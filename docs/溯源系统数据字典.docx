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62BF" w:rsidRPr="00685C36" w:rsidRDefault="00C762BF" w:rsidP="0098005E">
      <w:pPr>
        <w:jc w:val="center"/>
        <w:rPr>
          <w:b/>
        </w:rPr>
      </w:pPr>
    </w:p>
    <w:p w:rsidR="0098005E" w:rsidRPr="00DB5A6A" w:rsidRDefault="002E34F8" w:rsidP="0098005E">
      <w:pPr>
        <w:jc w:val="center"/>
        <w:rPr>
          <w:b/>
        </w:rPr>
      </w:pPr>
      <w:r w:rsidRPr="00DB5A6A">
        <w:rPr>
          <w:rFonts w:hint="eastAsia"/>
          <w:b/>
        </w:rPr>
        <w:t>溯源系统</w:t>
      </w:r>
      <w:r w:rsidR="00EA116C" w:rsidRPr="00DB5A6A">
        <w:rPr>
          <w:rFonts w:hint="eastAsia"/>
          <w:b/>
        </w:rPr>
        <w:t>V1</w:t>
      </w:r>
      <w:r w:rsidR="0098005E" w:rsidRPr="00DB5A6A">
        <w:rPr>
          <w:rFonts w:hint="eastAsia"/>
          <w:b/>
        </w:rPr>
        <w:t>.0</w:t>
      </w:r>
      <w:r w:rsidR="0098005E" w:rsidRPr="00DB5A6A">
        <w:rPr>
          <w:rFonts w:hint="eastAsia"/>
          <w:b/>
        </w:rPr>
        <w:t>数据字典</w:t>
      </w:r>
    </w:p>
    <w:p w:rsidR="0098005E" w:rsidRPr="00DB5A6A" w:rsidRDefault="0098005E" w:rsidP="00F47A6D">
      <w:pPr>
        <w:pStyle w:val="1"/>
      </w:pPr>
      <w:r w:rsidRPr="00DB5A6A">
        <w:rPr>
          <w:rFonts w:hint="eastAsia"/>
        </w:rPr>
        <w:t>规范约定</w:t>
      </w:r>
    </w:p>
    <w:p w:rsidR="0098005E" w:rsidRPr="00DB5A6A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/>
          <w:bCs/>
          <w:sz w:val="18"/>
          <w:szCs w:val="18"/>
        </w:rPr>
        <w:t>1、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表、字段命名，应避免使用</w:t>
      </w:r>
      <w:r w:rsidRPr="00DB5A6A">
        <w:rPr>
          <w:rFonts w:ascii="微软雅黑" w:eastAsia="微软雅黑" w:hAnsi="微软雅黑"/>
          <w:bCs/>
          <w:sz w:val="18"/>
          <w:szCs w:val="18"/>
        </w:rPr>
        <w:t>mysql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关键字</w:t>
      </w:r>
    </w:p>
    <w:p w:rsidR="0098005E" w:rsidRPr="00DB5A6A" w:rsidRDefault="0098005E" w:rsidP="0098005E">
      <w:pPr>
        <w:ind w:left="42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>2、所有表如无例外，应包括基本字段，</w:t>
      </w:r>
    </w:p>
    <w:p w:rsidR="0098005E" w:rsidRPr="00DB5A6A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>基本字段为</w:t>
      </w:r>
      <w:r w:rsidRPr="00DB5A6A">
        <w:rPr>
          <w:rFonts w:ascii="微软雅黑" w:eastAsia="微软雅黑" w:hAnsi="微软雅黑"/>
          <w:bCs/>
          <w:sz w:val="18"/>
          <w:szCs w:val="18"/>
        </w:rPr>
        <w:t>: A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、主键自增ID</w:t>
      </w:r>
    </w:p>
    <w:p w:rsidR="00EE06BD" w:rsidRPr="00DB5A6A" w:rsidRDefault="0098005E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="00EE06BD" w:rsidRPr="00DB5A6A">
        <w:rPr>
          <w:rFonts w:ascii="微软雅黑" w:eastAsia="微软雅黑" w:hAnsi="微软雅黑" w:hint="eastAsia"/>
          <w:bCs/>
          <w:sz w:val="18"/>
          <w:szCs w:val="18"/>
        </w:rPr>
        <w:t>B、类型</w:t>
      </w:r>
      <w:r w:rsidR="00EE06BD" w:rsidRPr="00DB5A6A">
        <w:rPr>
          <w:rFonts w:ascii="微软雅黑" w:eastAsia="微软雅黑" w:hAnsi="微软雅黑"/>
          <w:bCs/>
          <w:sz w:val="18"/>
          <w:szCs w:val="18"/>
        </w:rPr>
        <w:t>(</w:t>
      </w:r>
      <w:r w:rsidR="00EE06BD" w:rsidRPr="00DB5A6A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="00EE06BD" w:rsidRPr="00DB5A6A">
        <w:rPr>
          <w:rFonts w:ascii="微软雅黑" w:eastAsia="微软雅黑" w:hAnsi="微软雅黑"/>
          <w:bCs/>
          <w:sz w:val="18"/>
          <w:szCs w:val="18"/>
        </w:rPr>
        <w:t>type)</w:t>
      </w:r>
    </w:p>
    <w:p w:rsidR="00EE06BD" w:rsidRPr="00DB5A6A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  <w:t xml:space="preserve"> C、状态</w:t>
      </w:r>
      <w:r w:rsidRPr="00DB5A6A">
        <w:rPr>
          <w:rFonts w:ascii="微软雅黑" w:eastAsia="微软雅黑" w:hAnsi="微软雅黑"/>
          <w:bCs/>
          <w:sz w:val="18"/>
          <w:szCs w:val="18"/>
        </w:rPr>
        <w:t>(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DB5A6A">
        <w:rPr>
          <w:rFonts w:ascii="Arial" w:hAnsi="Arial" w:cs="Arial" w:hint="eastAsia"/>
          <w:bCs/>
        </w:rPr>
        <w:t>s</w:t>
      </w:r>
      <w:r w:rsidRPr="00DB5A6A">
        <w:rPr>
          <w:rFonts w:ascii="Arial" w:hAnsi="Arial" w:cs="Arial"/>
          <w:bCs/>
        </w:rPr>
        <w:t>tatus</w:t>
      </w:r>
      <w:r w:rsidRPr="00DB5A6A">
        <w:rPr>
          <w:rFonts w:ascii="微软雅黑" w:eastAsia="微软雅黑" w:hAnsi="微软雅黑"/>
          <w:bCs/>
          <w:sz w:val="18"/>
          <w:szCs w:val="18"/>
        </w:rPr>
        <w:t>)</w:t>
      </w:r>
    </w:p>
    <w:p w:rsidR="000973DC" w:rsidRPr="00DB5A6A" w:rsidRDefault="000973DC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  <w:t xml:space="preserve"> D</w:t>
      </w:r>
      <w:r w:rsidR="008B5DEB" w:rsidRPr="00DB5A6A">
        <w:rPr>
          <w:rFonts w:ascii="微软雅黑" w:eastAsia="微软雅黑" w:hAnsi="微软雅黑" w:hint="eastAsia"/>
          <w:bCs/>
          <w:sz w:val="18"/>
          <w:szCs w:val="18"/>
        </w:rPr>
        <w:t>、备注</w:t>
      </w:r>
      <w:r w:rsidRPr="00DB5A6A">
        <w:rPr>
          <w:rFonts w:ascii="微软雅黑" w:eastAsia="微软雅黑" w:hAnsi="微软雅黑"/>
          <w:bCs/>
          <w:sz w:val="18"/>
          <w:szCs w:val="18"/>
        </w:rPr>
        <w:t>(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data_</w:t>
      </w:r>
      <w:r w:rsidRPr="00DB5A6A">
        <w:rPr>
          <w:rFonts w:ascii="Arial" w:hAnsi="Arial" w:cs="Arial" w:hint="eastAsia"/>
          <w:bCs/>
        </w:rPr>
        <w:t>desc</w:t>
      </w:r>
      <w:r w:rsidRPr="00DB5A6A">
        <w:rPr>
          <w:rFonts w:ascii="微软雅黑" w:eastAsia="微软雅黑" w:hAnsi="微软雅黑"/>
          <w:bCs/>
          <w:sz w:val="18"/>
          <w:szCs w:val="18"/>
        </w:rPr>
        <w:t>)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</w:p>
    <w:p w:rsidR="00EE06BD" w:rsidRPr="00DB5A6A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DB5A6A">
        <w:rPr>
          <w:rFonts w:ascii="微软雅黑" w:eastAsia="微软雅黑" w:hAnsi="微软雅黑" w:hint="eastAsia"/>
          <w:bCs/>
          <w:sz w:val="18"/>
          <w:szCs w:val="18"/>
        </w:rPr>
        <w:t>E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、添加时间</w:t>
      </w:r>
      <w:r w:rsidRPr="00DB5A6A">
        <w:rPr>
          <w:rFonts w:ascii="微软雅黑" w:eastAsia="微软雅黑" w:hAnsi="微软雅黑"/>
          <w:bCs/>
          <w:sz w:val="18"/>
          <w:szCs w:val="18"/>
        </w:rPr>
        <w:t>(</w:t>
      </w:r>
      <w:r w:rsidRPr="00DB5A6A">
        <w:rPr>
          <w:rFonts w:ascii="Arial" w:hAnsi="Arial" w:cs="Arial" w:hint="eastAsia"/>
          <w:bCs/>
        </w:rPr>
        <w:t>c</w:t>
      </w:r>
      <w:r w:rsidRPr="00DB5A6A">
        <w:rPr>
          <w:rFonts w:ascii="Arial" w:hAnsi="Arial" w:cs="Arial"/>
          <w:bCs/>
        </w:rPr>
        <w:t>reate</w:t>
      </w:r>
      <w:r w:rsidRPr="00DB5A6A">
        <w:rPr>
          <w:rFonts w:ascii="Arial" w:hAnsi="Arial" w:cs="Arial" w:hint="eastAsia"/>
          <w:bCs/>
        </w:rPr>
        <w:t>_time</w:t>
      </w:r>
      <w:r w:rsidRPr="00DB5A6A">
        <w:rPr>
          <w:rFonts w:ascii="微软雅黑" w:eastAsia="微软雅黑" w:hAnsi="微软雅黑"/>
          <w:bCs/>
          <w:sz w:val="18"/>
          <w:szCs w:val="18"/>
        </w:rPr>
        <w:t>)</w:t>
      </w:r>
    </w:p>
    <w:p w:rsidR="00EE06BD" w:rsidRPr="00DB5A6A" w:rsidRDefault="00EE06BD" w:rsidP="00EE06BD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ab/>
      </w:r>
      <w:r w:rsidR="000973DC" w:rsidRPr="00DB5A6A">
        <w:rPr>
          <w:rFonts w:ascii="微软雅黑" w:eastAsia="微软雅黑" w:hAnsi="微软雅黑" w:hint="eastAsia"/>
          <w:bCs/>
          <w:sz w:val="18"/>
          <w:szCs w:val="18"/>
        </w:rPr>
        <w:t>F</w:t>
      </w:r>
      <w:r w:rsidRPr="00DB5A6A">
        <w:rPr>
          <w:rFonts w:ascii="微软雅黑" w:eastAsia="微软雅黑" w:hAnsi="微软雅黑" w:hint="eastAsia"/>
          <w:bCs/>
          <w:sz w:val="18"/>
          <w:szCs w:val="18"/>
        </w:rPr>
        <w:t>、修改时间</w:t>
      </w:r>
      <w:r w:rsidRPr="00DB5A6A">
        <w:rPr>
          <w:rFonts w:ascii="微软雅黑" w:eastAsia="微软雅黑" w:hAnsi="微软雅黑"/>
          <w:bCs/>
          <w:sz w:val="18"/>
          <w:szCs w:val="18"/>
        </w:rPr>
        <w:t>(</w:t>
      </w:r>
      <w:r w:rsidRPr="00DB5A6A">
        <w:t>update_time</w:t>
      </w:r>
      <w:r w:rsidRPr="00DB5A6A">
        <w:rPr>
          <w:rFonts w:ascii="微软雅黑" w:eastAsia="微软雅黑" w:hAnsi="微软雅黑"/>
          <w:bCs/>
          <w:sz w:val="18"/>
          <w:szCs w:val="18"/>
        </w:rPr>
        <w:t>)</w:t>
      </w:r>
    </w:p>
    <w:p w:rsidR="0098005E" w:rsidRPr="00DB5A6A" w:rsidRDefault="0098005E" w:rsidP="0098005E">
      <w:pPr>
        <w:ind w:left="420" w:firstLine="360"/>
        <w:rPr>
          <w:rFonts w:ascii="微软雅黑" w:eastAsia="微软雅黑" w:hAnsi="微软雅黑"/>
          <w:bCs/>
          <w:sz w:val="18"/>
          <w:szCs w:val="18"/>
        </w:rPr>
      </w:pPr>
    </w:p>
    <w:p w:rsidR="0098005E" w:rsidRPr="00DB5A6A" w:rsidRDefault="0098005E" w:rsidP="00376879">
      <w:pPr>
        <w:pStyle w:val="1"/>
        <w:rPr>
          <w:kern w:val="0"/>
        </w:rPr>
      </w:pPr>
      <w:r w:rsidRPr="00DB5A6A">
        <w:rPr>
          <w:rFonts w:hint="eastAsia"/>
          <w:kern w:val="0"/>
        </w:rPr>
        <w:t>表</w:t>
      </w:r>
      <w:r w:rsidR="000A306E" w:rsidRPr="00DB5A6A">
        <w:rPr>
          <w:rFonts w:hint="eastAsia"/>
          <w:kern w:val="0"/>
        </w:rPr>
        <w:t>列表</w:t>
      </w:r>
    </w:p>
    <w:p w:rsidR="0062523A" w:rsidRPr="00DB5A6A" w:rsidRDefault="00FA2BDF" w:rsidP="0062523A">
      <w:pPr>
        <w:pStyle w:val="2"/>
        <w:numPr>
          <w:ilvl w:val="1"/>
          <w:numId w:val="1"/>
        </w:numPr>
      </w:pPr>
      <w:r w:rsidRPr="00DB5A6A">
        <w:rPr>
          <w:rFonts w:hint="eastAsia"/>
        </w:rPr>
        <w:t>sy_</w:t>
      </w:r>
      <w:r w:rsidR="0062523A" w:rsidRPr="00DB5A6A">
        <w:t>admin</w:t>
      </w:r>
      <w:r w:rsidR="0062523A" w:rsidRPr="00DB5A6A">
        <w:rPr>
          <w:rFonts w:hint="eastAsia"/>
        </w:rPr>
        <w:tab/>
      </w:r>
      <w:r w:rsidR="0062523A" w:rsidRPr="00DB5A6A">
        <w:rPr>
          <w:rFonts w:hint="eastAsia"/>
        </w:rPr>
        <w:t>管理员表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6"/>
        <w:gridCol w:w="1476"/>
        <w:gridCol w:w="459"/>
        <w:gridCol w:w="700"/>
        <w:gridCol w:w="1056"/>
        <w:gridCol w:w="5515"/>
      </w:tblGrid>
      <w:tr w:rsidR="00685C36" w:rsidRPr="00DB5A6A" w:rsidTr="00B24B3F">
        <w:tc>
          <w:tcPr>
            <w:tcW w:w="10682" w:type="dxa"/>
            <w:gridSpan w:val="6"/>
            <w:hideMark/>
          </w:tcPr>
          <w:p w:rsidR="0062523A" w:rsidRPr="00DB5A6A" w:rsidRDefault="00FA2BDF" w:rsidP="0062523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</w:rPr>
              <w:t>sy_</w:t>
            </w:r>
            <w:r w:rsidR="0062523A" w:rsidRPr="00DB5A6A">
              <w:rPr>
                <w:rFonts w:hint="eastAsia"/>
                <w:b/>
              </w:rPr>
              <w:t xml:space="preserve">admin </w:t>
            </w:r>
            <w:r w:rsidR="0062523A" w:rsidRPr="00DB5A6A">
              <w:rPr>
                <w:rFonts w:hint="eastAsia"/>
                <w:b/>
              </w:rPr>
              <w:tab/>
            </w:r>
            <w:r w:rsidR="0062523A" w:rsidRPr="00DB5A6A">
              <w:rPr>
                <w:rFonts w:hint="eastAsia"/>
                <w:b/>
              </w:rPr>
              <w:t>管理员表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62523A" w:rsidRPr="00DB5A6A" w:rsidRDefault="0062523A" w:rsidP="00B24B3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1052" w:type="dxa"/>
          </w:tcPr>
          <w:p w:rsidR="0062523A" w:rsidRPr="00DB5A6A" w:rsidRDefault="0062523A" w:rsidP="00B24B3F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5496" w:type="dxa"/>
          </w:tcPr>
          <w:p w:rsidR="0062523A" w:rsidRPr="00DB5A6A" w:rsidRDefault="0062523A" w:rsidP="00B24B3F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主键自增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name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varchar(</w:t>
            </w:r>
            <w:proofErr w:type="gramEnd"/>
            <w:r w:rsidRPr="00DB5A6A">
              <w:t>20)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5496" w:type="dxa"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用户名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pwd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varchar(</w:t>
            </w:r>
            <w:proofErr w:type="gramEnd"/>
            <w:r w:rsidRPr="00DB5A6A">
              <w:t>32)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密码，MD5加密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oskey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0" w:type="auto"/>
            <w:hideMark/>
          </w:tcPr>
          <w:p w:rsidR="0062523A" w:rsidRPr="00DB5A6A" w:rsidRDefault="0062523A" w:rsidP="00B24B3F">
            <w:pPr>
              <w:rPr>
                <w:rFonts w:ascii="宋体" w:hAnsi="宋体" w:cs="宋体"/>
                <w:szCs w:val="24"/>
              </w:rPr>
            </w:pPr>
            <w:r w:rsidRPr="00DB5A6A">
              <w:t>0</w:t>
            </w:r>
          </w:p>
        </w:tc>
        <w:tc>
          <w:tcPr>
            <w:tcW w:w="1052" w:type="dxa"/>
          </w:tcPr>
          <w:p w:rsidR="0062523A" w:rsidRPr="00DB5A6A" w:rsidRDefault="0062523A" w:rsidP="00B24B3F"/>
        </w:tc>
        <w:tc>
          <w:tcPr>
            <w:tcW w:w="5496" w:type="dxa"/>
          </w:tcPr>
          <w:p w:rsidR="0062523A" w:rsidRPr="00DB5A6A" w:rsidRDefault="0062523A" w:rsidP="00D00874">
            <w:r w:rsidRPr="00DB5A6A">
              <w:rPr>
                <w:rFonts w:hint="eastAsia"/>
              </w:rPr>
              <w:t>级别（</w:t>
            </w:r>
            <w:r w:rsidRPr="00DB5A6A">
              <w:rPr>
                <w:rFonts w:hint="eastAsia"/>
              </w:rPr>
              <w:t>0</w:t>
            </w:r>
            <w:r w:rsidRPr="00DB5A6A">
              <w:rPr>
                <w:rFonts w:hint="eastAsia"/>
              </w:rPr>
              <w:t>：普通管理员；</w:t>
            </w:r>
            <w:r w:rsidRPr="00DB5A6A">
              <w:rPr>
                <w:rFonts w:hint="eastAsia"/>
              </w:rPr>
              <w:t>1</w:t>
            </w:r>
            <w:r w:rsidRPr="00DB5A6A">
              <w:rPr>
                <w:rFonts w:hint="eastAsia"/>
              </w:rPr>
              <w:t>：高级管理员</w:t>
            </w:r>
            <w:r w:rsidRPr="00DB5A6A">
              <w:rPr>
                <w:rFonts w:hint="eastAsia"/>
              </w:rPr>
              <w:t>(</w:t>
            </w:r>
            <w:r w:rsidRPr="00DB5A6A">
              <w:rPr>
                <w:rFonts w:hint="eastAsia"/>
              </w:rPr>
              <w:t>全局权限，拥有网站的所有权限</w:t>
            </w:r>
            <w:r w:rsidRPr="00DB5A6A">
              <w:rPr>
                <w:rFonts w:hint="eastAsia"/>
              </w:rPr>
              <w:t>)</w:t>
            </w:r>
            <w:r w:rsidRPr="00DB5A6A">
              <w:rPr>
                <w:rFonts w:hint="eastAsia"/>
              </w:rPr>
              <w:t>；）</w:t>
            </w:r>
          </w:p>
        </w:tc>
      </w:tr>
      <w:tr w:rsidR="00685C36" w:rsidRPr="00DB5A6A" w:rsidTr="00483880">
        <w:tc>
          <w:tcPr>
            <w:tcW w:w="0" w:type="auto"/>
            <w:vAlign w:val="center"/>
            <w:hideMark/>
          </w:tcPr>
          <w:p w:rsidR="0062523A" w:rsidRPr="00DB5A6A" w:rsidRDefault="0062523A" w:rsidP="00B24B3F">
            <w:pPr>
              <w:widowControl/>
              <w:jc w:val="left"/>
            </w:pPr>
            <w:r w:rsidRPr="00DB5A6A">
              <w:rPr>
                <w:rFonts w:hint="eastAsia"/>
              </w:rPr>
              <w:t>p</w:t>
            </w:r>
            <w:r w:rsidRPr="00DB5A6A">
              <w:t>ermissions</w:t>
            </w:r>
          </w:p>
        </w:tc>
        <w:tc>
          <w:tcPr>
            <w:tcW w:w="0" w:type="auto"/>
            <w:vAlign w:val="center"/>
            <w:hideMark/>
          </w:tcPr>
          <w:p w:rsidR="0062523A" w:rsidRPr="00DB5A6A" w:rsidRDefault="0062523A" w:rsidP="00B24B3F">
            <w:pPr>
              <w:widowControl/>
              <w:jc w:val="left"/>
            </w:pPr>
            <w:proofErr w:type="gramStart"/>
            <w:r w:rsidRPr="00DB5A6A">
              <w:t>Varchar(</w:t>
            </w:r>
            <w:proofErr w:type="gramEnd"/>
            <w:r w:rsidRPr="00DB5A6A">
              <w:rPr>
                <w:rFonts w:hint="eastAsia"/>
              </w:rPr>
              <w:t>50</w:t>
            </w:r>
            <w:r w:rsidRPr="00DB5A6A">
              <w:t>0)</w:t>
            </w:r>
          </w:p>
        </w:tc>
        <w:tc>
          <w:tcPr>
            <w:tcW w:w="0" w:type="auto"/>
            <w:vAlign w:val="center"/>
            <w:hideMark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一串以逗号分隔的可参于的权限数字列表</w:t>
            </w:r>
            <w:r w:rsidR="00C73786" w:rsidRPr="00DB5A6A">
              <w:rPr>
                <w:rFonts w:ascii="宋体" w:hAnsi="宋体" w:cs="宋体" w:hint="eastAsia"/>
                <w:szCs w:val="24"/>
              </w:rPr>
              <w:t>[暂未使用]</w:t>
            </w:r>
          </w:p>
        </w:tc>
      </w:tr>
      <w:tr w:rsidR="00685C36" w:rsidRPr="00DB5A6A" w:rsidTr="00483880">
        <w:tc>
          <w:tcPr>
            <w:tcW w:w="0" w:type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tel</w:t>
            </w:r>
          </w:p>
        </w:tc>
        <w:tc>
          <w:tcPr>
            <w:tcW w:w="0" w:type="auto"/>
          </w:tcPr>
          <w:p w:rsidR="00483880" w:rsidRPr="00DB5A6A" w:rsidRDefault="00483880" w:rsidP="00870274">
            <w:proofErr w:type="gramStart"/>
            <w:r w:rsidRPr="00DB5A6A">
              <w:t>varchar(</w:t>
            </w:r>
            <w:proofErr w:type="gramEnd"/>
            <w:r w:rsidRPr="00DB5A6A">
              <w:rPr>
                <w:rFonts w:hint="eastAsia"/>
              </w:rPr>
              <w:t>32</w:t>
            </w:r>
            <w:r w:rsidRPr="00DB5A6A">
              <w:t>)</w:t>
            </w:r>
          </w:p>
        </w:tc>
        <w:tc>
          <w:tcPr>
            <w:tcW w:w="0" w:type="auto"/>
          </w:tcPr>
          <w:p w:rsidR="00483880" w:rsidRPr="00DB5A6A" w:rsidRDefault="00483880" w:rsidP="00870274"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2" w:type="dxa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手机号</w:t>
            </w:r>
          </w:p>
        </w:tc>
      </w:tr>
      <w:tr w:rsidR="00685C36" w:rsidRPr="00DB5A6A" w:rsidTr="00483880">
        <w:tc>
          <w:tcPr>
            <w:tcW w:w="0" w:type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rPr>
                <w:rStyle w:val="af"/>
                <w:rFonts w:hint="eastAsia"/>
                <w:i/>
                <w:iCs/>
              </w:rPr>
              <w:t>role_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0" w:type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52" w:type="dxa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DB5A6A" w:rsidRDefault="00483880" w:rsidP="008F02E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角色ID（</w:t>
            </w:r>
            <w:r w:rsidR="008F02E1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y_system_role 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ab/>
              <w:t>系统角色表的</w:t>
            </w:r>
            <w:r w:rsidRPr="00DB5A6A">
              <w:rPr>
                <w:rStyle w:val="af"/>
                <w:rFonts w:hint="eastAsia"/>
                <w:i/>
                <w:iCs/>
              </w:rPr>
              <w:t>role_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）</w:t>
            </w:r>
          </w:p>
        </w:tc>
      </w:tr>
      <w:tr w:rsidR="00685C36" w:rsidRPr="00DB5A6A" w:rsidTr="00483880">
        <w:tc>
          <w:tcPr>
            <w:tcW w:w="0" w:type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job_status</w:t>
            </w:r>
          </w:p>
        </w:tc>
        <w:tc>
          <w:tcPr>
            <w:tcW w:w="0" w:type="auto"/>
          </w:tcPr>
          <w:p w:rsidR="00483880" w:rsidRPr="00DB5A6A" w:rsidRDefault="00483880" w:rsidP="00870274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</w:tcPr>
          <w:p w:rsidR="00483880" w:rsidRPr="00DB5A6A" w:rsidRDefault="00483880" w:rsidP="00870274"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状态（0：</w:t>
            </w:r>
            <w:r w:rsidRPr="00DB5A6A">
              <w:rPr>
                <w:rFonts w:hint="eastAsia"/>
              </w:rPr>
              <w:t>已离职</w:t>
            </w:r>
            <w:r w:rsidRPr="00DB5A6A">
              <w:rPr>
                <w:rFonts w:ascii="宋体" w:hAnsi="宋体" w:cs="宋体" w:hint="eastAsia"/>
                <w:szCs w:val="24"/>
              </w:rPr>
              <w:t>；1：</w:t>
            </w:r>
            <w:r w:rsidRPr="00DB5A6A">
              <w:rPr>
                <w:rFonts w:hint="eastAsia"/>
              </w:rPr>
              <w:t>在职；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483880" w:rsidRPr="00DB5A6A" w:rsidRDefault="00483880" w:rsidP="00352821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483880" w:rsidRPr="00DB5A6A" w:rsidRDefault="00483880" w:rsidP="0035282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483880" w:rsidRPr="00DB5A6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83880" w:rsidRPr="00DB5A6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52" w:type="dxa"/>
          </w:tcPr>
          <w:p w:rsidR="00483880" w:rsidRPr="00DB5A6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496" w:type="dxa"/>
            <w:vAlign w:val="center"/>
          </w:tcPr>
          <w:p w:rsidR="00483880" w:rsidRPr="00DB5A6A" w:rsidRDefault="00483880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DB5A6A" w:rsidRDefault="00483880" w:rsidP="009656B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账号类型：[1：系统管理员；</w:t>
            </w:r>
            <w:r w:rsidR="009656BB" w:rsidRPr="00DB5A6A">
              <w:rPr>
                <w:rFonts w:ascii="宋体" w:hAnsi="宋体" w:cs="宋体" w:hint="eastAsia"/>
                <w:szCs w:val="24"/>
              </w:rPr>
              <w:t>2:商家账号；</w:t>
            </w:r>
            <w:r w:rsidRPr="00DB5A6A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hint="eastAsia"/>
              </w:rPr>
              <w:lastRenderedPageBreak/>
              <w:t>data_status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DB5A6A" w:rsidRDefault="00483880" w:rsidP="00AE656C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状态（0：</w:t>
            </w:r>
            <w:r w:rsidRPr="00DB5A6A">
              <w:rPr>
                <w:rFonts w:hint="eastAsia"/>
              </w:rPr>
              <w:t>冻结</w:t>
            </w:r>
            <w:r w:rsidRPr="00DB5A6A">
              <w:rPr>
                <w:rFonts w:ascii="宋体" w:hAnsi="宋体" w:cs="宋体" w:hint="eastAsia"/>
                <w:szCs w:val="24"/>
              </w:rPr>
              <w:t>；1：</w:t>
            </w:r>
            <w:r w:rsidRPr="00DB5A6A">
              <w:rPr>
                <w:rFonts w:hint="eastAsia"/>
              </w:rPr>
              <w:t>正常；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DB5A6A" w:rsidTr="00483880"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483880" w:rsidRPr="00DB5A6A" w:rsidTr="00483880"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t>update_time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2" w:type="dxa"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496" w:type="dxa"/>
          </w:tcPr>
          <w:p w:rsidR="00483880" w:rsidRPr="00DB5A6A" w:rsidRDefault="00483880" w:rsidP="00B24B3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62523A" w:rsidRDefault="0062523A" w:rsidP="0062523A"/>
    <w:p w:rsidR="00715BE8" w:rsidRPr="00DB5A6A" w:rsidRDefault="00715BE8" w:rsidP="0062523A"/>
    <w:p w:rsidR="0062523A" w:rsidRPr="00DB5A6A" w:rsidRDefault="00FA2BDF" w:rsidP="0062523A">
      <w:pPr>
        <w:pStyle w:val="2"/>
        <w:numPr>
          <w:ilvl w:val="1"/>
          <w:numId w:val="1"/>
        </w:numPr>
      </w:pPr>
      <w:r w:rsidRPr="00DB5A6A">
        <w:t>sy_</w:t>
      </w:r>
      <w:r w:rsidR="0062523A" w:rsidRPr="00DB5A6A">
        <w:t>admin_operate_log</w:t>
      </w:r>
      <w:r w:rsidR="0062523A" w:rsidRPr="00DB5A6A">
        <w:rPr>
          <w:rFonts w:hint="eastAsia"/>
        </w:rPr>
        <w:t>管理员操作记录表</w:t>
      </w:r>
    </w:p>
    <w:tbl>
      <w:tblPr>
        <w:tblW w:w="86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8"/>
        <w:gridCol w:w="1190"/>
        <w:gridCol w:w="713"/>
        <w:gridCol w:w="595"/>
        <w:gridCol w:w="714"/>
        <w:gridCol w:w="3926"/>
      </w:tblGrid>
      <w:tr w:rsidR="00685C36" w:rsidRPr="00DB5A6A" w:rsidTr="00B24B3F">
        <w:trPr>
          <w:trHeight w:val="310"/>
        </w:trPr>
        <w:tc>
          <w:tcPr>
            <w:tcW w:w="8656" w:type="dxa"/>
            <w:gridSpan w:val="6"/>
          </w:tcPr>
          <w:p w:rsidR="0062523A" w:rsidRPr="00DB5A6A" w:rsidRDefault="00FA2BDF" w:rsidP="00B24B3F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sy_</w:t>
            </w:r>
            <w:r w:rsidR="0062523A" w:rsidRPr="00DB5A6A">
              <w:rPr>
                <w:rFonts w:hint="eastAsia"/>
                <w:b/>
              </w:rPr>
              <w:t xml:space="preserve">admin_operate_log  </w:t>
            </w:r>
            <w:r w:rsidR="0062523A" w:rsidRPr="00DB5A6A">
              <w:rPr>
                <w:rFonts w:hint="eastAsia"/>
                <w:b/>
              </w:rPr>
              <w:t>管理员操作记录表</w:t>
            </w:r>
          </w:p>
        </w:tc>
      </w:tr>
      <w:tr w:rsidR="00685C36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字段</w:t>
            </w:r>
          </w:p>
        </w:tc>
        <w:tc>
          <w:tcPr>
            <w:tcW w:w="1190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类型</w:t>
            </w:r>
          </w:p>
        </w:tc>
        <w:tc>
          <w:tcPr>
            <w:tcW w:w="713" w:type="dxa"/>
          </w:tcPr>
          <w:p w:rsidR="0062523A" w:rsidRPr="00DB5A6A" w:rsidRDefault="0062523A" w:rsidP="00B24B3F">
            <w:r w:rsidRPr="00DB5A6A">
              <w:t>NULL</w:t>
            </w:r>
          </w:p>
        </w:tc>
        <w:tc>
          <w:tcPr>
            <w:tcW w:w="595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默认</w:t>
            </w:r>
          </w:p>
        </w:tc>
        <w:tc>
          <w:tcPr>
            <w:tcW w:w="714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唯一</w:t>
            </w:r>
          </w:p>
        </w:tc>
        <w:tc>
          <w:tcPr>
            <w:tcW w:w="3926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r w:rsidRPr="00DB5A6A">
              <w:t>id</w:t>
            </w:r>
          </w:p>
        </w:tc>
        <w:tc>
          <w:tcPr>
            <w:tcW w:w="1190" w:type="dxa"/>
          </w:tcPr>
          <w:p w:rsidR="0062523A" w:rsidRPr="00DB5A6A" w:rsidRDefault="0062523A" w:rsidP="00B24B3F"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713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否</w:t>
            </w:r>
          </w:p>
        </w:tc>
        <w:tc>
          <w:tcPr>
            <w:tcW w:w="595" w:type="dxa"/>
          </w:tcPr>
          <w:p w:rsidR="0062523A" w:rsidRPr="00DB5A6A" w:rsidRDefault="0062523A" w:rsidP="00B24B3F"/>
        </w:tc>
        <w:tc>
          <w:tcPr>
            <w:tcW w:w="714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3926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r w:rsidRPr="00DB5A6A">
              <w:t>content</w:t>
            </w:r>
          </w:p>
        </w:tc>
        <w:tc>
          <w:tcPr>
            <w:tcW w:w="1190" w:type="dxa"/>
          </w:tcPr>
          <w:p w:rsidR="0062523A" w:rsidRPr="00DB5A6A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500</w:t>
            </w:r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)</w:t>
            </w:r>
          </w:p>
        </w:tc>
        <w:tc>
          <w:tcPr>
            <w:tcW w:w="713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DB5A6A" w:rsidRDefault="0062523A" w:rsidP="00B24B3F">
            <w:r w:rsidRPr="00DB5A6A">
              <w:t>null</w:t>
            </w:r>
          </w:p>
        </w:tc>
        <w:tc>
          <w:tcPr>
            <w:tcW w:w="714" w:type="dxa"/>
          </w:tcPr>
          <w:p w:rsidR="0062523A" w:rsidRPr="00DB5A6A" w:rsidRDefault="0062523A" w:rsidP="00B24B3F"/>
        </w:tc>
        <w:tc>
          <w:tcPr>
            <w:tcW w:w="3926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操作详细说明</w:t>
            </w:r>
          </w:p>
        </w:tc>
      </w:tr>
      <w:tr w:rsidR="00685C36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admin_</w:t>
            </w:r>
            <w:r w:rsidRPr="00DB5A6A">
              <w:t>id</w:t>
            </w:r>
          </w:p>
        </w:tc>
        <w:tc>
          <w:tcPr>
            <w:tcW w:w="1190" w:type="dxa"/>
          </w:tcPr>
          <w:p w:rsidR="0062523A" w:rsidRPr="00DB5A6A" w:rsidRDefault="0062523A" w:rsidP="00B24B3F"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713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DB5A6A" w:rsidRDefault="0062523A" w:rsidP="00B24B3F">
            <w:r w:rsidRPr="00DB5A6A">
              <w:t>0</w:t>
            </w:r>
          </w:p>
        </w:tc>
        <w:tc>
          <w:tcPr>
            <w:tcW w:w="714" w:type="dxa"/>
          </w:tcPr>
          <w:p w:rsidR="0062523A" w:rsidRPr="00DB5A6A" w:rsidRDefault="0062523A" w:rsidP="00B24B3F"/>
        </w:tc>
        <w:tc>
          <w:tcPr>
            <w:tcW w:w="3926" w:type="dxa"/>
          </w:tcPr>
          <w:p w:rsidR="0062523A" w:rsidRPr="00DB5A6A" w:rsidRDefault="0062523A" w:rsidP="00B24B3F">
            <w:pPr>
              <w:jc w:val="left"/>
            </w:pPr>
            <w:r w:rsidRPr="00DB5A6A">
              <w:rPr>
                <w:rFonts w:hint="eastAsia"/>
              </w:rPr>
              <w:t>操作者的</w:t>
            </w:r>
            <w:r w:rsidRPr="00DB5A6A">
              <w:rPr>
                <w:rFonts w:hint="eastAsia"/>
              </w:rPr>
              <w:t>id(</w:t>
            </w:r>
            <w:r w:rsidR="00FA2BDF" w:rsidRPr="00DB5A6A">
              <w:rPr>
                <w:rFonts w:hint="eastAsia"/>
              </w:rPr>
              <w:t>sy_</w:t>
            </w:r>
            <w:r w:rsidRPr="00DB5A6A">
              <w:rPr>
                <w:rFonts w:hint="eastAsia"/>
              </w:rPr>
              <w:t>admin</w:t>
            </w:r>
            <w:r w:rsidRPr="00DB5A6A">
              <w:rPr>
                <w:rFonts w:hint="eastAsia"/>
              </w:rPr>
              <w:t>管理员表的</w:t>
            </w:r>
            <w:r w:rsidRPr="00DB5A6A">
              <w:rPr>
                <w:rFonts w:hint="eastAsia"/>
              </w:rPr>
              <w:t>admin_id)</w:t>
            </w:r>
          </w:p>
        </w:tc>
      </w:tr>
      <w:tr w:rsidR="00685C36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pPr>
              <w:rPr>
                <w:rFonts w:ascii="Arial" w:hAnsi="Arial" w:cs="Arial"/>
                <w:bCs/>
              </w:rPr>
            </w:pPr>
            <w:r w:rsidRPr="00DB5A6A">
              <w:rPr>
                <w:rFonts w:ascii="宋体" w:hAnsi="宋体" w:cs="宋体"/>
                <w:szCs w:val="24"/>
              </w:rPr>
              <w:t>create_</w:t>
            </w:r>
            <w:r w:rsidRPr="00DB5A6A">
              <w:rPr>
                <w:rFonts w:ascii="Arial" w:hAnsi="Arial" w:cs="Arial"/>
                <w:bCs/>
              </w:rPr>
              <w:t>ip</w:t>
            </w:r>
          </w:p>
        </w:tc>
        <w:tc>
          <w:tcPr>
            <w:tcW w:w="1190" w:type="dxa"/>
          </w:tcPr>
          <w:p w:rsidR="0062523A" w:rsidRPr="00DB5A6A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15)</w:t>
            </w:r>
          </w:p>
        </w:tc>
        <w:tc>
          <w:tcPr>
            <w:tcW w:w="713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DB5A6A" w:rsidRDefault="0062523A" w:rsidP="00B24B3F"/>
        </w:tc>
        <w:tc>
          <w:tcPr>
            <w:tcW w:w="714" w:type="dxa"/>
          </w:tcPr>
          <w:p w:rsidR="0062523A" w:rsidRPr="00DB5A6A" w:rsidRDefault="0062523A" w:rsidP="00B24B3F"/>
        </w:tc>
        <w:tc>
          <w:tcPr>
            <w:tcW w:w="3926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操作者的</w:t>
            </w:r>
            <w:r w:rsidRPr="00DB5A6A">
              <w:t>IP</w:t>
            </w:r>
            <w:r w:rsidRPr="00DB5A6A">
              <w:rPr>
                <w:rFonts w:hint="eastAsia"/>
              </w:rPr>
              <w:t>地址</w:t>
            </w:r>
          </w:p>
        </w:tc>
      </w:tr>
      <w:tr w:rsidR="00685C36" w:rsidRPr="00DB5A6A" w:rsidTr="00D00874">
        <w:trPr>
          <w:trHeight w:val="621"/>
        </w:trPr>
        <w:tc>
          <w:tcPr>
            <w:tcW w:w="1518" w:type="dxa"/>
          </w:tcPr>
          <w:p w:rsidR="0062523A" w:rsidRPr="00DB5A6A" w:rsidRDefault="0062523A" w:rsidP="00B24B3F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190" w:type="dxa"/>
            <w:vAlign w:val="center"/>
          </w:tcPr>
          <w:p w:rsidR="0062523A" w:rsidRPr="00DB5A6A" w:rsidRDefault="0062523A" w:rsidP="00B24B3F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rPr>
                <w:rFonts w:hint="eastAsia"/>
              </w:rPr>
              <w:t>3</w:t>
            </w:r>
            <w:r w:rsidRPr="00DB5A6A">
              <w:t>)</w:t>
            </w:r>
          </w:p>
        </w:tc>
        <w:tc>
          <w:tcPr>
            <w:tcW w:w="713" w:type="dxa"/>
            <w:vAlign w:val="center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DB5A6A" w:rsidRDefault="0062523A" w:rsidP="00B24B3F"/>
        </w:tc>
        <w:tc>
          <w:tcPr>
            <w:tcW w:w="3926" w:type="dxa"/>
            <w:vAlign w:val="center"/>
          </w:tcPr>
          <w:p w:rsidR="0062523A" w:rsidRPr="00DB5A6A" w:rsidRDefault="0062523A" w:rsidP="00B9332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类型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="00B93322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0：登录日志；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190" w:type="dxa"/>
            <w:vAlign w:val="center"/>
          </w:tcPr>
          <w:p w:rsidR="0062523A" w:rsidRPr="00DB5A6A" w:rsidRDefault="0062523A" w:rsidP="00B24B3F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713" w:type="dxa"/>
            <w:vAlign w:val="center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95" w:type="dxa"/>
            <w:vAlign w:val="center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714" w:type="dxa"/>
          </w:tcPr>
          <w:p w:rsidR="0062523A" w:rsidRPr="00DB5A6A" w:rsidRDefault="0062523A" w:rsidP="00B24B3F"/>
        </w:tc>
        <w:tc>
          <w:tcPr>
            <w:tcW w:w="3926" w:type="dxa"/>
            <w:vAlign w:val="center"/>
          </w:tcPr>
          <w:p w:rsidR="0062523A" w:rsidRPr="00DB5A6A" w:rsidRDefault="0062523A" w:rsidP="00B24B3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2523A" w:rsidRPr="00DB5A6A" w:rsidTr="00D00874">
        <w:trPr>
          <w:trHeight w:val="310"/>
        </w:trPr>
        <w:tc>
          <w:tcPr>
            <w:tcW w:w="1518" w:type="dxa"/>
          </w:tcPr>
          <w:p w:rsidR="0062523A" w:rsidRPr="00DB5A6A" w:rsidRDefault="0062523A" w:rsidP="00B24B3F"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190" w:type="dxa"/>
          </w:tcPr>
          <w:p w:rsidR="0062523A" w:rsidRPr="00DB5A6A" w:rsidRDefault="0062523A" w:rsidP="00B24B3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Int</w:t>
            </w:r>
            <w:r w:rsidRPr="00DB5A6A">
              <w:t>(</w:t>
            </w:r>
            <w:proofErr w:type="gramEnd"/>
            <w:r w:rsidRPr="00DB5A6A">
              <w:t>11)</w:t>
            </w:r>
          </w:p>
        </w:tc>
        <w:tc>
          <w:tcPr>
            <w:tcW w:w="713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是</w:t>
            </w:r>
          </w:p>
        </w:tc>
        <w:tc>
          <w:tcPr>
            <w:tcW w:w="595" w:type="dxa"/>
          </w:tcPr>
          <w:p w:rsidR="0062523A" w:rsidRPr="00DB5A6A" w:rsidRDefault="0062523A" w:rsidP="00B24B3F">
            <w:r w:rsidRPr="00DB5A6A">
              <w:t>0</w:t>
            </w:r>
          </w:p>
        </w:tc>
        <w:tc>
          <w:tcPr>
            <w:tcW w:w="714" w:type="dxa"/>
          </w:tcPr>
          <w:p w:rsidR="0062523A" w:rsidRPr="00DB5A6A" w:rsidRDefault="0062523A" w:rsidP="00B24B3F"/>
        </w:tc>
        <w:tc>
          <w:tcPr>
            <w:tcW w:w="3926" w:type="dxa"/>
          </w:tcPr>
          <w:p w:rsidR="0062523A" w:rsidRPr="00DB5A6A" w:rsidRDefault="0062523A" w:rsidP="00B24B3F">
            <w:r w:rsidRPr="00DB5A6A">
              <w:rPr>
                <w:rFonts w:hint="eastAsia"/>
              </w:rPr>
              <w:t>操作时间</w:t>
            </w:r>
            <w:r w:rsidRPr="00DB5A6A">
              <w:t>(</w:t>
            </w:r>
            <w:r w:rsidRPr="00DB5A6A">
              <w:rPr>
                <w:rFonts w:hint="eastAsia"/>
              </w:rPr>
              <w:t>时间截</w:t>
            </w:r>
            <w:r w:rsidRPr="00DB5A6A">
              <w:t>)</w:t>
            </w:r>
          </w:p>
        </w:tc>
      </w:tr>
    </w:tbl>
    <w:p w:rsidR="0062523A" w:rsidRPr="00DB5A6A" w:rsidRDefault="0062523A" w:rsidP="0062523A">
      <w:pPr>
        <w:rPr>
          <w:rFonts w:ascii="微软雅黑" w:eastAsia="微软雅黑" w:hAnsi="微软雅黑"/>
          <w:sz w:val="18"/>
          <w:szCs w:val="18"/>
        </w:rPr>
      </w:pPr>
    </w:p>
    <w:p w:rsidR="005B2ECD" w:rsidRPr="00DB5A6A" w:rsidRDefault="00FA2BDF" w:rsidP="005B2ECD">
      <w:pPr>
        <w:pStyle w:val="2"/>
        <w:numPr>
          <w:ilvl w:val="1"/>
          <w:numId w:val="1"/>
        </w:numPr>
      </w:pPr>
      <w:bookmarkStart w:id="0" w:name="OLE_LINK12"/>
      <w:bookmarkStart w:id="1" w:name="OLE_LINK13"/>
      <w:r w:rsidRPr="00DB5A6A">
        <w:rPr>
          <w:rFonts w:hint="eastAsia"/>
        </w:rPr>
        <w:t>sy_</w:t>
      </w:r>
      <w:r w:rsidR="00F84D66" w:rsidRPr="00DB5A6A">
        <w:rPr>
          <w:rFonts w:ascii="宋体" w:hAnsi="宋体" w:cs="宋体" w:hint="eastAsia"/>
          <w:szCs w:val="24"/>
        </w:rPr>
        <w:t>product</w:t>
      </w:r>
      <w:r w:rsidR="005B2ECD" w:rsidRPr="00DB5A6A">
        <w:rPr>
          <w:rFonts w:hint="eastAsia"/>
        </w:rPr>
        <w:t xml:space="preserve"> </w:t>
      </w:r>
      <w:r w:rsidR="000230AC" w:rsidRPr="00DB5A6A">
        <w:rPr>
          <w:rFonts w:hint="eastAsia"/>
        </w:rPr>
        <w:t>产品</w:t>
      </w:r>
      <w:r w:rsidR="00F84D66" w:rsidRPr="00DB5A6A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6"/>
        <w:gridCol w:w="1196"/>
        <w:gridCol w:w="457"/>
        <w:gridCol w:w="457"/>
        <w:gridCol w:w="1028"/>
        <w:gridCol w:w="5088"/>
      </w:tblGrid>
      <w:tr w:rsidR="00685C36" w:rsidRPr="00DB5A6A" w:rsidTr="00B33488">
        <w:tc>
          <w:tcPr>
            <w:tcW w:w="10519" w:type="dxa"/>
            <w:gridSpan w:val="6"/>
            <w:hideMark/>
          </w:tcPr>
          <w:p w:rsidR="005B2ECD" w:rsidRPr="00DB5A6A" w:rsidRDefault="00F84D66" w:rsidP="00CE4D4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</w:rPr>
              <w:t>sy_</w:t>
            </w:r>
            <w:bookmarkStart w:id="2" w:name="OLE_LINK7"/>
            <w:bookmarkStart w:id="3" w:name="OLE_LINK8"/>
            <w:bookmarkStart w:id="4" w:name="OLE_LINK9"/>
            <w:r w:rsidRPr="00DB5A6A">
              <w:rPr>
                <w:rFonts w:ascii="宋体" w:hAnsi="宋体" w:cs="宋体" w:hint="eastAsia"/>
                <w:szCs w:val="24"/>
              </w:rPr>
              <w:t>product</w:t>
            </w:r>
            <w:bookmarkEnd w:id="2"/>
            <w:bookmarkEnd w:id="3"/>
            <w:bookmarkEnd w:id="4"/>
            <w:r w:rsidR="00CE4D4D" w:rsidRPr="00DB5A6A">
              <w:rPr>
                <w:rFonts w:hint="eastAsia"/>
              </w:rPr>
              <w:t xml:space="preserve"> </w:t>
            </w:r>
            <w:r w:rsidRPr="00DB5A6A">
              <w:rPr>
                <w:rFonts w:hint="eastAsia"/>
              </w:rPr>
              <w:t>产品</w:t>
            </w:r>
            <w:r w:rsidR="00CE4D4D" w:rsidRPr="00DB5A6A">
              <w:rPr>
                <w:rFonts w:hint="eastAsia"/>
              </w:rPr>
              <w:t>表</w:t>
            </w:r>
          </w:p>
        </w:tc>
      </w:tr>
      <w:tr w:rsidR="00685C36" w:rsidRPr="00DB5A6A" w:rsidTr="006601CB">
        <w:tc>
          <w:tcPr>
            <w:tcW w:w="0" w:type="auto"/>
            <w:hideMark/>
          </w:tcPr>
          <w:p w:rsidR="005B2ECD" w:rsidRPr="00DB5A6A" w:rsidRDefault="005B2ECD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5B2ECD" w:rsidRPr="00DB5A6A" w:rsidRDefault="005B2ECD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5B2ECD" w:rsidRPr="00DB5A6A" w:rsidRDefault="005B2ECD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5B2ECD" w:rsidRPr="00DB5A6A" w:rsidRDefault="005B2ECD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1102" w:type="dxa"/>
          </w:tcPr>
          <w:p w:rsidR="005B2ECD" w:rsidRPr="00DB5A6A" w:rsidRDefault="005B2ECD" w:rsidP="00B33488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5377" w:type="dxa"/>
          </w:tcPr>
          <w:p w:rsidR="005B2ECD" w:rsidRPr="00DB5A6A" w:rsidRDefault="005B2ECD" w:rsidP="00B3348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6601CB">
        <w:tc>
          <w:tcPr>
            <w:tcW w:w="0" w:type="auto"/>
          </w:tcPr>
          <w:p w:rsidR="005B2ECD" w:rsidRPr="00DB5A6A" w:rsidRDefault="000230AC" w:rsidP="00B33488">
            <w:pPr>
              <w:rPr>
                <w:rFonts w:ascii="宋体" w:hAnsi="宋体" w:cs="宋体"/>
                <w:szCs w:val="24"/>
              </w:rPr>
            </w:pPr>
            <w:bookmarkStart w:id="5" w:name="OLE_LINK53"/>
            <w:bookmarkStart w:id="6" w:name="OLE_LINK54"/>
            <w:r w:rsidRPr="00DB5A6A">
              <w:rPr>
                <w:rFonts w:ascii="宋体" w:hAnsi="宋体" w:cs="宋体" w:hint="eastAsia"/>
                <w:szCs w:val="24"/>
              </w:rPr>
              <w:t>id</w:t>
            </w:r>
            <w:bookmarkEnd w:id="5"/>
            <w:bookmarkEnd w:id="6"/>
          </w:p>
        </w:tc>
        <w:tc>
          <w:tcPr>
            <w:tcW w:w="0" w:type="auto"/>
          </w:tcPr>
          <w:p w:rsidR="005B2ECD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5B2ECD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5B2ECD" w:rsidRPr="00DB5A6A" w:rsidRDefault="005B2ECD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5B2ECD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377" w:type="dxa"/>
          </w:tcPr>
          <w:p w:rsidR="005B2ECD" w:rsidRPr="00DB5A6A" w:rsidRDefault="000230A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DB5A6A" w:rsidTr="006601CB">
        <w:tc>
          <w:tcPr>
            <w:tcW w:w="0" w:type="auto"/>
          </w:tcPr>
          <w:p w:rsidR="006601CB" w:rsidRPr="00DB5A6A" w:rsidRDefault="00934C25" w:rsidP="00B33488">
            <w:pPr>
              <w:rPr>
                <w:rFonts w:ascii="宋体" w:hAnsi="宋体" w:cs="宋体"/>
                <w:szCs w:val="24"/>
              </w:rPr>
            </w:pPr>
            <w:bookmarkStart w:id="7" w:name="OLE_LINK68"/>
            <w:bookmarkStart w:id="8" w:name="OLE_LINK69"/>
            <w:r w:rsidRPr="00DB5A6A">
              <w:rPr>
                <w:rFonts w:ascii="宋体" w:hAnsi="宋体" w:cs="宋体" w:hint="eastAsia"/>
                <w:szCs w:val="24"/>
              </w:rPr>
              <w:t>product</w:t>
            </w:r>
            <w:r w:rsidR="006601CB" w:rsidRPr="00DB5A6A">
              <w:rPr>
                <w:rFonts w:ascii="宋体" w:hAnsi="宋体" w:cs="宋体" w:hint="eastAsia"/>
                <w:szCs w:val="24"/>
              </w:rPr>
              <w:t>_id</w:t>
            </w:r>
            <w:bookmarkEnd w:id="7"/>
            <w:bookmarkEnd w:id="8"/>
          </w:p>
        </w:tc>
        <w:tc>
          <w:tcPr>
            <w:tcW w:w="0" w:type="auto"/>
          </w:tcPr>
          <w:p w:rsidR="006601CB" w:rsidRPr="00DB5A6A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377" w:type="dxa"/>
          </w:tcPr>
          <w:p w:rsidR="006601CB" w:rsidRPr="00DB5A6A" w:rsidRDefault="006601CB" w:rsidP="000230AC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模版ID,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DB5A6A" w:rsidTr="006601CB"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0" w:type="auto"/>
          </w:tcPr>
          <w:p w:rsidR="006601CB" w:rsidRPr="00DB5A6A" w:rsidRDefault="006601CB" w:rsidP="006601C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9" w:name="OLE_LINK66"/>
            <w:bookmarkStart w:id="10" w:name="OLE_LINK67"/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  <w:bookmarkEnd w:id="9"/>
            <w:bookmarkEnd w:id="10"/>
          </w:p>
        </w:tc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DB5A6A" w:rsidTr="006601CB">
        <w:tc>
          <w:tcPr>
            <w:tcW w:w="0" w:type="auto"/>
          </w:tcPr>
          <w:p w:rsidR="007E1014" w:rsidRPr="00DB5A6A" w:rsidRDefault="007E1014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7E1014" w:rsidRPr="00DB5A6A" w:rsidRDefault="007E1014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128)</w:t>
            </w:r>
          </w:p>
        </w:tc>
        <w:tc>
          <w:tcPr>
            <w:tcW w:w="0" w:type="auto"/>
          </w:tcPr>
          <w:p w:rsidR="007E1014" w:rsidRPr="00DB5A6A" w:rsidRDefault="007E1014" w:rsidP="00B33488">
            <w:pPr>
              <w:rPr>
                <w:rFonts w:ascii="宋体" w:hAnsi="宋体" w:cs="宋体"/>
                <w:szCs w:val="24"/>
              </w:rPr>
            </w:pPr>
            <w:bookmarkStart w:id="11" w:name="OLE_LINK1"/>
            <w:bookmarkStart w:id="12" w:name="OLE_LINK2"/>
            <w:bookmarkStart w:id="13" w:name="OLE_LINK3"/>
            <w:r w:rsidRPr="00DB5A6A">
              <w:rPr>
                <w:rFonts w:hint="eastAsia"/>
              </w:rPr>
              <w:t>是</w:t>
            </w:r>
            <w:bookmarkEnd w:id="11"/>
            <w:bookmarkEnd w:id="12"/>
            <w:bookmarkEnd w:id="13"/>
          </w:p>
        </w:tc>
        <w:tc>
          <w:tcPr>
            <w:tcW w:w="0" w:type="auto"/>
          </w:tcPr>
          <w:p w:rsidR="007E1014" w:rsidRPr="00DB5A6A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7E1014" w:rsidRPr="00DB5A6A" w:rsidRDefault="007E1014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7E1014" w:rsidRPr="00DB5A6A" w:rsidRDefault="007E1014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图片</w:t>
            </w:r>
          </w:p>
        </w:tc>
      </w:tr>
      <w:tr w:rsidR="00685C36" w:rsidRPr="00DB5A6A" w:rsidTr="006601CB">
        <w:tc>
          <w:tcPr>
            <w:tcW w:w="0" w:type="auto"/>
          </w:tcPr>
          <w:p w:rsidR="007C5369" w:rsidRPr="00DB5A6A" w:rsidRDefault="007C5369" w:rsidP="007C5369">
            <w:pPr>
              <w:rPr>
                <w:rFonts w:ascii="宋体" w:hAnsi="宋体" w:cs="宋体"/>
                <w:szCs w:val="24"/>
              </w:rPr>
            </w:pPr>
            <w:bookmarkStart w:id="14" w:name="OLE_LINK10"/>
            <w:bookmarkStart w:id="15" w:name="OLE_LINK11"/>
            <w:bookmarkStart w:id="16" w:name="OLE_LINK14"/>
            <w:bookmarkStart w:id="17" w:name="OLE_LINK15"/>
            <w:bookmarkStart w:id="18" w:name="OLE_LINK46"/>
            <w:bookmarkStart w:id="19" w:name="OLE_LINK47"/>
            <w:bookmarkStart w:id="20" w:name="OLE_LINK48"/>
            <w:bookmarkStart w:id="21" w:name="OLE_LINK52"/>
            <w:r w:rsidRPr="00DB5A6A">
              <w:rPr>
                <w:rFonts w:ascii="宋体" w:hAnsi="宋体" w:cs="宋体" w:hint="eastAsia"/>
                <w:szCs w:val="24"/>
              </w:rPr>
              <w:lastRenderedPageBreak/>
              <w:t>product</w:t>
            </w:r>
            <w:r w:rsidRPr="00DB5A6A">
              <w:rPr>
                <w:rFonts w:hint="eastAsia"/>
              </w:rPr>
              <w:t>_t</w:t>
            </w:r>
            <w:r w:rsidRPr="00DB5A6A">
              <w:rPr>
                <w:rFonts w:ascii="宋体" w:hAnsi="宋体" w:cs="宋体"/>
                <w:szCs w:val="24"/>
              </w:rPr>
              <w:t>emplate</w:t>
            </w:r>
            <w:bookmarkEnd w:id="14"/>
            <w:bookmarkEnd w:id="15"/>
            <w:bookmarkEnd w:id="16"/>
            <w:bookmarkEnd w:id="17"/>
            <w:r w:rsidRPr="00DB5A6A">
              <w:rPr>
                <w:rFonts w:ascii="宋体" w:hAnsi="宋体" w:cs="宋体" w:hint="eastAsia"/>
                <w:szCs w:val="24"/>
              </w:rPr>
              <w:t>_id</w:t>
            </w:r>
            <w:bookmarkEnd w:id="18"/>
            <w:bookmarkEnd w:id="19"/>
            <w:bookmarkEnd w:id="20"/>
            <w:bookmarkEnd w:id="21"/>
          </w:p>
        </w:tc>
        <w:tc>
          <w:tcPr>
            <w:tcW w:w="0" w:type="auto"/>
          </w:tcPr>
          <w:p w:rsidR="007C5369" w:rsidRPr="00DB5A6A" w:rsidRDefault="007C5369" w:rsidP="007E101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7C5369" w:rsidRPr="00DB5A6A" w:rsidRDefault="007C5369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7C5369" w:rsidRPr="00DB5A6A" w:rsidRDefault="007C5369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7C5369" w:rsidRPr="00DB5A6A" w:rsidRDefault="007C5369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7C5369" w:rsidRPr="00DB5A6A" w:rsidRDefault="007C5369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产品所对应的页面模块ID</w:t>
            </w:r>
            <w:r w:rsidR="009F6A32" w:rsidRPr="00DB5A6A">
              <w:rPr>
                <w:rFonts w:ascii="宋体" w:hAnsi="宋体" w:cs="宋体" w:hint="eastAsia"/>
                <w:szCs w:val="24"/>
              </w:rPr>
              <w:t>(</w:t>
            </w:r>
            <w:r w:rsidR="009F6A32" w:rsidRPr="00DB5A6A">
              <w:rPr>
                <w:rFonts w:ascii="宋体" w:hAnsi="宋体" w:cs="宋体"/>
                <w:szCs w:val="24"/>
              </w:rPr>
              <w:t>sy_product_template</w:t>
            </w:r>
            <w:r w:rsidR="009F6A32" w:rsidRPr="00DB5A6A">
              <w:rPr>
                <w:rFonts w:hint="eastAsia"/>
                <w:b/>
                <w:bCs/>
              </w:rPr>
              <w:t>产品页面模版表</w:t>
            </w:r>
            <w:r w:rsidR="009F6A32" w:rsidRPr="00DB5A6A">
              <w:rPr>
                <w:rFonts w:ascii="宋体" w:hAnsi="宋体" w:cs="宋体" w:hint="eastAsia"/>
                <w:szCs w:val="24"/>
              </w:rPr>
              <w:t>的product</w:t>
            </w:r>
            <w:r w:rsidR="009F6A32" w:rsidRPr="00DB5A6A">
              <w:rPr>
                <w:rFonts w:hint="eastAsia"/>
              </w:rPr>
              <w:t>_t</w:t>
            </w:r>
            <w:r w:rsidR="009F6A32" w:rsidRPr="00DB5A6A">
              <w:rPr>
                <w:rFonts w:ascii="宋体" w:hAnsi="宋体" w:cs="宋体"/>
                <w:szCs w:val="24"/>
              </w:rPr>
              <w:t>emplate</w:t>
            </w:r>
            <w:r w:rsidR="009F6A32" w:rsidRPr="00DB5A6A">
              <w:rPr>
                <w:rFonts w:ascii="宋体" w:hAnsi="宋体" w:cs="宋体" w:hint="eastAsia"/>
                <w:szCs w:val="24"/>
              </w:rPr>
              <w:t>_id)</w:t>
            </w:r>
          </w:p>
        </w:tc>
      </w:tr>
      <w:tr w:rsidR="00685C36" w:rsidRPr="00DB5A6A" w:rsidTr="006601CB">
        <w:tc>
          <w:tcPr>
            <w:tcW w:w="0" w:type="auto"/>
          </w:tcPr>
          <w:p w:rsidR="008B1A2F" w:rsidRPr="00DB5A6A" w:rsidRDefault="008B1A2F" w:rsidP="007C5369">
            <w:pPr>
              <w:rPr>
                <w:rFonts w:ascii="宋体" w:hAnsi="宋体" w:cs="宋体"/>
                <w:szCs w:val="24"/>
              </w:rPr>
            </w:pPr>
            <w:bookmarkStart w:id="22" w:name="OLE_LINK70"/>
            <w:bookmarkStart w:id="23" w:name="OLE_LINK71"/>
            <w:bookmarkStart w:id="24" w:name="OLE_LINK72"/>
            <w:bookmarkStart w:id="25" w:name="OLE_LINK80"/>
            <w:r w:rsidRPr="00DB5A6A">
              <w:rPr>
                <w:rFonts w:ascii="宋体" w:hAnsi="宋体" w:cs="宋体" w:hint="eastAsia"/>
                <w:szCs w:val="24"/>
              </w:rPr>
              <w:t>product_code</w:t>
            </w:r>
            <w:bookmarkEnd w:id="22"/>
            <w:bookmarkEnd w:id="23"/>
            <w:bookmarkEnd w:id="24"/>
            <w:bookmarkEnd w:id="25"/>
          </w:p>
        </w:tc>
        <w:tc>
          <w:tcPr>
            <w:tcW w:w="0" w:type="auto"/>
          </w:tcPr>
          <w:p w:rsidR="008B1A2F" w:rsidRPr="00DB5A6A" w:rsidRDefault="008B1A2F" w:rsidP="008B1A2F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0" w:type="auto"/>
          </w:tcPr>
          <w:p w:rsidR="008B1A2F" w:rsidRPr="00DB5A6A" w:rsidRDefault="008B1A2F" w:rsidP="00B33488">
            <w:bookmarkStart w:id="26" w:name="OLE_LINK73"/>
            <w:bookmarkStart w:id="27" w:name="OLE_LINK74"/>
            <w:bookmarkStart w:id="28" w:name="OLE_LINK75"/>
            <w:r w:rsidRPr="00DB5A6A">
              <w:rPr>
                <w:rFonts w:hint="eastAsia"/>
              </w:rPr>
              <w:t>是</w:t>
            </w:r>
            <w:bookmarkEnd w:id="26"/>
            <w:bookmarkEnd w:id="27"/>
            <w:bookmarkEnd w:id="28"/>
          </w:p>
        </w:tc>
        <w:tc>
          <w:tcPr>
            <w:tcW w:w="0" w:type="auto"/>
          </w:tcPr>
          <w:p w:rsidR="008B1A2F" w:rsidRPr="00DB5A6A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02" w:type="dxa"/>
          </w:tcPr>
          <w:p w:rsidR="008B1A2F" w:rsidRPr="00DB5A6A" w:rsidRDefault="008B1A2F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8B1A2F" w:rsidRPr="00DB5A6A" w:rsidRDefault="008B1A2F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产品编码</w:t>
            </w:r>
          </w:p>
        </w:tc>
      </w:tr>
      <w:tr w:rsidR="00685C36" w:rsidRPr="00DB5A6A" w:rsidTr="006601CB">
        <w:tc>
          <w:tcPr>
            <w:tcW w:w="0" w:type="auto"/>
          </w:tcPr>
          <w:p w:rsidR="000F5E56" w:rsidRPr="00DB5A6A" w:rsidRDefault="000F5E56" w:rsidP="000F5E56">
            <w:pPr>
              <w:rPr>
                <w:rFonts w:ascii="宋体" w:hAnsi="宋体" w:cs="宋体"/>
                <w:strike/>
                <w:szCs w:val="24"/>
              </w:rPr>
            </w:pPr>
            <w:bookmarkStart w:id="29" w:name="OLE_LINK76"/>
            <w:bookmarkStart w:id="30" w:name="OLE_LINK77"/>
            <w:bookmarkStart w:id="31" w:name="OLE_LINK78"/>
            <w:bookmarkStart w:id="32" w:name="OLE_LINK79"/>
            <w:r w:rsidRPr="00DB5A6A">
              <w:rPr>
                <w:rFonts w:ascii="宋体" w:hAnsi="宋体" w:cs="宋体" w:hint="eastAsia"/>
                <w:strike/>
                <w:szCs w:val="24"/>
              </w:rPr>
              <w:t>p</w:t>
            </w:r>
            <w:r w:rsidRPr="00DB5A6A">
              <w:rPr>
                <w:rFonts w:ascii="宋体" w:hAnsi="宋体" w:cs="宋体"/>
                <w:strike/>
                <w:szCs w:val="24"/>
              </w:rPr>
              <w:t>roduction</w:t>
            </w:r>
            <w:r w:rsidRPr="00DB5A6A">
              <w:rPr>
                <w:rFonts w:ascii="宋体" w:hAnsi="宋体" w:cs="宋体" w:hint="eastAsia"/>
                <w:strike/>
                <w:szCs w:val="24"/>
              </w:rPr>
              <w:t>_</w:t>
            </w:r>
            <w:r w:rsidRPr="00DB5A6A">
              <w:rPr>
                <w:rFonts w:ascii="宋体" w:hAnsi="宋体" w:cs="宋体"/>
                <w:strike/>
                <w:szCs w:val="24"/>
              </w:rPr>
              <w:t>dat</w:t>
            </w:r>
            <w:r w:rsidRPr="00DB5A6A">
              <w:rPr>
                <w:rFonts w:ascii="宋体" w:hAnsi="宋体" w:cs="宋体" w:hint="eastAsia"/>
                <w:strike/>
                <w:szCs w:val="24"/>
              </w:rPr>
              <w:t>e</w:t>
            </w:r>
            <w:bookmarkEnd w:id="29"/>
            <w:bookmarkEnd w:id="30"/>
            <w:bookmarkEnd w:id="31"/>
            <w:bookmarkEnd w:id="32"/>
          </w:p>
        </w:tc>
        <w:tc>
          <w:tcPr>
            <w:tcW w:w="0" w:type="auto"/>
          </w:tcPr>
          <w:p w:rsidR="000F5E56" w:rsidRPr="00DB5A6A" w:rsidRDefault="007A29A2" w:rsidP="008B1A2F">
            <w:pPr>
              <w:rPr>
                <w:rStyle w:val="comment2"/>
                <w:rFonts w:ascii="Arial" w:hAnsi="Arial" w:cs="Arial"/>
                <w:strike/>
                <w:sz w:val="17"/>
                <w:szCs w:val="17"/>
              </w:rPr>
            </w:pPr>
            <w:r w:rsidRPr="00DB5A6A">
              <w:rPr>
                <w:rStyle w:val="comment2"/>
                <w:rFonts w:ascii="Arial" w:hAnsi="Arial" w:cs="Arial"/>
                <w:strike/>
                <w:sz w:val="17"/>
                <w:szCs w:val="17"/>
              </w:rPr>
              <w:t>DATETIME</w:t>
            </w:r>
          </w:p>
        </w:tc>
        <w:tc>
          <w:tcPr>
            <w:tcW w:w="0" w:type="auto"/>
          </w:tcPr>
          <w:p w:rsidR="000F5E56" w:rsidRPr="00DB5A6A" w:rsidRDefault="00251025" w:rsidP="00B33488">
            <w:pPr>
              <w:rPr>
                <w:strike/>
              </w:rPr>
            </w:pPr>
            <w:r w:rsidRPr="00DB5A6A">
              <w:rPr>
                <w:rFonts w:hint="eastAsia"/>
                <w:strike/>
              </w:rPr>
              <w:t>是</w:t>
            </w:r>
          </w:p>
        </w:tc>
        <w:tc>
          <w:tcPr>
            <w:tcW w:w="0" w:type="auto"/>
          </w:tcPr>
          <w:p w:rsidR="000F5E56" w:rsidRPr="00DB5A6A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1102" w:type="dxa"/>
          </w:tcPr>
          <w:p w:rsidR="000F5E56" w:rsidRPr="00DB5A6A" w:rsidRDefault="000F5E56" w:rsidP="00B33488">
            <w:pPr>
              <w:rPr>
                <w:rFonts w:ascii="宋体" w:hAnsi="宋体" w:cs="宋体"/>
                <w:strike/>
                <w:szCs w:val="24"/>
              </w:rPr>
            </w:pPr>
          </w:p>
        </w:tc>
        <w:tc>
          <w:tcPr>
            <w:tcW w:w="5377" w:type="dxa"/>
          </w:tcPr>
          <w:p w:rsidR="000F5E56" w:rsidRPr="00DB5A6A" w:rsidRDefault="00251025" w:rsidP="0025102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strike/>
                <w:kern w:val="0"/>
                <w:sz w:val="18"/>
                <w:szCs w:val="18"/>
              </w:rPr>
            </w:pPr>
            <w:r w:rsidRPr="00DB5A6A">
              <w:rPr>
                <w:rFonts w:ascii="宋体" w:hAnsi="宋体" w:cs="宋体" w:hint="eastAsia"/>
                <w:strike/>
                <w:kern w:val="0"/>
                <w:sz w:val="18"/>
                <w:szCs w:val="18"/>
              </w:rPr>
              <w:t>生产日期</w:t>
            </w:r>
          </w:p>
        </w:tc>
      </w:tr>
      <w:tr w:rsidR="00685C36" w:rsidRPr="00DB5A6A" w:rsidTr="006601CB"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bookmarkStart w:id="33" w:name="OLE_LINK4"/>
            <w:bookmarkStart w:id="34" w:name="OLE_LINK5"/>
            <w:bookmarkStart w:id="35" w:name="OLE_LINK6"/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  <w:bookmarkEnd w:id="33"/>
            <w:bookmarkEnd w:id="34"/>
            <w:bookmarkEnd w:id="35"/>
          </w:p>
        </w:tc>
        <w:tc>
          <w:tcPr>
            <w:tcW w:w="0" w:type="auto"/>
          </w:tcPr>
          <w:p w:rsidR="006601CB" w:rsidRPr="00DB5A6A" w:rsidRDefault="006601CB" w:rsidP="00B33488">
            <w:bookmarkStart w:id="36" w:name="OLE_LINK63"/>
            <w:bookmarkStart w:id="37" w:name="OLE_LINK64"/>
            <w:bookmarkStart w:id="38" w:name="OLE_LINK65"/>
            <w:r w:rsidRPr="00DB5A6A">
              <w:rPr>
                <w:rFonts w:hint="eastAsia"/>
              </w:rPr>
              <w:t>是</w:t>
            </w:r>
            <w:bookmarkEnd w:id="36"/>
            <w:bookmarkEnd w:id="37"/>
            <w:bookmarkEnd w:id="38"/>
          </w:p>
        </w:tc>
        <w:tc>
          <w:tcPr>
            <w:tcW w:w="0" w:type="auto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商家-管理员ID（</w:t>
            </w:r>
            <w:r w:rsidRPr="00DB5A6A">
              <w:rPr>
                <w:rFonts w:hint="eastAsia"/>
              </w:rPr>
              <w:t>sy_</w:t>
            </w:r>
            <w:r w:rsidRPr="00DB5A6A">
              <w:rPr>
                <w:rFonts w:hint="eastAsia"/>
                <w:b/>
              </w:rPr>
              <w:t xml:space="preserve">admin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管理员表的</w:t>
            </w: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DB5A6A" w:rsidTr="006601CB">
        <w:tc>
          <w:tcPr>
            <w:tcW w:w="0" w:type="auto"/>
            <w:hideMark/>
          </w:tcPr>
          <w:p w:rsidR="006601CB" w:rsidRPr="00DB5A6A" w:rsidRDefault="006601CB" w:rsidP="00B33488">
            <w:pPr>
              <w:rPr>
                <w:b/>
              </w:rPr>
            </w:pPr>
            <w:r w:rsidRPr="00DB5A6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6601CB" w:rsidRPr="00DB5A6A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601CB" w:rsidRPr="00DB5A6A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102" w:type="dxa"/>
          </w:tcPr>
          <w:p w:rsidR="006601CB" w:rsidRPr="00DB5A6A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377" w:type="dxa"/>
            <w:vAlign w:val="center"/>
          </w:tcPr>
          <w:p w:rsidR="006601CB" w:rsidRPr="00DB5A6A" w:rsidRDefault="006601CB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DB5A6A" w:rsidTr="006601CB"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DB5A6A" w:rsidRDefault="006601CB" w:rsidP="00D039D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</w:t>
            </w:r>
            <w:r w:rsidR="00D039DD" w:rsidRPr="00DB5A6A">
              <w:rPr>
                <w:rFonts w:ascii="宋体" w:hAnsi="宋体" w:cs="宋体" w:hint="eastAsia"/>
                <w:szCs w:val="24"/>
              </w:rPr>
              <w:t>（未启用）</w:t>
            </w:r>
          </w:p>
        </w:tc>
      </w:tr>
      <w:tr w:rsidR="00685C36" w:rsidRPr="00DB5A6A" w:rsidTr="006601CB">
        <w:tc>
          <w:tcPr>
            <w:tcW w:w="0" w:type="auto"/>
            <w:hideMark/>
          </w:tcPr>
          <w:p w:rsidR="006601CB" w:rsidRPr="00DB5A6A" w:rsidRDefault="006601CB" w:rsidP="00B33488">
            <w:bookmarkStart w:id="39" w:name="OLE_LINK55"/>
            <w:bookmarkStart w:id="40" w:name="OLE_LINK56"/>
            <w:r w:rsidRPr="00DB5A6A">
              <w:rPr>
                <w:rFonts w:hint="eastAsia"/>
              </w:rPr>
              <w:t>data_status</w:t>
            </w:r>
            <w:bookmarkEnd w:id="39"/>
            <w:bookmarkEnd w:id="40"/>
          </w:p>
        </w:tc>
        <w:tc>
          <w:tcPr>
            <w:tcW w:w="0" w:type="auto"/>
            <w:hideMark/>
          </w:tcPr>
          <w:p w:rsidR="006601CB" w:rsidRPr="00DB5A6A" w:rsidRDefault="006601CB" w:rsidP="00B33488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DB5A6A" w:rsidRDefault="006601CB" w:rsidP="003B6D3A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显示状态（</w:t>
            </w:r>
            <w:r w:rsidR="003B6D3A" w:rsidRPr="00DB5A6A">
              <w:rPr>
                <w:rFonts w:ascii="宋体" w:hAnsi="宋体" w:cs="宋体" w:hint="eastAsia"/>
                <w:szCs w:val="24"/>
              </w:rPr>
              <w:t>0:不显示，1：显示</w:t>
            </w:r>
            <w:r w:rsidR="00511C73"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DB5A6A" w:rsidTr="006601CB"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601CB" w:rsidRPr="00DB5A6A" w:rsidTr="006601CB"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t>update_time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02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377" w:type="dxa"/>
          </w:tcPr>
          <w:p w:rsidR="006601CB" w:rsidRPr="00DB5A6A" w:rsidRDefault="006601CB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5B2ECD" w:rsidRPr="00DB5A6A" w:rsidRDefault="005B2ECD" w:rsidP="005B2ECD"/>
    <w:bookmarkEnd w:id="0"/>
    <w:bookmarkEnd w:id="1"/>
    <w:p w:rsidR="00043770" w:rsidRPr="00DB5A6A" w:rsidRDefault="00043770" w:rsidP="00043770">
      <w:pPr>
        <w:pStyle w:val="2"/>
        <w:numPr>
          <w:ilvl w:val="1"/>
          <w:numId w:val="1"/>
        </w:numPr>
      </w:pPr>
      <w:r w:rsidRPr="00DB5A6A">
        <w:rPr>
          <w:rFonts w:hint="eastAsia"/>
        </w:rPr>
        <w:t>sy_</w:t>
      </w:r>
      <w:r w:rsidR="00F13388" w:rsidRPr="00DB5A6A">
        <w:rPr>
          <w:rFonts w:ascii="宋体" w:hAnsi="宋体" w:cs="宋体" w:hint="eastAsia"/>
          <w:szCs w:val="24"/>
        </w:rPr>
        <w:t>product</w:t>
      </w:r>
      <w:r w:rsidR="00680084" w:rsidRPr="00DB5A6A">
        <w:rPr>
          <w:rFonts w:hint="eastAsia"/>
        </w:rPr>
        <w:t>_content</w:t>
      </w:r>
      <w:r w:rsidRPr="00DB5A6A">
        <w:rPr>
          <w:rFonts w:hint="eastAsia"/>
        </w:rPr>
        <w:t xml:space="preserve"> </w:t>
      </w:r>
      <w:r w:rsidR="00F13388" w:rsidRPr="00DB5A6A">
        <w:rPr>
          <w:rFonts w:hint="eastAsia"/>
        </w:rPr>
        <w:t>产品</w:t>
      </w:r>
      <w:r w:rsidRPr="00DB5A6A">
        <w:rPr>
          <w:rFonts w:hint="eastAsia"/>
        </w:rPr>
        <w:t>内容表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21"/>
        <w:gridCol w:w="1237"/>
        <w:gridCol w:w="457"/>
        <w:gridCol w:w="556"/>
        <w:gridCol w:w="987"/>
        <w:gridCol w:w="4624"/>
      </w:tblGrid>
      <w:tr w:rsidR="00685C36" w:rsidRPr="00DB5A6A" w:rsidTr="00FC11FA">
        <w:tc>
          <w:tcPr>
            <w:tcW w:w="10682" w:type="dxa"/>
            <w:gridSpan w:val="6"/>
            <w:hideMark/>
          </w:tcPr>
          <w:p w:rsidR="00043770" w:rsidRPr="00DB5A6A" w:rsidRDefault="00F13388" w:rsidP="0068008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sy_</w:t>
            </w:r>
            <w:r w:rsidRPr="00DB5A6A">
              <w:rPr>
                <w:rFonts w:ascii="宋体" w:hAnsi="宋体" w:cs="宋体" w:hint="eastAsia"/>
                <w:szCs w:val="24"/>
              </w:rPr>
              <w:t>product</w:t>
            </w:r>
            <w:r w:rsidR="00680084" w:rsidRPr="00DB5A6A">
              <w:rPr>
                <w:rFonts w:hint="eastAsia"/>
                <w:b/>
                <w:bCs/>
              </w:rPr>
              <w:t xml:space="preserve">_content </w:t>
            </w:r>
            <w:r w:rsidRPr="00DB5A6A">
              <w:rPr>
                <w:rFonts w:hint="eastAsia"/>
                <w:b/>
                <w:bCs/>
              </w:rPr>
              <w:t>产品</w:t>
            </w:r>
            <w:r w:rsidR="00680084" w:rsidRPr="00DB5A6A">
              <w:rPr>
                <w:rFonts w:hint="eastAsia"/>
                <w:b/>
                <w:bCs/>
              </w:rPr>
              <w:t>内容表</w:t>
            </w:r>
          </w:p>
        </w:tc>
      </w:tr>
      <w:tr w:rsidR="00685C36" w:rsidRPr="00DB5A6A" w:rsidTr="00FC11FA">
        <w:tc>
          <w:tcPr>
            <w:tcW w:w="0" w:type="auto"/>
            <w:hideMark/>
          </w:tcPr>
          <w:p w:rsidR="00043770" w:rsidRPr="00DB5A6A" w:rsidRDefault="00043770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43770" w:rsidRPr="00DB5A6A" w:rsidRDefault="00043770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43770" w:rsidRPr="00DB5A6A" w:rsidRDefault="00043770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043770" w:rsidRPr="00DB5A6A" w:rsidRDefault="00043770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1029" w:type="dxa"/>
          </w:tcPr>
          <w:p w:rsidR="00043770" w:rsidRPr="00DB5A6A" w:rsidRDefault="00043770" w:rsidP="00B33488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4907" w:type="dxa"/>
          </w:tcPr>
          <w:p w:rsidR="00043770" w:rsidRPr="00DB5A6A" w:rsidRDefault="00043770" w:rsidP="00B3348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FC11FA">
        <w:tc>
          <w:tcPr>
            <w:tcW w:w="0" w:type="auto"/>
          </w:tcPr>
          <w:p w:rsidR="00043770" w:rsidRPr="00DB5A6A" w:rsidRDefault="00043770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43770" w:rsidRPr="00DB5A6A" w:rsidRDefault="00680084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043770" w:rsidRPr="00DB5A6A" w:rsidRDefault="0036715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043770" w:rsidRPr="00DB5A6A" w:rsidRDefault="00043770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043770" w:rsidRPr="00DB5A6A" w:rsidRDefault="0036715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907" w:type="dxa"/>
          </w:tcPr>
          <w:p w:rsidR="00043770" w:rsidRPr="00DB5A6A" w:rsidRDefault="00043770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DB5A6A" w:rsidTr="00FC11FA">
        <w:tc>
          <w:tcPr>
            <w:tcW w:w="0" w:type="auto"/>
          </w:tcPr>
          <w:p w:rsidR="00FC11FA" w:rsidRPr="00DB5A6A" w:rsidRDefault="00934C25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product</w:t>
            </w:r>
            <w:r w:rsidR="00FC11FA" w:rsidRPr="00DB5A6A">
              <w:rPr>
                <w:rFonts w:ascii="宋体" w:hAnsi="宋体" w:cs="宋体" w:hint="eastAsia"/>
                <w:szCs w:val="24"/>
              </w:rPr>
              <w:t>_content_id</w:t>
            </w:r>
          </w:p>
        </w:tc>
        <w:tc>
          <w:tcPr>
            <w:tcW w:w="0" w:type="auto"/>
          </w:tcPr>
          <w:p w:rsidR="00FC11FA" w:rsidRPr="00DB5A6A" w:rsidRDefault="00FC11FA" w:rsidP="002617CE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FC11FA" w:rsidRPr="00DB5A6A" w:rsidRDefault="00FC11FA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DB5A6A" w:rsidRDefault="00FC11FA" w:rsidP="002617CE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FC11FA" w:rsidRPr="00DB5A6A" w:rsidRDefault="00FC11FA" w:rsidP="00B33488">
            <w:r w:rsidRPr="00DB5A6A">
              <w:rPr>
                <w:rFonts w:hint="eastAsia"/>
              </w:rPr>
              <w:t>是</w:t>
            </w:r>
          </w:p>
        </w:tc>
        <w:tc>
          <w:tcPr>
            <w:tcW w:w="4907" w:type="dxa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  <w:b/>
                <w:bCs/>
              </w:rPr>
              <w:t>产品模版内容</w:t>
            </w:r>
            <w:r w:rsidRPr="00DB5A6A">
              <w:rPr>
                <w:rFonts w:ascii="宋体" w:hAnsi="宋体" w:cs="宋体" w:hint="eastAsia"/>
                <w:szCs w:val="24"/>
              </w:rPr>
              <w:t>ID, 32位UUID</w:t>
            </w:r>
          </w:p>
        </w:tc>
      </w:tr>
      <w:tr w:rsidR="00685C36" w:rsidRPr="00DB5A6A" w:rsidTr="00FC11FA">
        <w:tc>
          <w:tcPr>
            <w:tcW w:w="0" w:type="auto"/>
          </w:tcPr>
          <w:p w:rsidR="00FC11FA" w:rsidRPr="00DB5A6A" w:rsidRDefault="00934C25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FC11FA" w:rsidRPr="00DB5A6A" w:rsidRDefault="00FC11FA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模版ID,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DB5A6A" w:rsidTr="00FC11FA"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title</w:t>
            </w:r>
          </w:p>
        </w:tc>
        <w:tc>
          <w:tcPr>
            <w:tcW w:w="0" w:type="auto"/>
          </w:tcPr>
          <w:p w:rsidR="00FC11FA" w:rsidRPr="00DB5A6A" w:rsidRDefault="00FC11FA" w:rsidP="0036715A">
            <w:pPr>
              <w:rPr>
                <w:rFonts w:ascii="宋体" w:hAnsi="宋体" w:cs="宋体"/>
                <w:b/>
                <w:szCs w:val="24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029" w:type="dxa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属性名称</w:t>
            </w:r>
          </w:p>
        </w:tc>
      </w:tr>
      <w:tr w:rsidR="000C000C" w:rsidRPr="00DB5A6A" w:rsidTr="00FC11FA">
        <w:tc>
          <w:tcPr>
            <w:tcW w:w="0" w:type="auto"/>
          </w:tcPr>
          <w:p w:rsidR="000C000C" w:rsidRPr="00DB5A6A" w:rsidRDefault="000C000C" w:rsidP="000C000C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content</w:t>
            </w:r>
          </w:p>
        </w:tc>
        <w:tc>
          <w:tcPr>
            <w:tcW w:w="0" w:type="auto"/>
          </w:tcPr>
          <w:p w:rsidR="000C000C" w:rsidRPr="00DB5A6A" w:rsidRDefault="000C000C" w:rsidP="000C000C">
            <w:pPr>
              <w:rPr>
                <w:rFonts w:ascii="宋体" w:hAnsi="宋体" w:cs="宋体"/>
                <w:b/>
                <w:szCs w:val="24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512)</w:t>
            </w:r>
          </w:p>
        </w:tc>
        <w:tc>
          <w:tcPr>
            <w:tcW w:w="0" w:type="auto"/>
          </w:tcPr>
          <w:p w:rsidR="000C000C" w:rsidRPr="00DB5A6A" w:rsidRDefault="000C000C" w:rsidP="000C000C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否</w:t>
            </w:r>
          </w:p>
        </w:tc>
        <w:tc>
          <w:tcPr>
            <w:tcW w:w="0" w:type="auto"/>
          </w:tcPr>
          <w:p w:rsidR="000C000C" w:rsidRPr="00DB5A6A" w:rsidRDefault="000C000C" w:rsidP="000C000C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1029" w:type="dxa"/>
          </w:tcPr>
          <w:p w:rsidR="000C000C" w:rsidRPr="00DB5A6A" w:rsidRDefault="000C000C" w:rsidP="000C000C">
            <w:pPr>
              <w:rPr>
                <w:b/>
              </w:rPr>
            </w:pPr>
          </w:p>
        </w:tc>
        <w:tc>
          <w:tcPr>
            <w:tcW w:w="4907" w:type="dxa"/>
          </w:tcPr>
          <w:p w:rsidR="000C000C" w:rsidRPr="00DB5A6A" w:rsidRDefault="000C000C" w:rsidP="000C000C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属性内容（当</w:t>
            </w:r>
            <w:r w:rsidRPr="00DB5A6A">
              <w:rPr>
                <w:rFonts w:hint="eastAsia"/>
                <w:b/>
              </w:rPr>
              <w:t>is_image</w:t>
            </w:r>
            <w:r w:rsidRPr="00DB5A6A">
              <w:rPr>
                <w:rFonts w:hint="eastAsia"/>
                <w:b/>
              </w:rPr>
              <w:t>为图片时，存的为图片的存放路径）</w:t>
            </w:r>
          </w:p>
        </w:tc>
      </w:tr>
      <w:tr w:rsidR="00685C36" w:rsidRPr="00DB5A6A" w:rsidTr="00FC11FA">
        <w:tc>
          <w:tcPr>
            <w:tcW w:w="0" w:type="auto"/>
            <w:vAlign w:val="center"/>
          </w:tcPr>
          <w:p w:rsidR="00FC11FA" w:rsidRPr="00DB5A6A" w:rsidRDefault="00FC11FA" w:rsidP="00B33488">
            <w:pPr>
              <w:widowControl/>
              <w:jc w:val="left"/>
              <w:rPr>
                <w:b/>
              </w:rPr>
            </w:pPr>
            <w:r w:rsidRPr="00DB5A6A">
              <w:rPr>
                <w:rFonts w:hint="eastAsia"/>
                <w:b/>
              </w:rPr>
              <w:t>is_image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b/>
              </w:rPr>
            </w:pPr>
            <w:proofErr w:type="gramStart"/>
            <w:r w:rsidRPr="00DB5A6A">
              <w:rPr>
                <w:b/>
              </w:rPr>
              <w:t>T</w:t>
            </w:r>
            <w:r w:rsidRPr="00DB5A6A">
              <w:rPr>
                <w:rFonts w:hint="eastAsia"/>
                <w:b/>
              </w:rPr>
              <w:t>inyint(</w:t>
            </w:r>
            <w:proofErr w:type="gramEnd"/>
            <w:r w:rsidRPr="00DB5A6A">
              <w:rPr>
                <w:rFonts w:hint="eastAsia"/>
                <w:b/>
              </w:rPr>
              <w:t>1)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FC11FA" w:rsidRPr="00DB5A6A" w:rsidRDefault="00FC11FA" w:rsidP="00B33488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FC11FA" w:rsidRPr="00DB5A6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FC11FA" w:rsidRPr="00DB5A6A" w:rsidRDefault="00FC11FA" w:rsidP="00B33488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是否是图片（0：否；1：是；）</w:t>
            </w:r>
          </w:p>
        </w:tc>
      </w:tr>
      <w:tr w:rsidR="00B20622" w:rsidRPr="00DB5A6A" w:rsidTr="005B0926">
        <w:tc>
          <w:tcPr>
            <w:tcW w:w="0" w:type="auto"/>
            <w:vAlign w:val="center"/>
          </w:tcPr>
          <w:p w:rsidR="00B20622" w:rsidRPr="00F12922" w:rsidRDefault="00B20622" w:rsidP="00B20622">
            <w:pPr>
              <w:widowControl/>
              <w:jc w:val="left"/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i</w:t>
            </w:r>
            <w:r w:rsidRPr="00F12922">
              <w:rPr>
                <w:i/>
                <w:highlight w:val="yellow"/>
              </w:rPr>
              <w:t>dentification</w:t>
            </w:r>
            <w:r>
              <w:rPr>
                <w:i/>
                <w:highlight w:val="yellow"/>
              </w:rPr>
              <w:t>_</w:t>
            </w:r>
            <w:r w:rsidRPr="00F12922">
              <w:rPr>
                <w:i/>
                <w:highlight w:val="yellow"/>
              </w:rPr>
              <w:t>code</w:t>
            </w:r>
          </w:p>
        </w:tc>
        <w:tc>
          <w:tcPr>
            <w:tcW w:w="0" w:type="auto"/>
          </w:tcPr>
          <w:p w:rsidR="00B20622" w:rsidRPr="00DB5A6A" w:rsidRDefault="00B20622" w:rsidP="00B2062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B20622" w:rsidRPr="00DB5A6A" w:rsidRDefault="00B20622" w:rsidP="00B2062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B20622" w:rsidRPr="00DB5A6A" w:rsidRDefault="00B20622" w:rsidP="00B2062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29" w:type="dxa"/>
          </w:tcPr>
          <w:p w:rsidR="00B20622" w:rsidRPr="00F12922" w:rsidRDefault="00B20622" w:rsidP="00B20622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7" w:type="dxa"/>
            <w:vAlign w:val="center"/>
          </w:tcPr>
          <w:p w:rsidR="00B20622" w:rsidRPr="00DB5A6A" w:rsidRDefault="00B20622" w:rsidP="00B2062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12922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标识码</w:t>
            </w:r>
          </w:p>
        </w:tc>
      </w:tr>
      <w:tr w:rsidR="00B20622" w:rsidRPr="00DB5A6A" w:rsidTr="00FC11FA">
        <w:tc>
          <w:tcPr>
            <w:tcW w:w="0" w:type="auto"/>
            <w:vAlign w:val="center"/>
          </w:tcPr>
          <w:p w:rsidR="00B20622" w:rsidRPr="000E1FE1" w:rsidRDefault="00B20622" w:rsidP="00B20622">
            <w:pPr>
              <w:widowControl/>
              <w:jc w:val="left"/>
              <w:rPr>
                <w:b/>
                <w:highlight w:val="yellow"/>
              </w:rPr>
            </w:pPr>
            <w:r w:rsidRPr="000E1FE1">
              <w:rPr>
                <w:b/>
                <w:highlight w:val="yellow"/>
              </w:rPr>
              <w:t>generic</w:t>
            </w:r>
            <w:r w:rsidRPr="000E1FE1">
              <w:rPr>
                <w:rFonts w:hint="eastAsia"/>
                <w:b/>
                <w:highlight w:val="yellow"/>
              </w:rPr>
              <w:t>_</w:t>
            </w:r>
            <w:r w:rsidRPr="000E1FE1">
              <w:rPr>
                <w:b/>
                <w:highlight w:val="yellow"/>
              </w:rPr>
              <w:t>name</w:t>
            </w:r>
          </w:p>
        </w:tc>
        <w:tc>
          <w:tcPr>
            <w:tcW w:w="0" w:type="auto"/>
          </w:tcPr>
          <w:p w:rsidR="00B20622" w:rsidRPr="000E1FE1" w:rsidRDefault="00B20622" w:rsidP="00B20622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0E1FE1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0E1FE1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0E1FE1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64</w:t>
            </w:r>
            <w:r w:rsidRPr="000E1FE1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B20622" w:rsidRPr="000E1FE1" w:rsidRDefault="00B20622" w:rsidP="00B20622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0E1FE1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B20622" w:rsidRPr="000E1FE1" w:rsidRDefault="00B20622" w:rsidP="00B20622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9" w:type="dxa"/>
          </w:tcPr>
          <w:p w:rsidR="00B20622" w:rsidRPr="000E1FE1" w:rsidRDefault="00B20622" w:rsidP="00B20622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907" w:type="dxa"/>
            <w:vAlign w:val="center"/>
          </w:tcPr>
          <w:p w:rsidR="00B20622" w:rsidRPr="00DB5A6A" w:rsidRDefault="00B20622" w:rsidP="00B20622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0E1FE1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通用名</w:t>
            </w:r>
          </w:p>
        </w:tc>
      </w:tr>
      <w:tr w:rsidR="00675A1C" w:rsidRPr="00DB5A6A" w:rsidTr="00FC11FA">
        <w:tc>
          <w:tcPr>
            <w:tcW w:w="0" w:type="auto"/>
            <w:vAlign w:val="center"/>
          </w:tcPr>
          <w:p w:rsidR="00675A1C" w:rsidRPr="003576EA" w:rsidRDefault="0029009E" w:rsidP="00675A1C">
            <w:pPr>
              <w:widowControl/>
              <w:jc w:val="left"/>
              <w:rPr>
                <w:b/>
                <w:highlight w:val="yellow"/>
              </w:rPr>
            </w:pPr>
            <w:r w:rsidRPr="003576EA">
              <w:rPr>
                <w:b/>
                <w:highlight w:val="yellow"/>
              </w:rPr>
              <w:t>r</w:t>
            </w:r>
            <w:r w:rsidRPr="003576EA">
              <w:rPr>
                <w:b/>
                <w:highlight w:val="yellow"/>
              </w:rPr>
              <w:t>egistration</w:t>
            </w:r>
            <w:r w:rsidRPr="003576EA">
              <w:rPr>
                <w:b/>
                <w:highlight w:val="yellow"/>
              </w:rPr>
              <w:t>_</w:t>
            </w:r>
            <w:r w:rsidRPr="003576EA">
              <w:rPr>
                <w:b/>
                <w:highlight w:val="yellow"/>
              </w:rPr>
              <w:t>information</w:t>
            </w:r>
          </w:p>
        </w:tc>
        <w:tc>
          <w:tcPr>
            <w:tcW w:w="0" w:type="auto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3576EA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3576EA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3576EA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64</w:t>
            </w:r>
            <w:r w:rsidRPr="003576EA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3576EA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9" w:type="dxa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907" w:type="dxa"/>
            <w:vAlign w:val="center"/>
          </w:tcPr>
          <w:p w:rsidR="00675A1C" w:rsidRPr="003576E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3576E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登记信息</w:t>
            </w:r>
          </w:p>
        </w:tc>
      </w:tr>
      <w:tr w:rsidR="00675A1C" w:rsidRPr="00DB5A6A" w:rsidTr="00FC11FA">
        <w:tc>
          <w:tcPr>
            <w:tcW w:w="0" w:type="auto"/>
            <w:vAlign w:val="center"/>
          </w:tcPr>
          <w:p w:rsidR="00675A1C" w:rsidRPr="003576EA" w:rsidRDefault="0029009E" w:rsidP="00675A1C">
            <w:pPr>
              <w:widowControl/>
              <w:jc w:val="left"/>
              <w:rPr>
                <w:b/>
                <w:highlight w:val="yellow"/>
              </w:rPr>
            </w:pPr>
            <w:r w:rsidRPr="003576EA">
              <w:rPr>
                <w:b/>
                <w:highlight w:val="yellow"/>
              </w:rPr>
              <w:t>b</w:t>
            </w:r>
            <w:r w:rsidRPr="003576EA">
              <w:rPr>
                <w:b/>
                <w:highlight w:val="yellow"/>
              </w:rPr>
              <w:t>atch</w:t>
            </w:r>
            <w:r w:rsidRPr="003576EA">
              <w:rPr>
                <w:b/>
                <w:highlight w:val="yellow"/>
              </w:rPr>
              <w:t>_</w:t>
            </w:r>
            <w:r w:rsidRPr="003576EA">
              <w:rPr>
                <w:b/>
                <w:highlight w:val="yellow"/>
              </w:rPr>
              <w:t>number</w:t>
            </w:r>
          </w:p>
        </w:tc>
        <w:tc>
          <w:tcPr>
            <w:tcW w:w="0" w:type="auto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3576EA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3576EA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3576EA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64</w:t>
            </w:r>
            <w:r w:rsidRPr="003576EA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3576EA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9" w:type="dxa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907" w:type="dxa"/>
            <w:vAlign w:val="center"/>
          </w:tcPr>
          <w:p w:rsidR="00675A1C" w:rsidRPr="003576E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3576E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生产批号</w:t>
            </w:r>
          </w:p>
        </w:tc>
      </w:tr>
      <w:tr w:rsidR="00675A1C" w:rsidRPr="00DB5A6A" w:rsidTr="00FC11FA">
        <w:tc>
          <w:tcPr>
            <w:tcW w:w="0" w:type="auto"/>
            <w:vAlign w:val="center"/>
          </w:tcPr>
          <w:p w:rsidR="00675A1C" w:rsidRPr="003576EA" w:rsidRDefault="004002B8" w:rsidP="00675A1C">
            <w:pPr>
              <w:widowControl/>
              <w:jc w:val="left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i</w:t>
            </w:r>
            <w:bookmarkStart w:id="41" w:name="_GoBack"/>
            <w:bookmarkEnd w:id="41"/>
            <w:r w:rsidR="0029009E" w:rsidRPr="003576EA">
              <w:rPr>
                <w:b/>
                <w:highlight w:val="yellow"/>
              </w:rPr>
              <w:t>nspection</w:t>
            </w:r>
            <w:r>
              <w:rPr>
                <w:b/>
                <w:highlight w:val="yellow"/>
              </w:rPr>
              <w:t>_</w:t>
            </w:r>
            <w:r w:rsidR="0029009E" w:rsidRPr="003576EA">
              <w:rPr>
                <w:b/>
                <w:highlight w:val="yellow"/>
              </w:rPr>
              <w:t>information</w:t>
            </w:r>
          </w:p>
        </w:tc>
        <w:tc>
          <w:tcPr>
            <w:tcW w:w="0" w:type="auto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3576EA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3576EA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3576EA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64</w:t>
            </w:r>
            <w:r w:rsidRPr="003576EA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3576EA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9" w:type="dxa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907" w:type="dxa"/>
            <w:vAlign w:val="center"/>
          </w:tcPr>
          <w:p w:rsidR="00675A1C" w:rsidRPr="003576E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3576E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 xml:space="preserve">检 </w:t>
            </w:r>
            <w:proofErr w:type="gramStart"/>
            <w:r w:rsidRPr="003576E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验信息</w:t>
            </w:r>
            <w:proofErr w:type="gramEnd"/>
          </w:p>
        </w:tc>
      </w:tr>
      <w:tr w:rsidR="00675A1C" w:rsidRPr="00DB5A6A" w:rsidTr="00FC11FA">
        <w:tc>
          <w:tcPr>
            <w:tcW w:w="0" w:type="auto"/>
            <w:vAlign w:val="center"/>
          </w:tcPr>
          <w:p w:rsidR="00675A1C" w:rsidRPr="003576EA" w:rsidRDefault="0029009E" w:rsidP="00675A1C">
            <w:pPr>
              <w:widowControl/>
              <w:jc w:val="left"/>
              <w:rPr>
                <w:b/>
                <w:highlight w:val="yellow"/>
              </w:rPr>
            </w:pPr>
            <w:r w:rsidRPr="003576EA">
              <w:rPr>
                <w:b/>
                <w:highlight w:val="yellow"/>
              </w:rPr>
              <w:t>m</w:t>
            </w:r>
            <w:r w:rsidRPr="003576EA">
              <w:rPr>
                <w:b/>
                <w:highlight w:val="yellow"/>
              </w:rPr>
              <w:t>anufacturing</w:t>
            </w:r>
            <w:r w:rsidRPr="003576EA">
              <w:rPr>
                <w:b/>
                <w:highlight w:val="yellow"/>
              </w:rPr>
              <w:t>_</w:t>
            </w:r>
            <w:r w:rsidRPr="003576EA">
              <w:rPr>
                <w:b/>
                <w:highlight w:val="yellow"/>
              </w:rPr>
              <w:t>enterprise</w:t>
            </w:r>
          </w:p>
        </w:tc>
        <w:tc>
          <w:tcPr>
            <w:tcW w:w="0" w:type="auto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3576EA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3576EA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3576EA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64</w:t>
            </w:r>
            <w:r w:rsidRPr="003576EA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3576EA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9" w:type="dxa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907" w:type="dxa"/>
            <w:vAlign w:val="center"/>
          </w:tcPr>
          <w:p w:rsidR="00675A1C" w:rsidRPr="003576E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3576E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生产企业</w:t>
            </w:r>
          </w:p>
        </w:tc>
      </w:tr>
      <w:tr w:rsidR="00675A1C" w:rsidRPr="00DB5A6A" w:rsidTr="00FC11FA">
        <w:tc>
          <w:tcPr>
            <w:tcW w:w="0" w:type="auto"/>
            <w:vAlign w:val="center"/>
          </w:tcPr>
          <w:p w:rsidR="00675A1C" w:rsidRPr="003576EA" w:rsidRDefault="0029009E" w:rsidP="00675A1C">
            <w:pPr>
              <w:widowControl/>
              <w:jc w:val="left"/>
              <w:rPr>
                <w:b/>
                <w:highlight w:val="yellow"/>
              </w:rPr>
            </w:pPr>
            <w:r w:rsidRPr="003576EA">
              <w:rPr>
                <w:b/>
                <w:highlight w:val="yellow"/>
              </w:rPr>
              <w:t>b</w:t>
            </w:r>
            <w:r w:rsidRPr="003576EA">
              <w:rPr>
                <w:b/>
                <w:highlight w:val="yellow"/>
              </w:rPr>
              <w:t>usiness</w:t>
            </w:r>
            <w:r w:rsidRPr="003576EA">
              <w:rPr>
                <w:b/>
                <w:highlight w:val="yellow"/>
              </w:rPr>
              <w:t>_</w:t>
            </w:r>
            <w:r w:rsidRPr="003576EA">
              <w:rPr>
                <w:b/>
                <w:highlight w:val="yellow"/>
              </w:rPr>
              <w:t>enterprise</w:t>
            </w:r>
          </w:p>
        </w:tc>
        <w:tc>
          <w:tcPr>
            <w:tcW w:w="0" w:type="auto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3576EA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3576EA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3576EA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64</w:t>
            </w:r>
            <w:r w:rsidRPr="003576EA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3576EA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9" w:type="dxa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907" w:type="dxa"/>
            <w:vAlign w:val="center"/>
          </w:tcPr>
          <w:p w:rsidR="00675A1C" w:rsidRPr="003576EA" w:rsidRDefault="0029009E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3576E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经营企业</w:t>
            </w:r>
          </w:p>
        </w:tc>
      </w:tr>
      <w:tr w:rsidR="00675A1C" w:rsidRPr="00DB5A6A" w:rsidTr="00FC11FA">
        <w:tc>
          <w:tcPr>
            <w:tcW w:w="0" w:type="auto"/>
            <w:vAlign w:val="center"/>
          </w:tcPr>
          <w:p w:rsidR="00675A1C" w:rsidRPr="003576EA" w:rsidRDefault="0029009E" w:rsidP="00675A1C">
            <w:pPr>
              <w:widowControl/>
              <w:jc w:val="left"/>
              <w:rPr>
                <w:b/>
                <w:highlight w:val="yellow"/>
              </w:rPr>
            </w:pPr>
            <w:r w:rsidRPr="003576EA">
              <w:rPr>
                <w:b/>
                <w:highlight w:val="yellow"/>
              </w:rPr>
              <w:lastRenderedPageBreak/>
              <w:t>t</w:t>
            </w:r>
            <w:r w:rsidRPr="003576EA">
              <w:rPr>
                <w:b/>
                <w:highlight w:val="yellow"/>
              </w:rPr>
              <w:t>echnical</w:t>
            </w:r>
            <w:r w:rsidRPr="003576EA">
              <w:rPr>
                <w:b/>
                <w:highlight w:val="yellow"/>
              </w:rPr>
              <w:t>_</w:t>
            </w:r>
            <w:r w:rsidRPr="003576EA">
              <w:rPr>
                <w:b/>
                <w:highlight w:val="yellow"/>
              </w:rPr>
              <w:t>guidance</w:t>
            </w:r>
          </w:p>
        </w:tc>
        <w:tc>
          <w:tcPr>
            <w:tcW w:w="0" w:type="auto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3576EA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3576EA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3576EA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64</w:t>
            </w:r>
            <w:r w:rsidRPr="003576EA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3576EA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9" w:type="dxa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907" w:type="dxa"/>
            <w:vAlign w:val="center"/>
          </w:tcPr>
          <w:p w:rsidR="00675A1C" w:rsidRPr="003576EA" w:rsidRDefault="00675A1C" w:rsidP="00675A1C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</w:pPr>
            <w:r w:rsidRPr="003576E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技术指导</w:t>
            </w:r>
          </w:p>
        </w:tc>
      </w:tr>
      <w:tr w:rsidR="00675A1C" w:rsidRPr="00DB5A6A" w:rsidTr="00FC11FA">
        <w:tc>
          <w:tcPr>
            <w:tcW w:w="0" w:type="auto"/>
            <w:vAlign w:val="center"/>
          </w:tcPr>
          <w:p w:rsidR="00675A1C" w:rsidRPr="003576EA" w:rsidRDefault="0029009E" w:rsidP="00675A1C">
            <w:pPr>
              <w:widowControl/>
              <w:jc w:val="left"/>
              <w:rPr>
                <w:b/>
                <w:highlight w:val="yellow"/>
              </w:rPr>
            </w:pPr>
            <w:r w:rsidRPr="003576EA">
              <w:rPr>
                <w:b/>
                <w:highlight w:val="yellow"/>
              </w:rPr>
              <w:t>hotline</w:t>
            </w:r>
          </w:p>
        </w:tc>
        <w:tc>
          <w:tcPr>
            <w:tcW w:w="0" w:type="auto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proofErr w:type="gramStart"/>
            <w:r w:rsidRPr="003576EA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3576EA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3576EA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64</w:t>
            </w:r>
            <w:r w:rsidRPr="003576EA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3576EA">
              <w:rPr>
                <w:rFonts w:hint="eastAsia"/>
                <w:b/>
                <w:highlight w:val="yellow"/>
              </w:rPr>
              <w:t>是</w:t>
            </w:r>
          </w:p>
        </w:tc>
        <w:tc>
          <w:tcPr>
            <w:tcW w:w="0" w:type="auto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1029" w:type="dxa"/>
          </w:tcPr>
          <w:p w:rsidR="00675A1C" w:rsidRPr="003576EA" w:rsidRDefault="00675A1C" w:rsidP="00675A1C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</w:p>
        </w:tc>
        <w:tc>
          <w:tcPr>
            <w:tcW w:w="4907" w:type="dxa"/>
            <w:vAlign w:val="center"/>
          </w:tcPr>
          <w:p w:rsidR="00675A1C" w:rsidRPr="003576EA" w:rsidRDefault="00675A1C" w:rsidP="00675A1C">
            <w:pPr>
              <w:widowControl/>
              <w:jc w:val="left"/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</w:pPr>
            <w:r w:rsidRPr="003576E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服务热线</w:t>
            </w:r>
          </w:p>
        </w:tc>
      </w:tr>
      <w:tr w:rsidR="00675A1C" w:rsidRPr="00DB5A6A" w:rsidTr="00FC11FA">
        <w:tc>
          <w:tcPr>
            <w:tcW w:w="0" w:type="auto"/>
            <w:vAlign w:val="center"/>
          </w:tcPr>
          <w:p w:rsidR="00675A1C" w:rsidRPr="00DB5A6A" w:rsidRDefault="00675A1C" w:rsidP="00675A1C">
            <w:pPr>
              <w:widowControl/>
              <w:jc w:val="left"/>
              <w:rPr>
                <w:b/>
              </w:rPr>
            </w:pPr>
            <w:r w:rsidRPr="00DB5A6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/>
                <w:bCs/>
              </w:rPr>
              <w:t>sort</w:t>
            </w:r>
          </w:p>
        </w:tc>
        <w:tc>
          <w:tcPr>
            <w:tcW w:w="0" w:type="auto"/>
          </w:tcPr>
          <w:p w:rsidR="00675A1C" w:rsidRPr="00DB5A6A" w:rsidRDefault="00675A1C" w:rsidP="00675A1C">
            <w:pPr>
              <w:rPr>
                <w:b/>
              </w:rPr>
            </w:pPr>
            <w:proofErr w:type="gramStart"/>
            <w:r w:rsidRPr="00DB5A6A">
              <w:rPr>
                <w:b/>
              </w:rPr>
              <w:t>I</w:t>
            </w:r>
            <w:r w:rsidRPr="00DB5A6A">
              <w:rPr>
                <w:rFonts w:hint="eastAsia"/>
                <w:b/>
              </w:rPr>
              <w:t>nt(</w:t>
            </w:r>
            <w:proofErr w:type="gramEnd"/>
            <w:r w:rsidRPr="00DB5A6A">
              <w:rPr>
                <w:rFonts w:hint="eastAsia"/>
                <w:b/>
              </w:rPr>
              <w:t>11)</w:t>
            </w:r>
          </w:p>
        </w:tc>
        <w:tc>
          <w:tcPr>
            <w:tcW w:w="0" w:type="auto"/>
          </w:tcPr>
          <w:p w:rsidR="00675A1C" w:rsidRPr="00DB5A6A" w:rsidRDefault="00675A1C" w:rsidP="00675A1C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</w:tcPr>
          <w:p w:rsidR="00675A1C" w:rsidRPr="00DB5A6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50</w:t>
            </w:r>
          </w:p>
        </w:tc>
        <w:tc>
          <w:tcPr>
            <w:tcW w:w="1029" w:type="dxa"/>
          </w:tcPr>
          <w:p w:rsidR="00675A1C" w:rsidRPr="00DB5A6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675A1C" w:rsidRPr="00DB5A6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排序</w:t>
            </w:r>
          </w:p>
        </w:tc>
      </w:tr>
      <w:tr w:rsidR="00675A1C" w:rsidRPr="00DB5A6A" w:rsidTr="00FC11FA">
        <w:tc>
          <w:tcPr>
            <w:tcW w:w="0" w:type="auto"/>
            <w:hideMark/>
          </w:tcPr>
          <w:p w:rsidR="00675A1C" w:rsidRPr="00DB5A6A" w:rsidRDefault="00675A1C" w:rsidP="00675A1C">
            <w:pPr>
              <w:rPr>
                <w:b/>
              </w:rPr>
            </w:pPr>
            <w:r w:rsidRPr="00DB5A6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675A1C" w:rsidRPr="00DB5A6A" w:rsidRDefault="00675A1C" w:rsidP="00675A1C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675A1C" w:rsidRPr="00DB5A6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675A1C" w:rsidRPr="00DB5A6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  <w:t>null</w:t>
            </w:r>
          </w:p>
        </w:tc>
        <w:tc>
          <w:tcPr>
            <w:tcW w:w="1029" w:type="dxa"/>
          </w:tcPr>
          <w:p w:rsidR="00675A1C" w:rsidRPr="00DB5A6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4907" w:type="dxa"/>
            <w:vAlign w:val="center"/>
          </w:tcPr>
          <w:p w:rsidR="00675A1C" w:rsidRPr="00DB5A6A" w:rsidRDefault="00675A1C" w:rsidP="00675A1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75A1C" w:rsidRPr="00DB5A6A" w:rsidTr="00FC11FA">
        <w:tc>
          <w:tcPr>
            <w:tcW w:w="0" w:type="auto"/>
            <w:hideMark/>
          </w:tcPr>
          <w:p w:rsidR="00675A1C" w:rsidRPr="00DB5A6A" w:rsidRDefault="00675A1C" w:rsidP="00675A1C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data_type</w:t>
            </w:r>
          </w:p>
        </w:tc>
        <w:tc>
          <w:tcPr>
            <w:tcW w:w="0" w:type="auto"/>
            <w:hideMark/>
          </w:tcPr>
          <w:p w:rsidR="00675A1C" w:rsidRPr="00DB5A6A" w:rsidRDefault="00675A1C" w:rsidP="00675A1C">
            <w:pPr>
              <w:rPr>
                <w:b/>
              </w:rPr>
            </w:pPr>
            <w:proofErr w:type="gramStart"/>
            <w:r w:rsidRPr="00DB5A6A">
              <w:rPr>
                <w:b/>
              </w:rPr>
              <w:t>T</w:t>
            </w:r>
            <w:r w:rsidRPr="00DB5A6A">
              <w:rPr>
                <w:rFonts w:hint="eastAsia"/>
                <w:b/>
              </w:rPr>
              <w:t>inyint(</w:t>
            </w:r>
            <w:proofErr w:type="gramEnd"/>
            <w:r w:rsidRPr="00DB5A6A">
              <w:rPr>
                <w:rFonts w:hint="eastAsia"/>
                <w:b/>
              </w:rPr>
              <w:t>1)</w:t>
            </w:r>
          </w:p>
        </w:tc>
        <w:tc>
          <w:tcPr>
            <w:tcW w:w="0" w:type="auto"/>
            <w:hideMark/>
          </w:tcPr>
          <w:p w:rsidR="00675A1C" w:rsidRPr="00DB5A6A" w:rsidRDefault="00675A1C" w:rsidP="00675A1C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675A1C" w:rsidRPr="00DB5A6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675A1C" w:rsidRPr="00DB5A6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675A1C" w:rsidRPr="00DB5A6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类型：[暂未使用]</w:t>
            </w:r>
          </w:p>
        </w:tc>
      </w:tr>
      <w:tr w:rsidR="00675A1C" w:rsidRPr="00DB5A6A" w:rsidTr="00FC11FA">
        <w:tc>
          <w:tcPr>
            <w:tcW w:w="0" w:type="auto"/>
            <w:hideMark/>
          </w:tcPr>
          <w:p w:rsidR="00675A1C" w:rsidRPr="00DB5A6A" w:rsidRDefault="00675A1C" w:rsidP="00675A1C">
            <w:pPr>
              <w:rPr>
                <w:b/>
              </w:rPr>
            </w:pPr>
            <w:bookmarkStart w:id="42" w:name="OLE_LINK82"/>
            <w:bookmarkStart w:id="43" w:name="OLE_LINK83"/>
            <w:r w:rsidRPr="00DB5A6A">
              <w:rPr>
                <w:rFonts w:hint="eastAsia"/>
                <w:b/>
              </w:rPr>
              <w:t>data_status</w:t>
            </w:r>
            <w:bookmarkEnd w:id="42"/>
            <w:bookmarkEnd w:id="43"/>
          </w:p>
        </w:tc>
        <w:tc>
          <w:tcPr>
            <w:tcW w:w="0" w:type="auto"/>
            <w:hideMark/>
          </w:tcPr>
          <w:p w:rsidR="00675A1C" w:rsidRPr="00DB5A6A" w:rsidRDefault="00675A1C" w:rsidP="00675A1C">
            <w:pPr>
              <w:rPr>
                <w:b/>
              </w:rPr>
            </w:pPr>
            <w:proofErr w:type="gramStart"/>
            <w:r w:rsidRPr="00DB5A6A">
              <w:rPr>
                <w:b/>
              </w:rPr>
              <w:t>T</w:t>
            </w:r>
            <w:r w:rsidRPr="00DB5A6A">
              <w:rPr>
                <w:rFonts w:hint="eastAsia"/>
                <w:b/>
              </w:rPr>
              <w:t>inyint(</w:t>
            </w:r>
            <w:proofErr w:type="gramEnd"/>
            <w:r w:rsidRPr="00DB5A6A">
              <w:rPr>
                <w:rFonts w:hint="eastAsia"/>
                <w:b/>
              </w:rPr>
              <w:t>1)</w:t>
            </w:r>
          </w:p>
        </w:tc>
        <w:tc>
          <w:tcPr>
            <w:tcW w:w="0" w:type="auto"/>
            <w:hideMark/>
          </w:tcPr>
          <w:p w:rsidR="00675A1C" w:rsidRPr="00DB5A6A" w:rsidRDefault="00675A1C" w:rsidP="00675A1C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是</w:t>
            </w:r>
          </w:p>
        </w:tc>
        <w:tc>
          <w:tcPr>
            <w:tcW w:w="0" w:type="auto"/>
            <w:hideMark/>
          </w:tcPr>
          <w:p w:rsidR="00675A1C" w:rsidRPr="00DB5A6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0</w:t>
            </w:r>
          </w:p>
        </w:tc>
        <w:tc>
          <w:tcPr>
            <w:tcW w:w="1029" w:type="dxa"/>
          </w:tcPr>
          <w:p w:rsidR="00675A1C" w:rsidRPr="00DB5A6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</w:p>
        </w:tc>
        <w:tc>
          <w:tcPr>
            <w:tcW w:w="4907" w:type="dxa"/>
          </w:tcPr>
          <w:p w:rsidR="00675A1C" w:rsidRPr="00DB5A6A" w:rsidRDefault="00675A1C" w:rsidP="00675A1C">
            <w:pPr>
              <w:rPr>
                <w:rFonts w:ascii="宋体" w:hAnsi="宋体" w:cs="宋体"/>
                <w:b/>
                <w:szCs w:val="24"/>
              </w:rPr>
            </w:pPr>
            <w:r w:rsidRPr="00DB5A6A">
              <w:rPr>
                <w:rFonts w:ascii="宋体" w:hAnsi="宋体" w:cs="宋体" w:hint="eastAsia"/>
                <w:b/>
                <w:szCs w:val="24"/>
              </w:rPr>
              <w:t>显示状态（0：</w:t>
            </w:r>
            <w:r w:rsidRPr="00DB5A6A">
              <w:rPr>
                <w:rFonts w:hint="eastAsia"/>
                <w:b/>
              </w:rPr>
              <w:t>不显示</w:t>
            </w:r>
            <w:r w:rsidRPr="00DB5A6A">
              <w:rPr>
                <w:rFonts w:ascii="宋体" w:hAnsi="宋体" w:cs="宋体" w:hint="eastAsia"/>
                <w:b/>
                <w:szCs w:val="24"/>
              </w:rPr>
              <w:t>；1：</w:t>
            </w:r>
            <w:r w:rsidRPr="00DB5A6A">
              <w:rPr>
                <w:rFonts w:hint="eastAsia"/>
                <w:b/>
              </w:rPr>
              <w:t>显示；</w:t>
            </w:r>
            <w:r w:rsidRPr="00DB5A6A">
              <w:rPr>
                <w:rFonts w:ascii="宋体" w:hAnsi="宋体" w:cs="宋体" w:hint="eastAsia"/>
                <w:b/>
                <w:szCs w:val="24"/>
              </w:rPr>
              <w:t>）</w:t>
            </w:r>
          </w:p>
        </w:tc>
      </w:tr>
      <w:tr w:rsidR="00675A1C" w:rsidRPr="00DB5A6A" w:rsidTr="00FC11FA">
        <w:tc>
          <w:tcPr>
            <w:tcW w:w="0" w:type="auto"/>
            <w:hideMark/>
          </w:tcPr>
          <w:p w:rsidR="00675A1C" w:rsidRPr="00DB5A6A" w:rsidRDefault="00675A1C" w:rsidP="00675A1C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675A1C" w:rsidRPr="00DB5A6A" w:rsidRDefault="00675A1C" w:rsidP="00675A1C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675A1C" w:rsidRPr="00DB5A6A" w:rsidRDefault="00675A1C" w:rsidP="00675A1C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75A1C" w:rsidRPr="00DB5A6A" w:rsidRDefault="00675A1C" w:rsidP="00675A1C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9" w:type="dxa"/>
          </w:tcPr>
          <w:p w:rsidR="00675A1C" w:rsidRPr="00DB5A6A" w:rsidRDefault="00675A1C" w:rsidP="00675A1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675A1C" w:rsidRPr="00DB5A6A" w:rsidRDefault="00675A1C" w:rsidP="00675A1C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75A1C" w:rsidRPr="00DB5A6A" w:rsidTr="00FC11FA">
        <w:tc>
          <w:tcPr>
            <w:tcW w:w="0" w:type="auto"/>
            <w:hideMark/>
          </w:tcPr>
          <w:p w:rsidR="00675A1C" w:rsidRPr="00DB5A6A" w:rsidRDefault="00675A1C" w:rsidP="00675A1C">
            <w:r w:rsidRPr="00DB5A6A">
              <w:t>update_time</w:t>
            </w:r>
          </w:p>
        </w:tc>
        <w:tc>
          <w:tcPr>
            <w:tcW w:w="0" w:type="auto"/>
            <w:hideMark/>
          </w:tcPr>
          <w:p w:rsidR="00675A1C" w:rsidRPr="00DB5A6A" w:rsidRDefault="00675A1C" w:rsidP="00675A1C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675A1C" w:rsidRPr="00DB5A6A" w:rsidRDefault="00675A1C" w:rsidP="00675A1C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675A1C" w:rsidRPr="00DB5A6A" w:rsidRDefault="00675A1C" w:rsidP="00675A1C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29" w:type="dxa"/>
          </w:tcPr>
          <w:p w:rsidR="00675A1C" w:rsidRPr="00DB5A6A" w:rsidRDefault="00675A1C" w:rsidP="00675A1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907" w:type="dxa"/>
          </w:tcPr>
          <w:p w:rsidR="00675A1C" w:rsidRPr="00DB5A6A" w:rsidRDefault="00675A1C" w:rsidP="00675A1C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043770" w:rsidRPr="00DB5A6A" w:rsidRDefault="00043770" w:rsidP="00043770"/>
    <w:p w:rsidR="002D0372" w:rsidRPr="00DB5A6A" w:rsidRDefault="002D0372" w:rsidP="00DD1E38">
      <w:pPr>
        <w:pStyle w:val="2"/>
      </w:pPr>
      <w:r w:rsidRPr="00DB5A6A">
        <w:rPr>
          <w:rFonts w:hint="eastAsia"/>
        </w:rPr>
        <w:t>sy_</w:t>
      </w:r>
      <w:r w:rsidR="00DD1E38" w:rsidRPr="00DB5A6A">
        <w:t>product</w:t>
      </w:r>
      <w:r w:rsidR="004613EC" w:rsidRPr="00DB5A6A">
        <w:rPr>
          <w:rFonts w:hint="eastAsia"/>
        </w:rPr>
        <w:t>_code</w:t>
      </w:r>
      <w:r w:rsidRPr="00DB5A6A">
        <w:rPr>
          <w:rFonts w:hint="eastAsia"/>
        </w:rPr>
        <w:t xml:space="preserve"> </w:t>
      </w:r>
      <w:r w:rsidRPr="00DB5A6A">
        <w:rPr>
          <w:rFonts w:hint="eastAsia"/>
        </w:rPr>
        <w:t>产品</w:t>
      </w:r>
      <w:r w:rsidR="00B33937" w:rsidRPr="00DB5A6A">
        <w:rPr>
          <w:rFonts w:hint="eastAsia"/>
        </w:rPr>
        <w:t>码</w:t>
      </w:r>
      <w:r w:rsidRPr="00DB5A6A">
        <w:rPr>
          <w:rFonts w:hint="eastAsia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196"/>
        <w:gridCol w:w="457"/>
        <w:gridCol w:w="534"/>
        <w:gridCol w:w="1072"/>
        <w:gridCol w:w="5190"/>
      </w:tblGrid>
      <w:tr w:rsidR="00685C36" w:rsidRPr="00DB5A6A" w:rsidTr="004A542B">
        <w:tc>
          <w:tcPr>
            <w:tcW w:w="10682" w:type="dxa"/>
            <w:gridSpan w:val="6"/>
            <w:hideMark/>
          </w:tcPr>
          <w:p w:rsidR="002D0372" w:rsidRPr="00DB5A6A" w:rsidRDefault="00DD1E38" w:rsidP="00DD1E3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</w:rPr>
              <w:t>sy_product</w:t>
            </w:r>
            <w:r w:rsidR="004613EC" w:rsidRPr="00DB5A6A">
              <w:rPr>
                <w:rFonts w:hint="eastAsia"/>
              </w:rPr>
              <w:t>_code</w:t>
            </w:r>
            <w:r w:rsidRPr="00DB5A6A">
              <w:rPr>
                <w:rFonts w:hint="eastAsia"/>
              </w:rPr>
              <w:t xml:space="preserve"> </w:t>
            </w:r>
            <w:r w:rsidRPr="00DB5A6A">
              <w:rPr>
                <w:rFonts w:hint="eastAsia"/>
              </w:rPr>
              <w:t>产品</w:t>
            </w:r>
            <w:r w:rsidR="00B33937" w:rsidRPr="00DB5A6A">
              <w:rPr>
                <w:rFonts w:hint="eastAsia"/>
              </w:rPr>
              <w:t>码</w:t>
            </w:r>
            <w:r w:rsidRPr="00DB5A6A">
              <w:rPr>
                <w:rFonts w:hint="eastAsia"/>
              </w:rPr>
              <w:t>表</w:t>
            </w:r>
          </w:p>
        </w:tc>
      </w:tr>
      <w:tr w:rsidR="00685C36" w:rsidRPr="00DB5A6A" w:rsidTr="0080599C">
        <w:tc>
          <w:tcPr>
            <w:tcW w:w="0" w:type="auto"/>
            <w:hideMark/>
          </w:tcPr>
          <w:p w:rsidR="002D0372" w:rsidRPr="00DB5A6A" w:rsidRDefault="002D0372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1196" w:type="dxa"/>
            <w:hideMark/>
          </w:tcPr>
          <w:p w:rsidR="002D0372" w:rsidRPr="00DB5A6A" w:rsidRDefault="002D037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457" w:type="dxa"/>
            <w:hideMark/>
          </w:tcPr>
          <w:p w:rsidR="002D0372" w:rsidRPr="00DB5A6A" w:rsidRDefault="002D037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2D0372" w:rsidRPr="00DB5A6A" w:rsidRDefault="002D037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1072" w:type="dxa"/>
          </w:tcPr>
          <w:p w:rsidR="002D0372" w:rsidRPr="00DB5A6A" w:rsidRDefault="002D0372" w:rsidP="00B33488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5190" w:type="dxa"/>
          </w:tcPr>
          <w:p w:rsidR="002D0372" w:rsidRPr="00DB5A6A" w:rsidRDefault="002D0372" w:rsidP="00B3348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80599C">
        <w:tc>
          <w:tcPr>
            <w:tcW w:w="0" w:type="auto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1196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57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190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DB5A6A" w:rsidTr="0080599C">
        <w:tc>
          <w:tcPr>
            <w:tcW w:w="0" w:type="auto"/>
          </w:tcPr>
          <w:p w:rsidR="001F4C1C" w:rsidRPr="00DB5A6A" w:rsidRDefault="004613E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p</w:t>
            </w:r>
            <w:r w:rsidR="001F4C1C" w:rsidRPr="00DB5A6A">
              <w:rPr>
                <w:rFonts w:hint="eastAsia"/>
              </w:rPr>
              <w:t>roduct</w:t>
            </w:r>
            <w:r w:rsidRPr="00DB5A6A">
              <w:rPr>
                <w:rFonts w:hint="eastAsia"/>
              </w:rPr>
              <w:t>_code</w:t>
            </w:r>
            <w:r w:rsidR="001F4C1C" w:rsidRPr="00DB5A6A">
              <w:rPr>
                <w:rFonts w:hint="eastAsia"/>
              </w:rPr>
              <w:t>_id</w:t>
            </w:r>
          </w:p>
        </w:tc>
        <w:tc>
          <w:tcPr>
            <w:tcW w:w="1196" w:type="dxa"/>
          </w:tcPr>
          <w:p w:rsidR="001F4C1C" w:rsidRPr="00DB5A6A" w:rsidRDefault="001F4C1C" w:rsidP="00B334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457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190" w:type="dxa"/>
          </w:tcPr>
          <w:p w:rsidR="001F4C1C" w:rsidRPr="00DB5A6A" w:rsidRDefault="001F4C1C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产品ID，32位UUID</w:t>
            </w:r>
          </w:p>
        </w:tc>
      </w:tr>
      <w:tr w:rsidR="00685C36" w:rsidRPr="00DB5A6A" w:rsidTr="0080599C">
        <w:tc>
          <w:tcPr>
            <w:tcW w:w="0" w:type="auto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1196" w:type="dxa"/>
          </w:tcPr>
          <w:p w:rsidR="004C76F2" w:rsidRPr="00DB5A6A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457" w:type="dxa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DB5A6A" w:rsidTr="0080599C">
        <w:tc>
          <w:tcPr>
            <w:tcW w:w="0" w:type="auto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title</w:t>
            </w:r>
          </w:p>
        </w:tc>
        <w:tc>
          <w:tcPr>
            <w:tcW w:w="1196" w:type="dxa"/>
          </w:tcPr>
          <w:p w:rsidR="004C76F2" w:rsidRPr="00DB5A6A" w:rsidRDefault="004C76F2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457" w:type="dxa"/>
          </w:tcPr>
          <w:p w:rsidR="004C76F2" w:rsidRPr="00DB5A6A" w:rsidRDefault="004C76F2" w:rsidP="00B33488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4C76F2" w:rsidRPr="00DB5A6A" w:rsidRDefault="004C76F2" w:rsidP="00B33488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rPr>
                <w:rFonts w:ascii="宋体" w:hAnsi="宋体" w:cs="宋体" w:hint="eastAsia"/>
                <w:szCs w:val="24"/>
              </w:rPr>
              <w:t>二维码名称</w:t>
            </w:r>
            <w:proofErr w:type="gramEnd"/>
          </w:p>
        </w:tc>
      </w:tr>
      <w:tr w:rsidR="00FA3467" w:rsidRPr="00DB5A6A" w:rsidTr="0080599C">
        <w:tc>
          <w:tcPr>
            <w:tcW w:w="0" w:type="auto"/>
          </w:tcPr>
          <w:p w:rsidR="00FA3467" w:rsidRPr="00DB5A6A" w:rsidRDefault="00FA3467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m</w:t>
            </w:r>
            <w:r w:rsidRPr="00DB5A6A">
              <w:rPr>
                <w:rFonts w:ascii="宋体" w:hAnsi="宋体" w:cs="宋体"/>
                <w:szCs w:val="24"/>
              </w:rPr>
              <w:t>anufacture</w:t>
            </w:r>
            <w:r w:rsidRPr="00DB5A6A">
              <w:rPr>
                <w:rFonts w:ascii="宋体" w:hAnsi="宋体" w:cs="宋体" w:hint="eastAsia"/>
                <w:szCs w:val="24"/>
              </w:rPr>
              <w:t>_date</w:t>
            </w:r>
          </w:p>
        </w:tc>
        <w:tc>
          <w:tcPr>
            <w:tcW w:w="1196" w:type="dxa"/>
          </w:tcPr>
          <w:p w:rsidR="00FA3467" w:rsidRPr="00DB5A6A" w:rsidRDefault="00FA3467" w:rsidP="00C025DF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57" w:type="dxa"/>
          </w:tcPr>
          <w:p w:rsidR="00FA3467" w:rsidRPr="00DB5A6A" w:rsidRDefault="00FA3467" w:rsidP="00C025D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FA3467" w:rsidRPr="00DB5A6A" w:rsidRDefault="00FA3467" w:rsidP="00C025D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FA3467" w:rsidRPr="00DB5A6A" w:rsidRDefault="00FA3467" w:rsidP="00C025DF"/>
        </w:tc>
        <w:tc>
          <w:tcPr>
            <w:tcW w:w="5190" w:type="dxa"/>
          </w:tcPr>
          <w:p w:rsidR="00FA3467" w:rsidRPr="00DB5A6A" w:rsidRDefault="00FA3467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生产日期</w:t>
            </w:r>
          </w:p>
        </w:tc>
      </w:tr>
      <w:tr w:rsidR="00903556" w:rsidRPr="00DB5A6A" w:rsidTr="0080599C">
        <w:tc>
          <w:tcPr>
            <w:tcW w:w="0" w:type="auto"/>
          </w:tcPr>
          <w:p w:rsidR="00903556" w:rsidRPr="00DB5A6A" w:rsidRDefault="00903556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</w:t>
            </w:r>
            <w:r w:rsidRPr="00DB5A6A">
              <w:rPr>
                <w:rFonts w:ascii="宋体" w:hAnsi="宋体" w:cs="宋体"/>
                <w:szCs w:val="24"/>
              </w:rPr>
              <w:t>roduction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Fonts w:ascii="宋体" w:hAnsi="宋体" w:cs="宋体"/>
                <w:szCs w:val="24"/>
              </w:rPr>
              <w:t>batch</w:t>
            </w:r>
          </w:p>
        </w:tc>
        <w:tc>
          <w:tcPr>
            <w:tcW w:w="1196" w:type="dxa"/>
          </w:tcPr>
          <w:p w:rsidR="00903556" w:rsidRPr="00DB5A6A" w:rsidRDefault="00903556" w:rsidP="008E6755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457" w:type="dxa"/>
          </w:tcPr>
          <w:p w:rsidR="00903556" w:rsidRPr="00DB5A6A" w:rsidRDefault="00903556" w:rsidP="008E6755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903556" w:rsidRPr="00DB5A6A" w:rsidRDefault="00903556" w:rsidP="00C025D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DB5A6A" w:rsidRDefault="00903556" w:rsidP="00C025DF"/>
        </w:tc>
        <w:tc>
          <w:tcPr>
            <w:tcW w:w="5190" w:type="dxa"/>
          </w:tcPr>
          <w:p w:rsidR="00903556" w:rsidRPr="00DB5A6A" w:rsidRDefault="00903556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生产批次</w:t>
            </w:r>
          </w:p>
        </w:tc>
      </w:tr>
      <w:tr w:rsidR="00903556" w:rsidRPr="00DB5A6A" w:rsidTr="0080599C">
        <w:tc>
          <w:tcPr>
            <w:tcW w:w="0" w:type="auto"/>
          </w:tcPr>
          <w:p w:rsidR="00903556" w:rsidRPr="00DB5A6A" w:rsidRDefault="00903556" w:rsidP="00B33488">
            <w:pPr>
              <w:rPr>
                <w:rFonts w:ascii="宋体" w:hAnsi="宋体" w:cs="宋体"/>
                <w:szCs w:val="24"/>
              </w:rPr>
            </w:pPr>
            <w:bookmarkStart w:id="44" w:name="OLE_LINK84"/>
            <w:bookmarkStart w:id="45" w:name="OLE_LINK85"/>
            <w:bookmarkStart w:id="46" w:name="OLE_LINK86"/>
            <w:r w:rsidRPr="00DB5A6A">
              <w:rPr>
                <w:rFonts w:ascii="宋体" w:hAnsi="宋体" w:cs="宋体" w:hint="eastAsia"/>
                <w:szCs w:val="24"/>
              </w:rPr>
              <w:t>m</w:t>
            </w:r>
            <w:r w:rsidRPr="00DB5A6A">
              <w:rPr>
                <w:rFonts w:ascii="宋体" w:hAnsi="宋体" w:cs="宋体"/>
                <w:szCs w:val="24"/>
              </w:rPr>
              <w:t>arket</w:t>
            </w:r>
            <w:r w:rsidRPr="00DB5A6A">
              <w:rPr>
                <w:rFonts w:ascii="宋体" w:hAnsi="宋体" w:cs="宋体" w:hint="eastAsia"/>
                <w:szCs w:val="24"/>
              </w:rPr>
              <w:t>_t</w:t>
            </w:r>
            <w:r w:rsidRPr="00DB5A6A">
              <w:rPr>
                <w:rFonts w:ascii="宋体" w:hAnsi="宋体" w:cs="宋体"/>
                <w:szCs w:val="24"/>
              </w:rPr>
              <w:t>ime</w:t>
            </w:r>
            <w:bookmarkEnd w:id="44"/>
            <w:bookmarkEnd w:id="45"/>
            <w:bookmarkEnd w:id="46"/>
          </w:p>
        </w:tc>
        <w:tc>
          <w:tcPr>
            <w:tcW w:w="1196" w:type="dxa"/>
          </w:tcPr>
          <w:p w:rsidR="00903556" w:rsidRPr="00DB5A6A" w:rsidRDefault="00903556" w:rsidP="00B33488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57" w:type="dxa"/>
          </w:tcPr>
          <w:p w:rsidR="00903556" w:rsidRPr="00DB5A6A" w:rsidRDefault="00903556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</w:tcPr>
          <w:p w:rsidR="00903556" w:rsidRPr="00DB5A6A" w:rsidRDefault="00903556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903556" w:rsidRPr="00DB5A6A" w:rsidRDefault="00903556" w:rsidP="00B33488"/>
        </w:tc>
        <w:tc>
          <w:tcPr>
            <w:tcW w:w="5190" w:type="dxa"/>
          </w:tcPr>
          <w:p w:rsidR="00903556" w:rsidRPr="00DB5A6A" w:rsidRDefault="00903556" w:rsidP="00B33488">
            <w:r w:rsidRPr="00DB5A6A">
              <w:rPr>
                <w:rFonts w:hint="eastAsia"/>
              </w:rPr>
              <w:t>上市时间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6A78CD">
            <w:pPr>
              <w:widowControl/>
              <w:jc w:val="left"/>
            </w:pPr>
            <w:r w:rsidRPr="00DB5A6A">
              <w:rPr>
                <w:rFonts w:hint="eastAsia"/>
              </w:rPr>
              <w:t>p</w:t>
            </w:r>
            <w:r w:rsidRPr="00DB5A6A">
              <w:t>roduct</w:t>
            </w:r>
            <w:r w:rsidRPr="00DB5A6A">
              <w:rPr>
                <w:rFonts w:hint="eastAsia"/>
              </w:rPr>
              <w:t>_</w:t>
            </w:r>
            <w:r w:rsidRPr="00DB5A6A">
              <w:t>code</w:t>
            </w:r>
            <w:r w:rsidRPr="00DB5A6A">
              <w:rPr>
                <w:rFonts w:hint="eastAsia"/>
              </w:rPr>
              <w:t>_begin</w:t>
            </w:r>
          </w:p>
        </w:tc>
        <w:tc>
          <w:tcPr>
            <w:tcW w:w="1196" w:type="dxa"/>
          </w:tcPr>
          <w:p w:rsidR="00903556" w:rsidRPr="00DB5A6A" w:rsidRDefault="00903556" w:rsidP="00B33488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产品码的开始数值 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6A78CD">
            <w:pPr>
              <w:widowControl/>
              <w:jc w:val="left"/>
            </w:pPr>
            <w:r w:rsidRPr="00DB5A6A">
              <w:rPr>
                <w:rFonts w:hint="eastAsia"/>
              </w:rPr>
              <w:t>p</w:t>
            </w:r>
            <w:r w:rsidRPr="00DB5A6A">
              <w:t>roduct</w:t>
            </w:r>
            <w:r w:rsidRPr="00DB5A6A">
              <w:rPr>
                <w:rFonts w:hint="eastAsia"/>
              </w:rPr>
              <w:t>_</w:t>
            </w:r>
            <w:r w:rsidRPr="00DB5A6A">
              <w:t>code</w:t>
            </w:r>
            <w:r w:rsidRPr="00DB5A6A">
              <w:rPr>
                <w:rFonts w:hint="eastAsia"/>
              </w:rPr>
              <w:t>_end</w:t>
            </w:r>
          </w:p>
        </w:tc>
        <w:tc>
          <w:tcPr>
            <w:tcW w:w="1196" w:type="dxa"/>
          </w:tcPr>
          <w:p w:rsidR="00903556" w:rsidRPr="00DB5A6A" w:rsidRDefault="00903556" w:rsidP="00B33488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B334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产品码的结束数值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6A78CD">
            <w:pPr>
              <w:widowControl/>
              <w:jc w:val="left"/>
              <w:rPr>
                <w:i/>
              </w:rPr>
            </w:pPr>
            <w:r w:rsidRPr="00DB5A6A">
              <w:rPr>
                <w:rFonts w:hint="eastAsia"/>
                <w:i/>
              </w:rPr>
              <w:t>product_code_num</w:t>
            </w:r>
          </w:p>
        </w:tc>
        <w:tc>
          <w:tcPr>
            <w:tcW w:w="1196" w:type="dxa"/>
          </w:tcPr>
          <w:p w:rsidR="00903556" w:rsidRPr="00DB5A6A" w:rsidRDefault="00903556" w:rsidP="002617CE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0" w:type="auto"/>
            <w:vAlign w:val="center"/>
          </w:tcPr>
          <w:p w:rsidR="00903556" w:rsidRPr="00DB5A6A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1072" w:type="dxa"/>
          </w:tcPr>
          <w:p w:rsidR="00903556" w:rsidRPr="00DB5A6A" w:rsidRDefault="00903556" w:rsidP="002617C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4A54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产品码数目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40478F">
            <w:pPr>
              <w:widowControl/>
              <w:jc w:val="left"/>
            </w:pPr>
            <w:r w:rsidRPr="00DB5A6A">
              <w:rPr>
                <w:i/>
              </w:rPr>
              <w:t>listing_</w:t>
            </w:r>
            <w:r w:rsidRPr="00DB5A6A">
              <w:t>nation</w:t>
            </w:r>
          </w:p>
        </w:tc>
        <w:tc>
          <w:tcPr>
            <w:tcW w:w="1196" w:type="dxa"/>
          </w:tcPr>
          <w:p w:rsidR="00903556" w:rsidRPr="00DB5A6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DB5A6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上市区域=国家，一级，为空则没</w:t>
            </w:r>
            <w:proofErr w:type="gramStart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限制此</w:t>
            </w:r>
            <w:proofErr w:type="gramEnd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级别地区区域(存的值s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_c</w:t>
            </w:r>
            <w:r w:rsidRPr="00DB5A6A">
              <w:t>ode</w:t>
            </w:r>
            <w:r w:rsidRPr="00DB5A6A">
              <w:rPr>
                <w:rFonts w:hint="eastAsia"/>
              </w:rPr>
              <w:t>值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40478F">
            <w:pPr>
              <w:widowControl/>
              <w:jc w:val="left"/>
            </w:pPr>
            <w:r w:rsidRPr="00DB5A6A">
              <w:rPr>
                <w:i/>
              </w:rPr>
              <w:t>listing_</w:t>
            </w:r>
            <w:r w:rsidRPr="00DB5A6A">
              <w:t>province</w:t>
            </w:r>
          </w:p>
        </w:tc>
        <w:tc>
          <w:tcPr>
            <w:tcW w:w="1196" w:type="dxa"/>
          </w:tcPr>
          <w:p w:rsidR="00903556" w:rsidRPr="00DB5A6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DB5A6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上市区域=省，二级，为空则没</w:t>
            </w:r>
            <w:proofErr w:type="gramStart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限制此</w:t>
            </w:r>
            <w:proofErr w:type="gramEnd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级别地区区域(存的值s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_c</w:t>
            </w:r>
            <w:r w:rsidRPr="00DB5A6A">
              <w:t>ode</w:t>
            </w:r>
            <w:r w:rsidRPr="00DB5A6A">
              <w:rPr>
                <w:rFonts w:hint="eastAsia"/>
              </w:rPr>
              <w:t>值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40478F">
            <w:pPr>
              <w:widowControl/>
              <w:jc w:val="left"/>
            </w:pPr>
            <w:r w:rsidRPr="00DB5A6A">
              <w:rPr>
                <w:i/>
              </w:rPr>
              <w:t>listing_</w:t>
            </w:r>
            <w:r w:rsidRPr="00DB5A6A">
              <w:t>city</w:t>
            </w:r>
          </w:p>
        </w:tc>
        <w:tc>
          <w:tcPr>
            <w:tcW w:w="1196" w:type="dxa"/>
          </w:tcPr>
          <w:p w:rsidR="00903556" w:rsidRPr="00DB5A6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DB5A6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上市区域=城市，三级，为空则没</w:t>
            </w:r>
            <w:proofErr w:type="gramStart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限制此</w:t>
            </w:r>
            <w:proofErr w:type="gramEnd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级别地区区域(存的值s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_c</w:t>
            </w:r>
            <w:r w:rsidRPr="00DB5A6A">
              <w:t>ode</w:t>
            </w:r>
            <w:r w:rsidRPr="00DB5A6A">
              <w:rPr>
                <w:rFonts w:hint="eastAsia"/>
              </w:rPr>
              <w:t>值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</w:tc>
      </w:tr>
      <w:tr w:rsidR="00903556" w:rsidRPr="00DB5A6A" w:rsidTr="0080599C">
        <w:tc>
          <w:tcPr>
            <w:tcW w:w="0" w:type="auto"/>
            <w:vAlign w:val="center"/>
          </w:tcPr>
          <w:p w:rsidR="00903556" w:rsidRPr="00DB5A6A" w:rsidRDefault="00903556" w:rsidP="0040478F">
            <w:pPr>
              <w:widowControl/>
              <w:jc w:val="left"/>
            </w:pPr>
            <w:r w:rsidRPr="00DB5A6A">
              <w:rPr>
                <w:i/>
              </w:rPr>
              <w:t>listing_</w:t>
            </w:r>
            <w:r w:rsidRPr="00DB5A6A">
              <w:t>district</w:t>
            </w:r>
          </w:p>
        </w:tc>
        <w:tc>
          <w:tcPr>
            <w:tcW w:w="1196" w:type="dxa"/>
          </w:tcPr>
          <w:p w:rsidR="00903556" w:rsidRPr="00DB5A6A" w:rsidRDefault="00903556" w:rsidP="0040478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457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903556" w:rsidRPr="00DB5A6A" w:rsidRDefault="00903556" w:rsidP="0040478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903556" w:rsidRPr="00DB5A6A" w:rsidRDefault="00903556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上市区域=区、镇，四级，为空则没</w:t>
            </w:r>
            <w:proofErr w:type="gramStart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限制此</w:t>
            </w:r>
            <w:proofErr w:type="gramEnd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级别地区区域(存的值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lastRenderedPageBreak/>
              <w:t>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y_region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_c</w:t>
            </w:r>
            <w:r w:rsidRPr="00DB5A6A">
              <w:t>ode</w:t>
            </w:r>
            <w:r w:rsidRPr="00DB5A6A">
              <w:rPr>
                <w:rFonts w:hint="eastAsia"/>
              </w:rPr>
              <w:t>值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)s</w:t>
            </w:r>
          </w:p>
        </w:tc>
      </w:tr>
      <w:tr w:rsidR="00054791" w:rsidRPr="00DB5A6A" w:rsidTr="0080599C">
        <w:tc>
          <w:tcPr>
            <w:tcW w:w="0" w:type="auto"/>
            <w:vAlign w:val="center"/>
          </w:tcPr>
          <w:p w:rsidR="00054791" w:rsidRPr="00DB5A6A" w:rsidRDefault="00054791" w:rsidP="0040478F">
            <w:pPr>
              <w:widowControl/>
              <w:jc w:val="left"/>
              <w:rPr>
                <w:i/>
              </w:rPr>
            </w:pPr>
            <w:r w:rsidRPr="00DB5A6A">
              <w:rPr>
                <w:i/>
              </w:rPr>
              <w:lastRenderedPageBreak/>
              <w:t>is_batch_open</w:t>
            </w:r>
          </w:p>
        </w:tc>
        <w:tc>
          <w:tcPr>
            <w:tcW w:w="1196" w:type="dxa"/>
          </w:tcPr>
          <w:p w:rsidR="00054791" w:rsidRPr="00DB5A6A" w:rsidRDefault="00054791" w:rsidP="008E6755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457" w:type="dxa"/>
          </w:tcPr>
          <w:p w:rsidR="00054791" w:rsidRPr="00DB5A6A" w:rsidRDefault="00054791" w:rsidP="008E6755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054791" w:rsidRPr="00DB5A6A" w:rsidRDefault="00054791" w:rsidP="008E6755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054791" w:rsidRPr="00DB5A6A" w:rsidRDefault="00054791" w:rsidP="008E675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054791" w:rsidRPr="00DB5A6A" w:rsidRDefault="00054791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是否批量开启过(0：未执行；1：已执行；)</w:t>
            </w:r>
          </w:p>
        </w:tc>
      </w:tr>
      <w:tr w:rsidR="00505677" w:rsidRPr="00DB5A6A" w:rsidTr="0080599C">
        <w:tc>
          <w:tcPr>
            <w:tcW w:w="0" w:type="auto"/>
            <w:vAlign w:val="center"/>
          </w:tcPr>
          <w:p w:rsidR="00505677" w:rsidRPr="00DB5A6A" w:rsidRDefault="00505677" w:rsidP="008E6755">
            <w:pPr>
              <w:widowControl/>
              <w:jc w:val="left"/>
            </w:pPr>
            <w:r w:rsidRPr="00DB5A6A">
              <w:rPr>
                <w:rFonts w:hint="eastAsia"/>
                <w:i/>
              </w:rPr>
              <w:t>b</w:t>
            </w:r>
            <w:r w:rsidRPr="00DB5A6A">
              <w:rPr>
                <w:i/>
              </w:rPr>
              <w:t>usiness</w:t>
            </w:r>
            <w:r w:rsidRPr="00DB5A6A">
              <w:rPr>
                <w:rFonts w:hint="eastAsia"/>
                <w:i/>
              </w:rPr>
              <w:t>_</w:t>
            </w:r>
            <w:r w:rsidRPr="00DB5A6A">
              <w:rPr>
                <w:i/>
              </w:rPr>
              <w:t>enterprise</w:t>
            </w:r>
          </w:p>
        </w:tc>
        <w:tc>
          <w:tcPr>
            <w:tcW w:w="1196" w:type="dxa"/>
          </w:tcPr>
          <w:p w:rsidR="00505677" w:rsidRPr="00DB5A6A" w:rsidRDefault="00505677" w:rsidP="0050567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128)</w:t>
            </w:r>
          </w:p>
        </w:tc>
        <w:tc>
          <w:tcPr>
            <w:tcW w:w="457" w:type="dxa"/>
            <w:vAlign w:val="center"/>
          </w:tcPr>
          <w:p w:rsidR="00505677" w:rsidRPr="00DB5A6A" w:rsidRDefault="00505677" w:rsidP="008E675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505677" w:rsidRPr="00DB5A6A" w:rsidRDefault="00505677" w:rsidP="008E675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505677" w:rsidRPr="00DB5A6A" w:rsidRDefault="00505677" w:rsidP="008E6755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505677" w:rsidRPr="00DB5A6A" w:rsidRDefault="00505677" w:rsidP="0040478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经营企业</w:t>
            </w:r>
          </w:p>
        </w:tc>
      </w:tr>
      <w:tr w:rsidR="0080599C" w:rsidRPr="00DB5A6A" w:rsidTr="0080599C">
        <w:tc>
          <w:tcPr>
            <w:tcW w:w="0" w:type="auto"/>
            <w:vAlign w:val="center"/>
          </w:tcPr>
          <w:p w:rsidR="0080599C" w:rsidRPr="00DB5A6A" w:rsidRDefault="001563FA" w:rsidP="0080599C">
            <w:pPr>
              <w:widowControl/>
              <w:jc w:val="left"/>
              <w:rPr>
                <w:i/>
              </w:rPr>
            </w:pPr>
            <w:r w:rsidRPr="00DB5A6A">
              <w:rPr>
                <w:i/>
              </w:rPr>
              <w:t>contacts</w:t>
            </w:r>
          </w:p>
        </w:tc>
        <w:tc>
          <w:tcPr>
            <w:tcW w:w="1196" w:type="dxa"/>
          </w:tcPr>
          <w:p w:rsidR="0080599C" w:rsidRPr="00DB5A6A" w:rsidRDefault="0080599C" w:rsidP="0080599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="008E5D45" w:rsidRPr="00DB5A6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 w:rsidR="0080599C" w:rsidRPr="00DB5A6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80599C" w:rsidRPr="00DB5A6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80599C" w:rsidRPr="00DB5A6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80599C" w:rsidRPr="00DB5A6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经营者-联系人</w:t>
            </w:r>
          </w:p>
        </w:tc>
      </w:tr>
      <w:tr w:rsidR="0080599C" w:rsidRPr="00DB5A6A" w:rsidTr="0080599C">
        <w:tc>
          <w:tcPr>
            <w:tcW w:w="0" w:type="auto"/>
            <w:vAlign w:val="center"/>
          </w:tcPr>
          <w:p w:rsidR="0080599C" w:rsidRPr="00DB5A6A" w:rsidRDefault="001563FA" w:rsidP="0080599C">
            <w:pPr>
              <w:widowControl/>
              <w:jc w:val="left"/>
              <w:rPr>
                <w:i/>
              </w:rPr>
            </w:pPr>
            <w:r w:rsidRPr="00DB5A6A">
              <w:rPr>
                <w:rFonts w:hint="eastAsia"/>
                <w:i/>
              </w:rPr>
              <w:t>t</w:t>
            </w:r>
            <w:r w:rsidRPr="00DB5A6A">
              <w:rPr>
                <w:i/>
              </w:rPr>
              <w:t>el</w:t>
            </w:r>
          </w:p>
        </w:tc>
        <w:tc>
          <w:tcPr>
            <w:tcW w:w="1196" w:type="dxa"/>
          </w:tcPr>
          <w:p w:rsidR="0080599C" w:rsidRPr="00DB5A6A" w:rsidRDefault="0080599C" w:rsidP="0080599C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457" w:type="dxa"/>
            <w:vAlign w:val="center"/>
          </w:tcPr>
          <w:p w:rsidR="0080599C" w:rsidRPr="00DB5A6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</w:tcPr>
          <w:p w:rsidR="0080599C" w:rsidRPr="00DB5A6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72" w:type="dxa"/>
          </w:tcPr>
          <w:p w:rsidR="0080599C" w:rsidRPr="00DB5A6A" w:rsidRDefault="0080599C" w:rsidP="0080599C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  <w:vAlign w:val="center"/>
          </w:tcPr>
          <w:p w:rsidR="0080599C" w:rsidRPr="00DB5A6A" w:rsidRDefault="0080599C" w:rsidP="0080599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经营者-联系电话</w:t>
            </w:r>
          </w:p>
        </w:tc>
      </w:tr>
      <w:tr w:rsidR="005E77C6" w:rsidRPr="00DB5A6A" w:rsidTr="007D3A61">
        <w:tc>
          <w:tcPr>
            <w:tcW w:w="0" w:type="auto"/>
            <w:vAlign w:val="center"/>
          </w:tcPr>
          <w:p w:rsidR="005E77C6" w:rsidRPr="00F46E03" w:rsidRDefault="005E77C6" w:rsidP="005E77C6">
            <w:pPr>
              <w:widowControl/>
              <w:jc w:val="left"/>
              <w:rPr>
                <w:i/>
                <w:highlight w:val="yellow"/>
              </w:rPr>
            </w:pPr>
            <w:r w:rsidRPr="00F46E03">
              <w:rPr>
                <w:i/>
                <w:highlight w:val="yellow"/>
              </w:rPr>
              <w:t>qr_code_type</w:t>
            </w:r>
          </w:p>
        </w:tc>
        <w:tc>
          <w:tcPr>
            <w:tcW w:w="1196" w:type="dxa"/>
          </w:tcPr>
          <w:p w:rsidR="005E77C6" w:rsidRPr="00F46E03" w:rsidRDefault="005E77C6" w:rsidP="005E77C6">
            <w:pPr>
              <w:rPr>
                <w:highlight w:val="yellow"/>
              </w:rPr>
            </w:pPr>
            <w:proofErr w:type="gramStart"/>
            <w:r w:rsidRPr="00F46E03">
              <w:rPr>
                <w:highlight w:val="yellow"/>
              </w:rPr>
              <w:t>T</w:t>
            </w:r>
            <w:r w:rsidRPr="00F46E03">
              <w:rPr>
                <w:rFonts w:hint="eastAsia"/>
                <w:highlight w:val="yellow"/>
              </w:rPr>
              <w:t>inyint(</w:t>
            </w:r>
            <w:proofErr w:type="gramEnd"/>
            <w:r w:rsidRPr="00F46E03">
              <w:rPr>
                <w:rFonts w:hint="eastAsia"/>
                <w:highlight w:val="yellow"/>
              </w:rPr>
              <w:t>1)</w:t>
            </w:r>
          </w:p>
        </w:tc>
        <w:tc>
          <w:tcPr>
            <w:tcW w:w="457" w:type="dxa"/>
          </w:tcPr>
          <w:p w:rsidR="005E77C6" w:rsidRPr="00F46E03" w:rsidRDefault="005E77C6" w:rsidP="005E77C6">
            <w:pPr>
              <w:rPr>
                <w:highlight w:val="yellow"/>
              </w:rPr>
            </w:pPr>
            <w:r w:rsidRPr="00F46E03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5E77C6" w:rsidRPr="00F46E03" w:rsidRDefault="005E77C6" w:rsidP="005E77C6">
            <w:pPr>
              <w:rPr>
                <w:rFonts w:ascii="宋体" w:hAnsi="宋体" w:cs="宋体"/>
                <w:szCs w:val="24"/>
                <w:highlight w:val="yellow"/>
              </w:rPr>
            </w:pPr>
            <w:r w:rsidRPr="00F46E03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2" w:type="dxa"/>
          </w:tcPr>
          <w:p w:rsidR="005E77C6" w:rsidRPr="00F46E03" w:rsidRDefault="005E77C6" w:rsidP="005E77C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90" w:type="dxa"/>
            <w:vAlign w:val="center"/>
          </w:tcPr>
          <w:p w:rsidR="005E77C6" w:rsidRPr="00F46E03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F46E0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码的使用类型（0：溯源码；1</w:t>
            </w:r>
            <w:r w:rsidRPr="00F46E03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：积分码；）</w:t>
            </w:r>
          </w:p>
        </w:tc>
      </w:tr>
      <w:tr w:rsidR="005E77C6" w:rsidRPr="00DB5A6A" w:rsidTr="007D3A61">
        <w:tc>
          <w:tcPr>
            <w:tcW w:w="0" w:type="auto"/>
            <w:vAlign w:val="center"/>
          </w:tcPr>
          <w:p w:rsidR="005E77C6" w:rsidRPr="00D96E74" w:rsidRDefault="005E77C6" w:rsidP="005E77C6">
            <w:pPr>
              <w:widowControl/>
              <w:jc w:val="left"/>
              <w:rPr>
                <w:i/>
                <w:highlight w:val="yellow"/>
              </w:rPr>
            </w:pPr>
            <w:r w:rsidRPr="00D96E74">
              <w:rPr>
                <w:i/>
                <w:highlight w:val="yellow"/>
              </w:rPr>
              <w:t>integral_num</w:t>
            </w:r>
          </w:p>
        </w:tc>
        <w:tc>
          <w:tcPr>
            <w:tcW w:w="1196" w:type="dxa"/>
          </w:tcPr>
          <w:p w:rsidR="005E77C6" w:rsidRPr="00D96E74" w:rsidRDefault="005E77C6" w:rsidP="005E77C6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96E74">
              <w:rPr>
                <w:highlight w:val="yellow"/>
              </w:rPr>
              <w:t>I</w:t>
            </w:r>
            <w:r w:rsidRPr="00D96E74">
              <w:rPr>
                <w:rFonts w:hint="eastAsia"/>
                <w:highlight w:val="yellow"/>
              </w:rPr>
              <w:t>nt(</w:t>
            </w:r>
            <w:proofErr w:type="gramEnd"/>
            <w:r w:rsidRPr="00D96E74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</w:tcPr>
          <w:p w:rsidR="005E77C6" w:rsidRPr="00D96E74" w:rsidRDefault="005E77C6" w:rsidP="005E77C6">
            <w:pPr>
              <w:rPr>
                <w:highlight w:val="yellow"/>
              </w:rPr>
            </w:pPr>
            <w:r w:rsidRPr="00D96E74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5E77C6" w:rsidRPr="00D96E74" w:rsidRDefault="005E77C6" w:rsidP="005E77C6">
            <w:pPr>
              <w:rPr>
                <w:rFonts w:ascii="宋体" w:hAnsi="宋体" w:cs="宋体"/>
                <w:szCs w:val="24"/>
                <w:highlight w:val="yellow"/>
              </w:rPr>
            </w:pPr>
            <w:r w:rsidRPr="00D96E74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2" w:type="dxa"/>
          </w:tcPr>
          <w:p w:rsidR="005E77C6" w:rsidRPr="00D96E74" w:rsidRDefault="005E77C6" w:rsidP="005E77C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190" w:type="dxa"/>
            <w:vAlign w:val="center"/>
          </w:tcPr>
          <w:p w:rsidR="005E77C6" w:rsidRPr="00D96E74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96E7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对应的积分</w:t>
            </w:r>
          </w:p>
        </w:tc>
      </w:tr>
      <w:tr w:rsidR="005E77C6" w:rsidRPr="00DB5A6A" w:rsidTr="0080599C">
        <w:tc>
          <w:tcPr>
            <w:tcW w:w="0" w:type="auto"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196" w:type="dxa"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57" w:type="dxa"/>
          </w:tcPr>
          <w:p w:rsidR="005E77C6" w:rsidRPr="00DB5A6A" w:rsidRDefault="005E77C6" w:rsidP="005E77C6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商家-管理员ID（</w:t>
            </w:r>
            <w:r w:rsidRPr="00DB5A6A">
              <w:rPr>
                <w:rFonts w:hint="eastAsia"/>
              </w:rPr>
              <w:t>sy_</w:t>
            </w:r>
            <w:r w:rsidRPr="00DB5A6A">
              <w:rPr>
                <w:rFonts w:hint="eastAsia"/>
                <w:b/>
              </w:rPr>
              <w:t xml:space="preserve">admin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管理员表的</w:t>
            </w: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5E77C6" w:rsidRPr="00DB5A6A" w:rsidTr="0080599C">
        <w:tc>
          <w:tcPr>
            <w:tcW w:w="0" w:type="auto"/>
            <w:hideMark/>
          </w:tcPr>
          <w:p w:rsidR="005E77C6" w:rsidRPr="00DB5A6A" w:rsidRDefault="005E77C6" w:rsidP="005E77C6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196" w:type="dxa"/>
            <w:hideMark/>
          </w:tcPr>
          <w:p w:rsidR="005E77C6" w:rsidRPr="00DB5A6A" w:rsidRDefault="005E77C6" w:rsidP="005E77C6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457" w:type="dxa"/>
            <w:vAlign w:val="center"/>
            <w:hideMark/>
          </w:tcPr>
          <w:p w:rsidR="005E77C6" w:rsidRPr="00DB5A6A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5E77C6" w:rsidRPr="00DB5A6A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1072" w:type="dxa"/>
          </w:tcPr>
          <w:p w:rsidR="005E77C6" w:rsidRPr="00DB5A6A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5190" w:type="dxa"/>
            <w:vAlign w:val="center"/>
          </w:tcPr>
          <w:p w:rsidR="005E77C6" w:rsidRPr="00DB5A6A" w:rsidRDefault="005E77C6" w:rsidP="005E77C6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5E77C6" w:rsidRPr="00DB5A6A" w:rsidTr="0080599C">
        <w:tc>
          <w:tcPr>
            <w:tcW w:w="0" w:type="auto"/>
            <w:hideMark/>
          </w:tcPr>
          <w:p w:rsidR="005E77C6" w:rsidRPr="00DB5A6A" w:rsidRDefault="005E77C6" w:rsidP="005E77C6">
            <w:r w:rsidRPr="00DB5A6A">
              <w:rPr>
                <w:rFonts w:hint="eastAsia"/>
              </w:rPr>
              <w:t>data_type</w:t>
            </w:r>
          </w:p>
        </w:tc>
        <w:tc>
          <w:tcPr>
            <w:tcW w:w="1196" w:type="dxa"/>
            <w:hideMark/>
          </w:tcPr>
          <w:p w:rsidR="005E77C6" w:rsidRPr="00DB5A6A" w:rsidRDefault="005E77C6" w:rsidP="005E77C6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457" w:type="dxa"/>
            <w:hideMark/>
          </w:tcPr>
          <w:p w:rsidR="005E77C6" w:rsidRPr="00DB5A6A" w:rsidRDefault="005E77C6" w:rsidP="005E77C6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类型：[1：W</w:t>
            </w:r>
            <w:r w:rsidRPr="00DB5A6A">
              <w:rPr>
                <w:rFonts w:ascii="宋体" w:hAnsi="宋体" w:cs="宋体"/>
                <w:szCs w:val="24"/>
              </w:rPr>
              <w:t>EB</w:t>
            </w:r>
            <w:r w:rsidRPr="00DB5A6A">
              <w:rPr>
                <w:rFonts w:ascii="宋体" w:hAnsi="宋体" w:cs="宋体" w:hint="eastAsia"/>
                <w:szCs w:val="24"/>
              </w:rPr>
              <w:t>端创建；2：C</w:t>
            </w:r>
            <w:r w:rsidRPr="00DB5A6A">
              <w:rPr>
                <w:rFonts w:ascii="宋体" w:hAnsi="宋体" w:cs="宋体"/>
                <w:szCs w:val="24"/>
              </w:rPr>
              <w:t>++</w:t>
            </w:r>
            <w:r w:rsidRPr="00DB5A6A">
              <w:rPr>
                <w:rFonts w:ascii="宋体" w:hAnsi="宋体" w:cs="宋体" w:hint="eastAsia"/>
                <w:szCs w:val="24"/>
              </w:rPr>
              <w:t>端创建； ]</w:t>
            </w:r>
          </w:p>
        </w:tc>
      </w:tr>
      <w:tr w:rsidR="005E77C6" w:rsidRPr="00DB5A6A" w:rsidTr="0080599C">
        <w:tc>
          <w:tcPr>
            <w:tcW w:w="0" w:type="auto"/>
            <w:hideMark/>
          </w:tcPr>
          <w:p w:rsidR="005E77C6" w:rsidRPr="00DB5A6A" w:rsidRDefault="005E77C6" w:rsidP="005E77C6">
            <w:r w:rsidRPr="00DB5A6A">
              <w:rPr>
                <w:rFonts w:hint="eastAsia"/>
              </w:rPr>
              <w:t>data_status</w:t>
            </w:r>
          </w:p>
        </w:tc>
        <w:tc>
          <w:tcPr>
            <w:tcW w:w="1196" w:type="dxa"/>
            <w:hideMark/>
          </w:tcPr>
          <w:p w:rsidR="005E77C6" w:rsidRPr="00DB5A6A" w:rsidRDefault="005E77C6" w:rsidP="005E77C6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457" w:type="dxa"/>
            <w:hideMark/>
          </w:tcPr>
          <w:p w:rsidR="005E77C6" w:rsidRPr="00DB5A6A" w:rsidRDefault="005E77C6" w:rsidP="005E77C6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显示状态（暂未使用）</w:t>
            </w:r>
          </w:p>
        </w:tc>
      </w:tr>
      <w:tr w:rsidR="005E77C6" w:rsidRPr="00DB5A6A" w:rsidTr="0080599C">
        <w:tc>
          <w:tcPr>
            <w:tcW w:w="0" w:type="auto"/>
            <w:hideMark/>
          </w:tcPr>
          <w:p w:rsidR="005E77C6" w:rsidRPr="00DB5A6A" w:rsidRDefault="005E77C6" w:rsidP="005E77C6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1196" w:type="dxa"/>
            <w:hideMark/>
          </w:tcPr>
          <w:p w:rsidR="005E77C6" w:rsidRPr="00DB5A6A" w:rsidRDefault="005E77C6" w:rsidP="005E77C6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57" w:type="dxa"/>
            <w:hideMark/>
          </w:tcPr>
          <w:p w:rsidR="005E77C6" w:rsidRPr="00DB5A6A" w:rsidRDefault="005E77C6" w:rsidP="005E77C6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5E77C6" w:rsidRPr="00DB5A6A" w:rsidTr="0080599C">
        <w:tc>
          <w:tcPr>
            <w:tcW w:w="0" w:type="auto"/>
            <w:hideMark/>
          </w:tcPr>
          <w:p w:rsidR="005E77C6" w:rsidRPr="00DB5A6A" w:rsidRDefault="005E77C6" w:rsidP="005E77C6">
            <w:r w:rsidRPr="00DB5A6A">
              <w:t>update_time</w:t>
            </w:r>
          </w:p>
        </w:tc>
        <w:tc>
          <w:tcPr>
            <w:tcW w:w="1196" w:type="dxa"/>
            <w:hideMark/>
          </w:tcPr>
          <w:p w:rsidR="005E77C6" w:rsidRPr="00DB5A6A" w:rsidRDefault="005E77C6" w:rsidP="005E77C6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457" w:type="dxa"/>
            <w:hideMark/>
          </w:tcPr>
          <w:p w:rsidR="005E77C6" w:rsidRPr="00DB5A6A" w:rsidRDefault="005E77C6" w:rsidP="005E77C6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72" w:type="dxa"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190" w:type="dxa"/>
          </w:tcPr>
          <w:p w:rsidR="005E77C6" w:rsidRPr="00DB5A6A" w:rsidRDefault="005E77C6" w:rsidP="005E77C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2D0372" w:rsidRPr="00DB5A6A" w:rsidRDefault="002D0372" w:rsidP="002D0372"/>
    <w:p w:rsidR="00A82EE4" w:rsidRPr="00DB5A6A" w:rsidRDefault="00A82EE4" w:rsidP="00A82EE4">
      <w:pPr>
        <w:pStyle w:val="2"/>
      </w:pPr>
      <w:r w:rsidRPr="00DB5A6A">
        <w:rPr>
          <w:rFonts w:hint="eastAsia"/>
        </w:rPr>
        <w:t>sy_</w:t>
      </w:r>
      <w:r w:rsidRPr="00DB5A6A">
        <w:t>product</w:t>
      </w:r>
      <w:r w:rsidRPr="00DB5A6A">
        <w:rPr>
          <w:rFonts w:hint="eastAsia"/>
        </w:rPr>
        <w:t xml:space="preserve">_code_info </w:t>
      </w:r>
      <w:r w:rsidRPr="00DB5A6A">
        <w:rPr>
          <w:rFonts w:hint="eastAsia"/>
        </w:rPr>
        <w:t>产品码详细表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8"/>
        <w:gridCol w:w="1197"/>
        <w:gridCol w:w="518"/>
        <w:gridCol w:w="660"/>
        <w:gridCol w:w="915"/>
        <w:gridCol w:w="4714"/>
      </w:tblGrid>
      <w:tr w:rsidR="00685C36" w:rsidRPr="00DB5A6A" w:rsidTr="00870274">
        <w:tc>
          <w:tcPr>
            <w:tcW w:w="10682" w:type="dxa"/>
            <w:gridSpan w:val="6"/>
            <w:hideMark/>
          </w:tcPr>
          <w:p w:rsidR="00A82EE4" w:rsidRPr="00DB5A6A" w:rsidRDefault="00A82EE4" w:rsidP="00870274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</w:rPr>
              <w:t xml:space="preserve">sy_product_code_info </w:t>
            </w:r>
            <w:r w:rsidRPr="00DB5A6A">
              <w:rPr>
                <w:rFonts w:hint="eastAsia"/>
              </w:rPr>
              <w:t>产品码</w:t>
            </w:r>
            <w:r w:rsidR="009B5608" w:rsidRPr="00DB5A6A">
              <w:rPr>
                <w:rFonts w:hint="eastAsia"/>
              </w:rPr>
              <w:t>详细</w:t>
            </w:r>
            <w:r w:rsidRPr="00DB5A6A">
              <w:rPr>
                <w:rFonts w:hint="eastAsia"/>
              </w:rPr>
              <w:t>表</w:t>
            </w:r>
          </w:p>
        </w:tc>
      </w:tr>
      <w:tr w:rsidR="00685C36" w:rsidRPr="00DB5A6A" w:rsidTr="00D96E74">
        <w:tc>
          <w:tcPr>
            <w:tcW w:w="0" w:type="auto"/>
            <w:hideMark/>
          </w:tcPr>
          <w:p w:rsidR="00A82EE4" w:rsidRPr="00DB5A6A" w:rsidRDefault="00A82EE4" w:rsidP="00870274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660" w:type="dxa"/>
            <w:hideMark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915" w:type="dxa"/>
          </w:tcPr>
          <w:p w:rsidR="00A82EE4" w:rsidRPr="00DB5A6A" w:rsidRDefault="00A82EE4" w:rsidP="00870274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4712" w:type="dxa"/>
          </w:tcPr>
          <w:p w:rsidR="00A82EE4" w:rsidRPr="00DB5A6A" w:rsidRDefault="00A82EE4" w:rsidP="00870274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D96E74">
        <w:tc>
          <w:tcPr>
            <w:tcW w:w="0" w:type="auto"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712" w:type="dxa"/>
          </w:tcPr>
          <w:p w:rsidR="00A82EE4" w:rsidRPr="00DB5A6A" w:rsidRDefault="00A82EE4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DB5A6A" w:rsidTr="00D96E74">
        <w:tc>
          <w:tcPr>
            <w:tcW w:w="0" w:type="auto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606EBF" w:rsidRPr="00DB5A6A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712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产品码详细</w:t>
            </w:r>
            <w:r w:rsidR="0036057E" w:rsidRPr="00DB5A6A">
              <w:rPr>
                <w:rFonts w:ascii="宋体" w:hAnsi="宋体" w:cs="宋体" w:hint="eastAsia"/>
                <w:szCs w:val="24"/>
              </w:rPr>
              <w:t>记录</w:t>
            </w:r>
            <w:r w:rsidRPr="00DB5A6A">
              <w:rPr>
                <w:rFonts w:ascii="宋体" w:hAnsi="宋体" w:cs="宋体" w:hint="eastAsia"/>
                <w:szCs w:val="24"/>
              </w:rPr>
              <w:t>ID，32位UUID</w:t>
            </w:r>
          </w:p>
        </w:tc>
      </w:tr>
      <w:tr w:rsidR="00685C36" w:rsidRPr="00DB5A6A" w:rsidTr="00D96E74">
        <w:tc>
          <w:tcPr>
            <w:tcW w:w="0" w:type="auto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606EBF" w:rsidRPr="00DB5A6A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DB5A6A" w:rsidTr="00D96E74">
        <w:tc>
          <w:tcPr>
            <w:tcW w:w="0" w:type="auto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606EBF" w:rsidRPr="00DB5A6A" w:rsidRDefault="00606EBF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0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606EBF" w:rsidRPr="00DB5A6A" w:rsidRDefault="00606EBF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DB5A6A" w:rsidTr="00D96E74">
        <w:tc>
          <w:tcPr>
            <w:tcW w:w="0" w:type="auto"/>
          </w:tcPr>
          <w:p w:rsidR="00CC6049" w:rsidRPr="00DB5A6A" w:rsidRDefault="00CC6049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images</w:t>
            </w:r>
          </w:p>
        </w:tc>
        <w:tc>
          <w:tcPr>
            <w:tcW w:w="0" w:type="auto"/>
          </w:tcPr>
          <w:p w:rsidR="00CC6049" w:rsidRPr="00DB5A6A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256)</w:t>
            </w:r>
          </w:p>
        </w:tc>
        <w:tc>
          <w:tcPr>
            <w:tcW w:w="0" w:type="auto"/>
          </w:tcPr>
          <w:p w:rsidR="00CC6049" w:rsidRPr="00DB5A6A" w:rsidRDefault="004921E2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CC6049" w:rsidRPr="00DB5A6A" w:rsidRDefault="00CC6049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15" w:type="dxa"/>
          </w:tcPr>
          <w:p w:rsidR="00CC6049" w:rsidRPr="00DB5A6A" w:rsidRDefault="00CC6049" w:rsidP="00870274"/>
        </w:tc>
        <w:tc>
          <w:tcPr>
            <w:tcW w:w="4712" w:type="dxa"/>
          </w:tcPr>
          <w:p w:rsidR="00CC6049" w:rsidRPr="00DB5A6A" w:rsidRDefault="00CC6049" w:rsidP="00870274">
            <w:r w:rsidRPr="00DB5A6A">
              <w:rPr>
                <w:rFonts w:hint="eastAsia"/>
              </w:rPr>
              <w:t>图片</w:t>
            </w:r>
          </w:p>
        </w:tc>
      </w:tr>
      <w:tr w:rsidR="00685C36" w:rsidRPr="00DB5A6A" w:rsidTr="00D96E74">
        <w:tc>
          <w:tcPr>
            <w:tcW w:w="0" w:type="auto"/>
            <w:vAlign w:val="center"/>
          </w:tcPr>
          <w:p w:rsidR="00CC6049" w:rsidRPr="00DB5A6A" w:rsidRDefault="00CC6049" w:rsidP="00870274">
            <w:pPr>
              <w:widowControl/>
              <w:jc w:val="left"/>
            </w:pPr>
            <w:r w:rsidRPr="00DB5A6A">
              <w:rPr>
                <w:rFonts w:hint="eastAsia"/>
              </w:rPr>
              <w:t>code_</w:t>
            </w:r>
            <w:r w:rsidRPr="00DB5A6A">
              <w:t>plain</w:t>
            </w:r>
          </w:p>
        </w:tc>
        <w:tc>
          <w:tcPr>
            <w:tcW w:w="0" w:type="auto"/>
          </w:tcPr>
          <w:p w:rsidR="00CC6049" w:rsidRPr="00DB5A6A" w:rsidRDefault="00CC6049" w:rsidP="00CC6049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  <w:vAlign w:val="center"/>
          </w:tcPr>
          <w:p w:rsidR="00CC6049" w:rsidRPr="00DB5A6A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产品码-明码</w:t>
            </w:r>
          </w:p>
        </w:tc>
      </w:tr>
      <w:tr w:rsidR="00685C36" w:rsidRPr="00DB5A6A" w:rsidTr="00D96E74">
        <w:tc>
          <w:tcPr>
            <w:tcW w:w="0" w:type="auto"/>
            <w:vAlign w:val="center"/>
          </w:tcPr>
          <w:p w:rsidR="00CC6049" w:rsidRPr="00DB5A6A" w:rsidRDefault="00CC6049" w:rsidP="00AC49D3">
            <w:pPr>
              <w:widowControl/>
              <w:jc w:val="left"/>
            </w:pPr>
            <w:r w:rsidRPr="00DB5A6A">
              <w:rPr>
                <w:rFonts w:hint="eastAsia"/>
              </w:rPr>
              <w:t>code_c</w:t>
            </w:r>
            <w:r w:rsidRPr="00DB5A6A">
              <w:t>ipher</w:t>
            </w:r>
          </w:p>
        </w:tc>
        <w:tc>
          <w:tcPr>
            <w:tcW w:w="0" w:type="auto"/>
          </w:tcPr>
          <w:p w:rsidR="00CC6049" w:rsidRPr="00DB5A6A" w:rsidRDefault="00CC6049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  <w:vAlign w:val="center"/>
          </w:tcPr>
          <w:p w:rsidR="00CC6049" w:rsidRPr="00DB5A6A" w:rsidRDefault="004921E2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DB5A6A" w:rsidTr="00D96E74">
        <w:tc>
          <w:tcPr>
            <w:tcW w:w="0" w:type="auto"/>
            <w:vAlign w:val="center"/>
          </w:tcPr>
          <w:p w:rsidR="00CC6049" w:rsidRPr="00DB5A6A" w:rsidRDefault="00CC6049" w:rsidP="00870274">
            <w:pPr>
              <w:widowControl/>
              <w:jc w:val="left"/>
              <w:rPr>
                <w:i/>
              </w:rPr>
            </w:pPr>
            <w:r w:rsidRPr="00DB5A6A">
              <w:rPr>
                <w:rFonts w:hint="eastAsia"/>
              </w:rPr>
              <w:t>code_c</w:t>
            </w:r>
            <w:r w:rsidRPr="00DB5A6A">
              <w:t>ipher</w:t>
            </w:r>
            <w:r w:rsidRPr="00DB5A6A">
              <w:rPr>
                <w:rFonts w:hint="eastAsia"/>
              </w:rPr>
              <w:t>_query_time</w:t>
            </w:r>
          </w:p>
        </w:tc>
        <w:tc>
          <w:tcPr>
            <w:tcW w:w="0" w:type="auto"/>
          </w:tcPr>
          <w:p w:rsidR="00CC6049" w:rsidRPr="00DB5A6A" w:rsidRDefault="00CC6049" w:rsidP="00870274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CC6049" w:rsidRPr="00DB5A6A" w:rsidRDefault="00CC6049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CC6049" w:rsidRPr="00DB5A6A" w:rsidRDefault="00CC6049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CC6049" w:rsidRPr="00DB5A6A" w:rsidRDefault="00CC6049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产品码-暗码-第一次查询时间</w:t>
            </w:r>
          </w:p>
        </w:tc>
      </w:tr>
      <w:tr w:rsidR="00685C36" w:rsidRPr="00DB5A6A" w:rsidTr="00D96E74">
        <w:tc>
          <w:tcPr>
            <w:tcW w:w="0" w:type="auto"/>
            <w:vAlign w:val="center"/>
          </w:tcPr>
          <w:p w:rsidR="00250FCB" w:rsidRPr="00DB5A6A" w:rsidRDefault="00250FCB" w:rsidP="000074FD">
            <w:pPr>
              <w:widowControl/>
              <w:jc w:val="left"/>
            </w:pPr>
            <w:bookmarkStart w:id="47" w:name="OLE_LINK149"/>
            <w:bookmarkStart w:id="48" w:name="OLE_LINK150"/>
            <w:r w:rsidRPr="00DB5A6A">
              <w:rPr>
                <w:rFonts w:hint="eastAsia"/>
              </w:rPr>
              <w:t>code_c</w:t>
            </w:r>
            <w:r w:rsidRPr="00DB5A6A">
              <w:t>ipher</w:t>
            </w:r>
            <w:r w:rsidRPr="00DB5A6A">
              <w:rPr>
                <w:rFonts w:hint="eastAsia"/>
              </w:rPr>
              <w:t>_query_total</w:t>
            </w:r>
            <w:bookmarkEnd w:id="47"/>
            <w:bookmarkEnd w:id="48"/>
          </w:p>
        </w:tc>
        <w:tc>
          <w:tcPr>
            <w:tcW w:w="0" w:type="auto"/>
          </w:tcPr>
          <w:p w:rsidR="00250FCB" w:rsidRPr="00DB5A6A" w:rsidRDefault="00250FCB" w:rsidP="000074FD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518" w:type="dxa"/>
          </w:tcPr>
          <w:p w:rsidR="00250FCB" w:rsidRPr="00DB5A6A" w:rsidRDefault="00250FCB" w:rsidP="000074F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250FCB" w:rsidRPr="00DB5A6A" w:rsidRDefault="00250FCB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250FCB" w:rsidRPr="00DB5A6A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250FCB" w:rsidRPr="00DB5A6A" w:rsidRDefault="00250FCB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产品码-暗码-总查询次数</w:t>
            </w:r>
          </w:p>
        </w:tc>
      </w:tr>
      <w:tr w:rsidR="00F2353D" w:rsidRPr="00DB5A6A" w:rsidTr="00D96E74"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i/>
              </w:rPr>
            </w:pPr>
            <w:r w:rsidRPr="00DB5A6A">
              <w:rPr>
                <w:rFonts w:hint="eastAsia"/>
              </w:rPr>
              <w:t>code_</w:t>
            </w:r>
            <w:r w:rsidRPr="00DB5A6A">
              <w:t>plain</w:t>
            </w:r>
            <w:r w:rsidRPr="00DB5A6A">
              <w:rPr>
                <w:rFonts w:hint="eastAsia"/>
              </w:rPr>
              <w:t>_query_time</w:t>
            </w:r>
          </w:p>
        </w:tc>
        <w:tc>
          <w:tcPr>
            <w:tcW w:w="0" w:type="auto"/>
          </w:tcPr>
          <w:p w:rsidR="00F2353D" w:rsidRPr="00DB5A6A" w:rsidRDefault="00F2353D" w:rsidP="00F2353D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518" w:type="dxa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</w:t>
            </w:r>
            <w:r w:rsidR="00AF1EF7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明码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-第一次查询时间</w:t>
            </w:r>
          </w:p>
        </w:tc>
      </w:tr>
      <w:tr w:rsidR="00F2353D" w:rsidRPr="00DB5A6A" w:rsidTr="00D96E74"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</w:pPr>
            <w:r w:rsidRPr="00DB5A6A">
              <w:rPr>
                <w:rFonts w:hint="eastAsia"/>
              </w:rPr>
              <w:t>code_</w:t>
            </w:r>
            <w:r w:rsidRPr="00DB5A6A">
              <w:t>plain</w:t>
            </w:r>
            <w:r w:rsidRPr="00DB5A6A">
              <w:rPr>
                <w:rFonts w:hint="eastAsia"/>
              </w:rPr>
              <w:t>_query_total</w:t>
            </w:r>
          </w:p>
        </w:tc>
        <w:tc>
          <w:tcPr>
            <w:tcW w:w="0" w:type="auto"/>
          </w:tcPr>
          <w:p w:rsidR="00F2353D" w:rsidRPr="00DB5A6A" w:rsidRDefault="00F2353D" w:rsidP="00F2353D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518" w:type="dxa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</w:t>
            </w:r>
            <w:r w:rsidR="00AF1EF7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明码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-总查询次数</w:t>
            </w:r>
          </w:p>
        </w:tc>
      </w:tr>
      <w:tr w:rsidR="00F2353D" w:rsidRPr="00DB5A6A" w:rsidTr="00D96E74"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</w:pPr>
            <w:r w:rsidRPr="00DB5A6A">
              <w:rPr>
                <w:rFonts w:hint="eastAsia"/>
              </w:rPr>
              <w:lastRenderedPageBreak/>
              <w:t>qr_open_time</w:t>
            </w:r>
          </w:p>
        </w:tc>
        <w:tc>
          <w:tcPr>
            <w:tcW w:w="0" w:type="auto"/>
          </w:tcPr>
          <w:p w:rsidR="00F2353D" w:rsidRPr="00DB5A6A" w:rsidRDefault="00F2353D" w:rsidP="00F2353D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gramStart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二维码激活</w:t>
            </w:r>
            <w:proofErr w:type="gramEnd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时间</w:t>
            </w:r>
          </w:p>
        </w:tc>
      </w:tr>
      <w:tr w:rsidR="00F2353D" w:rsidRPr="00DB5A6A" w:rsidTr="00D96E74"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</w:pPr>
            <w:r w:rsidRPr="00DB5A6A">
              <w:rPr>
                <w:rFonts w:hint="eastAsia"/>
              </w:rPr>
              <w:t>is_</w:t>
            </w:r>
            <w:r w:rsidRPr="00DB5A6A">
              <w:t>statements</w:t>
            </w:r>
          </w:p>
        </w:tc>
        <w:tc>
          <w:tcPr>
            <w:tcW w:w="0" w:type="auto"/>
          </w:tcPr>
          <w:p w:rsidR="00F2353D" w:rsidRPr="00DB5A6A" w:rsidRDefault="00F2353D" w:rsidP="00F2353D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是否已结算</w:t>
            </w:r>
          </w:p>
        </w:tc>
      </w:tr>
      <w:tr w:rsidR="00F2353D" w:rsidRPr="00DB5A6A" w:rsidTr="00D96E74"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</w:pPr>
            <w:r w:rsidRPr="00DB5A6A">
              <w:t>statements</w:t>
            </w:r>
            <w:r w:rsidRPr="00DB5A6A">
              <w:rPr>
                <w:rFonts w:hint="eastAsia"/>
              </w:rPr>
              <w:t>_time</w:t>
            </w:r>
          </w:p>
        </w:tc>
        <w:tc>
          <w:tcPr>
            <w:tcW w:w="0" w:type="auto"/>
          </w:tcPr>
          <w:p w:rsidR="00F2353D" w:rsidRPr="00DB5A6A" w:rsidRDefault="00F2353D" w:rsidP="00F2353D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结算时间</w:t>
            </w:r>
          </w:p>
        </w:tc>
      </w:tr>
      <w:tr w:rsidR="00F2353D" w:rsidRPr="00DB5A6A" w:rsidTr="00D96E74">
        <w:tc>
          <w:tcPr>
            <w:tcW w:w="0" w:type="auto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0" w:type="auto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商家-管理员ID（</w:t>
            </w:r>
            <w:r w:rsidRPr="00DB5A6A">
              <w:rPr>
                <w:rFonts w:hint="eastAsia"/>
              </w:rPr>
              <w:t>sy_</w:t>
            </w:r>
            <w:r w:rsidRPr="00DB5A6A">
              <w:rPr>
                <w:rFonts w:hint="eastAsia"/>
                <w:b/>
              </w:rPr>
              <w:t xml:space="preserve">admin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管理员表的</w:t>
            </w:r>
            <w:r w:rsidRPr="00DB5A6A">
              <w:rPr>
                <w:rStyle w:val="af"/>
                <w:rFonts w:hint="eastAsia"/>
                <w:i/>
                <w:iCs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F2353D" w:rsidRPr="00DB5A6A" w:rsidTr="00D96E74">
        <w:tc>
          <w:tcPr>
            <w:tcW w:w="0" w:type="auto"/>
          </w:tcPr>
          <w:p w:rsidR="00F2353D" w:rsidRPr="00DB5A6A" w:rsidRDefault="00F2353D" w:rsidP="00F2353D">
            <w:pPr>
              <w:rPr>
                <w:rStyle w:val="af"/>
                <w:i/>
                <w:iCs/>
              </w:rPr>
            </w:pPr>
            <w:r w:rsidRPr="00DB5A6A">
              <w:rPr>
                <w:rFonts w:hint="eastAsia"/>
              </w:rPr>
              <w:t>qr_</w:t>
            </w:r>
            <w:r w:rsidRPr="00DB5A6A">
              <w:rPr>
                <w:rStyle w:val="af"/>
                <w:i/>
                <w:iCs/>
              </w:rPr>
              <w:t>level</w:t>
            </w:r>
          </w:p>
        </w:tc>
        <w:tc>
          <w:tcPr>
            <w:tcW w:w="0" w:type="auto"/>
          </w:tcPr>
          <w:p w:rsidR="00F2353D" w:rsidRPr="00DB5A6A" w:rsidRDefault="00F2353D" w:rsidP="00F2353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L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纠错级别</w:t>
            </w:r>
          </w:p>
        </w:tc>
      </w:tr>
      <w:tr w:rsidR="00F2353D" w:rsidRPr="00DB5A6A" w:rsidTr="00D96E74">
        <w:tc>
          <w:tcPr>
            <w:tcW w:w="0" w:type="auto"/>
          </w:tcPr>
          <w:p w:rsidR="00F2353D" w:rsidRPr="00DB5A6A" w:rsidRDefault="00F2353D" w:rsidP="00F2353D">
            <w:pPr>
              <w:rPr>
                <w:rStyle w:val="af"/>
                <w:i/>
                <w:iCs/>
              </w:rPr>
            </w:pPr>
            <w:r w:rsidRPr="00DB5A6A">
              <w:rPr>
                <w:rFonts w:hint="eastAsia"/>
              </w:rPr>
              <w:t>qr_</w:t>
            </w:r>
            <w:r w:rsidRPr="00DB5A6A">
              <w:rPr>
                <w:rStyle w:val="af"/>
                <w:i/>
                <w:iCs/>
              </w:rPr>
              <w:t>size</w:t>
            </w:r>
          </w:p>
        </w:tc>
        <w:tc>
          <w:tcPr>
            <w:tcW w:w="0" w:type="auto"/>
          </w:tcPr>
          <w:p w:rsidR="00F2353D" w:rsidRPr="00DB5A6A" w:rsidRDefault="00F2353D" w:rsidP="00F2353D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t>3</w:t>
            </w:r>
            <w:r w:rsidRPr="00DB5A6A">
              <w:rPr>
                <w:rFonts w:hint="eastAsia"/>
              </w:rPr>
              <w:t>)</w:t>
            </w:r>
          </w:p>
        </w:tc>
        <w:tc>
          <w:tcPr>
            <w:tcW w:w="0" w:type="auto"/>
          </w:tcPr>
          <w:p w:rsidR="00F2353D" w:rsidRPr="00DB5A6A" w:rsidRDefault="00F2353D" w:rsidP="00F2353D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1</w:t>
            </w:r>
          </w:p>
        </w:tc>
        <w:tc>
          <w:tcPr>
            <w:tcW w:w="915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尺寸</w:t>
            </w:r>
          </w:p>
        </w:tc>
      </w:tr>
      <w:tr w:rsidR="00F2353D" w:rsidRPr="00DB5A6A" w:rsidTr="00D96E74">
        <w:tc>
          <w:tcPr>
            <w:tcW w:w="0" w:type="auto"/>
          </w:tcPr>
          <w:p w:rsidR="00F2353D" w:rsidRPr="00DB5A6A" w:rsidRDefault="00F2353D" w:rsidP="00F2353D">
            <w:r w:rsidRPr="00DB5A6A">
              <w:t>compress_code</w:t>
            </w:r>
          </w:p>
        </w:tc>
        <w:tc>
          <w:tcPr>
            <w:tcW w:w="0" w:type="auto"/>
          </w:tcPr>
          <w:p w:rsidR="00F2353D" w:rsidRPr="00DB5A6A" w:rsidRDefault="00F2353D" w:rsidP="00F2353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0" w:type="auto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vAlign w:val="center"/>
          </w:tcPr>
          <w:p w:rsidR="00F2353D" w:rsidRPr="00DB5A6A" w:rsidRDefault="00F2353D" w:rsidP="00F2353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15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F2353D" w:rsidRPr="00DB5A6A" w:rsidRDefault="00F2353D" w:rsidP="00F2353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压缩后的</w:t>
            </w:r>
            <w:r w:rsidRPr="00DB5A6A">
              <w:rPr>
                <w:rFonts w:hint="eastAsia"/>
              </w:rPr>
              <w:t>product_code_info_id</w:t>
            </w:r>
            <w:r w:rsidRPr="00DB5A6A">
              <w:rPr>
                <w:rFonts w:hint="eastAsia"/>
              </w:rPr>
              <w:t>，</w:t>
            </w:r>
            <w:r w:rsidRPr="00DB5A6A">
              <w:rPr>
                <w:rFonts w:hint="eastAsia"/>
              </w:rPr>
              <w:t>1</w:t>
            </w:r>
            <w:r w:rsidRPr="00DB5A6A">
              <w:t>6</w:t>
            </w:r>
            <w:r w:rsidRPr="00DB5A6A">
              <w:rPr>
                <w:rFonts w:hint="eastAsia"/>
              </w:rPr>
              <w:t>位</w:t>
            </w:r>
          </w:p>
        </w:tc>
      </w:tr>
      <w:tr w:rsidR="00D96E74" w:rsidRPr="00DB5A6A" w:rsidTr="00D96E74">
        <w:tc>
          <w:tcPr>
            <w:tcW w:w="0" w:type="auto"/>
            <w:vAlign w:val="center"/>
          </w:tcPr>
          <w:p w:rsidR="00D96E74" w:rsidRPr="00D96E74" w:rsidRDefault="00D96E74" w:rsidP="00D96E74">
            <w:pPr>
              <w:widowControl/>
              <w:jc w:val="left"/>
              <w:rPr>
                <w:i/>
                <w:highlight w:val="yellow"/>
              </w:rPr>
            </w:pPr>
            <w:r w:rsidRPr="00D96E74">
              <w:rPr>
                <w:i/>
                <w:highlight w:val="yellow"/>
              </w:rPr>
              <w:t>qr_code_type</w:t>
            </w:r>
          </w:p>
        </w:tc>
        <w:tc>
          <w:tcPr>
            <w:tcW w:w="0" w:type="auto"/>
          </w:tcPr>
          <w:p w:rsidR="00D96E74" w:rsidRPr="00D96E74" w:rsidRDefault="00D96E74" w:rsidP="00D96E74">
            <w:pPr>
              <w:rPr>
                <w:highlight w:val="yellow"/>
              </w:rPr>
            </w:pPr>
            <w:proofErr w:type="gramStart"/>
            <w:r w:rsidRPr="00D96E74">
              <w:rPr>
                <w:highlight w:val="yellow"/>
              </w:rPr>
              <w:t>T</w:t>
            </w:r>
            <w:r w:rsidRPr="00D96E74">
              <w:rPr>
                <w:rFonts w:hint="eastAsia"/>
                <w:highlight w:val="yellow"/>
              </w:rPr>
              <w:t>inyint(</w:t>
            </w:r>
            <w:proofErr w:type="gramEnd"/>
            <w:r w:rsidRPr="00D96E74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D96E74" w:rsidRPr="00D96E74" w:rsidRDefault="00D96E74" w:rsidP="00D96E74">
            <w:pPr>
              <w:rPr>
                <w:highlight w:val="yellow"/>
              </w:rPr>
            </w:pPr>
            <w:r w:rsidRPr="00D96E74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60" w:type="dxa"/>
          </w:tcPr>
          <w:p w:rsidR="00D96E74" w:rsidRPr="00D96E74" w:rsidRDefault="00D96E74" w:rsidP="00D96E74">
            <w:pPr>
              <w:rPr>
                <w:rFonts w:ascii="宋体" w:hAnsi="宋体" w:cs="宋体"/>
                <w:szCs w:val="24"/>
                <w:highlight w:val="yellow"/>
              </w:rPr>
            </w:pPr>
            <w:r w:rsidRPr="00D96E74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5" w:type="dxa"/>
          </w:tcPr>
          <w:p w:rsidR="00D96E74" w:rsidRPr="00D96E74" w:rsidRDefault="00D96E74" w:rsidP="00D96E7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712" w:type="dxa"/>
            <w:vAlign w:val="center"/>
          </w:tcPr>
          <w:p w:rsidR="00D96E74" w:rsidRPr="00D96E74" w:rsidRDefault="00D96E74" w:rsidP="00D96E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96E7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码的使用类型（0：溯源码；1</w:t>
            </w:r>
            <w:r w:rsidRPr="00D96E74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：积分码；）</w:t>
            </w:r>
          </w:p>
        </w:tc>
      </w:tr>
      <w:tr w:rsidR="00D96E74" w:rsidRPr="00DB5A6A" w:rsidTr="00D96E74">
        <w:tc>
          <w:tcPr>
            <w:tcW w:w="0" w:type="auto"/>
            <w:vAlign w:val="center"/>
          </w:tcPr>
          <w:p w:rsidR="00D96E74" w:rsidRPr="00D96E74" w:rsidRDefault="00D96E74" w:rsidP="00D96E74">
            <w:pPr>
              <w:widowControl/>
              <w:jc w:val="left"/>
              <w:rPr>
                <w:i/>
                <w:highlight w:val="yellow"/>
              </w:rPr>
            </w:pPr>
            <w:r w:rsidRPr="00D96E74">
              <w:rPr>
                <w:i/>
                <w:highlight w:val="yellow"/>
              </w:rPr>
              <w:t>integral_num</w:t>
            </w:r>
          </w:p>
        </w:tc>
        <w:tc>
          <w:tcPr>
            <w:tcW w:w="0" w:type="auto"/>
          </w:tcPr>
          <w:p w:rsidR="00D96E74" w:rsidRPr="00D96E74" w:rsidRDefault="00D96E74" w:rsidP="00D96E74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D96E74">
              <w:rPr>
                <w:highlight w:val="yellow"/>
              </w:rPr>
              <w:t>I</w:t>
            </w:r>
            <w:r w:rsidRPr="00D96E74">
              <w:rPr>
                <w:rFonts w:hint="eastAsia"/>
                <w:highlight w:val="yellow"/>
              </w:rPr>
              <w:t>nt(</w:t>
            </w:r>
            <w:proofErr w:type="gramEnd"/>
            <w:r w:rsidRPr="00D96E74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D96E74" w:rsidRPr="00D96E74" w:rsidRDefault="00D96E74" w:rsidP="00D96E74">
            <w:pPr>
              <w:rPr>
                <w:highlight w:val="yellow"/>
              </w:rPr>
            </w:pPr>
            <w:r w:rsidRPr="00D96E74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60" w:type="dxa"/>
          </w:tcPr>
          <w:p w:rsidR="00D96E74" w:rsidRPr="00D96E74" w:rsidRDefault="00D96E74" w:rsidP="00D96E74">
            <w:pPr>
              <w:rPr>
                <w:rFonts w:ascii="宋体" w:hAnsi="宋体" w:cs="宋体"/>
                <w:szCs w:val="24"/>
                <w:highlight w:val="yellow"/>
              </w:rPr>
            </w:pPr>
            <w:r w:rsidRPr="00D96E74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5" w:type="dxa"/>
          </w:tcPr>
          <w:p w:rsidR="00D96E74" w:rsidRPr="00D96E74" w:rsidRDefault="00D96E74" w:rsidP="00D96E7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712" w:type="dxa"/>
            <w:vAlign w:val="center"/>
          </w:tcPr>
          <w:p w:rsidR="00D96E74" w:rsidRPr="00D96E74" w:rsidRDefault="00D96E74" w:rsidP="00D96E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D96E74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对应的积分</w:t>
            </w:r>
          </w:p>
        </w:tc>
      </w:tr>
      <w:tr w:rsidR="00323477" w:rsidRPr="00DB5A6A" w:rsidTr="00D96E74"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323477" w:rsidRPr="00DB5A6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0" w:type="dxa"/>
            <w:vAlign w:val="center"/>
            <w:hideMark/>
          </w:tcPr>
          <w:p w:rsidR="00323477" w:rsidRPr="00DB5A6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15" w:type="dxa"/>
          </w:tcPr>
          <w:p w:rsidR="00323477" w:rsidRPr="00DB5A6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712" w:type="dxa"/>
            <w:vAlign w:val="center"/>
          </w:tcPr>
          <w:p w:rsidR="00323477" w:rsidRPr="00DB5A6A" w:rsidRDefault="00323477" w:rsidP="0032347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323477" w:rsidRPr="00DB5A6A" w:rsidTr="00D96E74"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323477" w:rsidRPr="00DB5A6A" w:rsidTr="00D96E74"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rPr>
                <w:rFonts w:ascii="宋体" w:hAnsi="宋体" w:cs="宋体" w:hint="eastAsia"/>
                <w:szCs w:val="24"/>
              </w:rPr>
              <w:t>二维码开启</w:t>
            </w:r>
            <w:proofErr w:type="gramEnd"/>
            <w:r w:rsidRPr="00DB5A6A">
              <w:rPr>
                <w:rFonts w:ascii="宋体" w:hAnsi="宋体" w:cs="宋体" w:hint="eastAsia"/>
                <w:szCs w:val="24"/>
              </w:rPr>
              <w:t>状态（0:未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DB5A6A">
              <w:rPr>
                <w:rFonts w:ascii="宋体" w:hAnsi="宋体" w:cs="宋体" w:hint="eastAsia"/>
                <w:szCs w:val="24"/>
              </w:rPr>
              <w:t>：1：已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激活</w:t>
            </w:r>
            <w:r w:rsidRPr="00DB5A6A">
              <w:rPr>
                <w:rFonts w:ascii="宋体" w:hAnsi="宋体" w:cs="宋体" w:hint="eastAsia"/>
                <w:szCs w:val="24"/>
              </w:rPr>
              <w:t>；）</w:t>
            </w:r>
          </w:p>
        </w:tc>
      </w:tr>
      <w:tr w:rsidR="00323477" w:rsidRPr="00DB5A6A" w:rsidTr="00D96E74"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323477" w:rsidRPr="00DB5A6A" w:rsidTr="00D96E74"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t>update_time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323477" w:rsidRPr="00DB5A6A" w:rsidRDefault="00323477" w:rsidP="00323477">
            <w:r w:rsidRPr="00DB5A6A">
              <w:rPr>
                <w:rFonts w:hint="eastAsia"/>
              </w:rPr>
              <w:t>是</w:t>
            </w:r>
          </w:p>
        </w:tc>
        <w:tc>
          <w:tcPr>
            <w:tcW w:w="660" w:type="dxa"/>
            <w:hideMark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15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712" w:type="dxa"/>
          </w:tcPr>
          <w:p w:rsidR="00323477" w:rsidRPr="00DB5A6A" w:rsidRDefault="00323477" w:rsidP="00323477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A82EE4" w:rsidRPr="00DB5A6A" w:rsidRDefault="00A82EE4" w:rsidP="00A82EE4"/>
    <w:p w:rsidR="00C51D2D" w:rsidRPr="00DB5A6A" w:rsidRDefault="00C51D2D" w:rsidP="00C51D2D">
      <w:pPr>
        <w:pStyle w:val="2"/>
        <w:numPr>
          <w:ilvl w:val="1"/>
          <w:numId w:val="1"/>
        </w:numPr>
      </w:pPr>
      <w:r w:rsidRPr="00DB5A6A">
        <w:rPr>
          <w:rFonts w:hint="eastAsia"/>
        </w:rPr>
        <w:t>sy_</w:t>
      </w:r>
      <w:bookmarkStart w:id="49" w:name="OLE_LINK22"/>
      <w:bookmarkStart w:id="50" w:name="OLE_LINK23"/>
      <w:r w:rsidRPr="00DB5A6A">
        <w:t>product</w:t>
      </w:r>
      <w:r w:rsidRPr="00DB5A6A">
        <w:rPr>
          <w:rFonts w:hint="eastAsia"/>
        </w:rPr>
        <w:t xml:space="preserve">_code_info_query_record </w:t>
      </w:r>
      <w:r w:rsidRPr="00DB5A6A">
        <w:rPr>
          <w:rFonts w:hint="eastAsia"/>
        </w:rPr>
        <w:t>产品码查询记录表</w:t>
      </w:r>
      <w:bookmarkEnd w:id="49"/>
      <w:bookmarkEnd w:id="5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896"/>
        <w:gridCol w:w="664"/>
        <w:gridCol w:w="973"/>
        <w:gridCol w:w="4583"/>
      </w:tblGrid>
      <w:tr w:rsidR="00685C36" w:rsidRPr="00DB5A6A" w:rsidTr="00121D29">
        <w:tc>
          <w:tcPr>
            <w:tcW w:w="10681" w:type="dxa"/>
            <w:gridSpan w:val="6"/>
            <w:hideMark/>
          </w:tcPr>
          <w:p w:rsidR="00C51D2D" w:rsidRPr="00DB5A6A" w:rsidRDefault="00C51D2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51" w:name="OLE_LINK104"/>
            <w:bookmarkStart w:id="52" w:name="OLE_LINK105"/>
            <w:r w:rsidRPr="00DB5A6A">
              <w:rPr>
                <w:rFonts w:hint="eastAsia"/>
              </w:rPr>
              <w:t>sy_</w:t>
            </w:r>
            <w:bookmarkStart w:id="53" w:name="OLE_LINK128"/>
            <w:bookmarkStart w:id="54" w:name="OLE_LINK129"/>
            <w:r w:rsidRPr="00DB5A6A">
              <w:rPr>
                <w:rFonts w:hint="eastAsia"/>
              </w:rPr>
              <w:t>product_code_info_query_record</w:t>
            </w:r>
            <w:bookmarkEnd w:id="51"/>
            <w:bookmarkEnd w:id="52"/>
            <w:bookmarkEnd w:id="53"/>
            <w:bookmarkEnd w:id="54"/>
            <w:r w:rsidRPr="00DB5A6A">
              <w:rPr>
                <w:rFonts w:hint="eastAsia"/>
              </w:rPr>
              <w:t xml:space="preserve"> </w:t>
            </w:r>
            <w:r w:rsidRPr="00DB5A6A">
              <w:rPr>
                <w:rFonts w:hint="eastAsia"/>
              </w:rPr>
              <w:t>产品码查询记录表</w:t>
            </w:r>
          </w:p>
        </w:tc>
      </w:tr>
      <w:tr w:rsidR="00685C36" w:rsidRPr="00DB5A6A" w:rsidTr="00121D29">
        <w:tc>
          <w:tcPr>
            <w:tcW w:w="0" w:type="auto"/>
            <w:hideMark/>
          </w:tcPr>
          <w:p w:rsidR="00C51D2D" w:rsidRPr="00DB5A6A" w:rsidRDefault="00C51D2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664" w:type="dxa"/>
            <w:hideMark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973" w:type="dxa"/>
          </w:tcPr>
          <w:p w:rsidR="00C51D2D" w:rsidRPr="00DB5A6A" w:rsidRDefault="00C51D2D" w:rsidP="000074FD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4583" w:type="dxa"/>
          </w:tcPr>
          <w:p w:rsidR="00C51D2D" w:rsidRPr="00DB5A6A" w:rsidRDefault="00C51D2D" w:rsidP="000074FD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121D29"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DB5A6A" w:rsidTr="00121D29"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5" w:name="OLE_LINK106"/>
            <w:bookmarkStart w:id="56" w:name="OLE_LINK107"/>
            <w:bookmarkStart w:id="57" w:name="OLE_LINK130"/>
            <w:r w:rsidRPr="00DB5A6A">
              <w:rPr>
                <w:rFonts w:hint="eastAsia"/>
              </w:rPr>
              <w:t>product_code_info_id</w:t>
            </w:r>
            <w:bookmarkEnd w:id="55"/>
            <w:bookmarkEnd w:id="56"/>
            <w:bookmarkEnd w:id="57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58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DB5A6A" w:rsidTr="00121D29"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58" w:name="OLE_LINK108"/>
            <w:bookmarkStart w:id="59" w:name="OLE_LINK109"/>
            <w:bookmarkStart w:id="60" w:name="OLE_LINK131"/>
            <w:r w:rsidRPr="00DB5A6A">
              <w:rPr>
                <w:rFonts w:hint="eastAsia"/>
              </w:rPr>
              <w:t>product_code_id</w:t>
            </w:r>
            <w:bookmarkEnd w:id="58"/>
            <w:bookmarkEnd w:id="59"/>
            <w:bookmarkEnd w:id="60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DB5A6A" w:rsidTr="00121D29"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bookmarkStart w:id="61" w:name="OLE_LINK110"/>
            <w:bookmarkStart w:id="62" w:name="OLE_LINK111"/>
            <w:bookmarkStart w:id="63" w:name="OLE_LINK132"/>
            <w:r w:rsidRPr="00DB5A6A">
              <w:rPr>
                <w:rFonts w:ascii="宋体" w:hAnsi="宋体" w:cs="宋体" w:hint="eastAsia"/>
                <w:szCs w:val="24"/>
              </w:rPr>
              <w:t>product_id</w:t>
            </w:r>
            <w:bookmarkEnd w:id="61"/>
            <w:bookmarkEnd w:id="62"/>
            <w:bookmarkEnd w:id="63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64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DB5A6A" w:rsidTr="00121D29"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</w:pPr>
            <w:bookmarkStart w:id="64" w:name="OLE_LINK112"/>
            <w:bookmarkStart w:id="65" w:name="OLE_LINK113"/>
            <w:bookmarkStart w:id="66" w:name="OLE_LINK133"/>
            <w:r w:rsidRPr="00DB5A6A">
              <w:rPr>
                <w:rFonts w:hint="eastAsia"/>
              </w:rPr>
              <w:t>code_c</w:t>
            </w:r>
            <w:r w:rsidRPr="00DB5A6A">
              <w:t>ipher</w:t>
            </w:r>
            <w:bookmarkEnd w:id="64"/>
            <w:bookmarkEnd w:id="65"/>
            <w:bookmarkEnd w:id="66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67" w:name="OLE_LINK97"/>
            <w:bookmarkStart w:id="68" w:name="OLE_LINK98"/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  <w:bookmarkEnd w:id="67"/>
            <w:bookmarkEnd w:id="68"/>
          </w:p>
        </w:tc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产品码-暗码</w:t>
            </w:r>
          </w:p>
        </w:tc>
      </w:tr>
      <w:tr w:rsidR="00685C36" w:rsidRPr="00DB5A6A" w:rsidTr="00121D29"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</w:pPr>
            <w:bookmarkStart w:id="69" w:name="OLE_LINK89"/>
            <w:bookmarkStart w:id="70" w:name="OLE_LINK90"/>
            <w:bookmarkStart w:id="71" w:name="OLE_LINK91"/>
            <w:bookmarkStart w:id="72" w:name="OLE_LINK92"/>
            <w:bookmarkStart w:id="73" w:name="OLE_LINK114"/>
            <w:bookmarkStart w:id="74" w:name="OLE_LINK134"/>
            <w:r w:rsidRPr="00DB5A6A">
              <w:rPr>
                <w:rFonts w:hint="eastAsia"/>
              </w:rPr>
              <w:t>query_address</w:t>
            </w:r>
            <w:bookmarkEnd w:id="69"/>
            <w:bookmarkEnd w:id="70"/>
            <w:bookmarkEnd w:id="71"/>
            <w:bookmarkEnd w:id="72"/>
            <w:bookmarkEnd w:id="73"/>
            <w:bookmarkEnd w:id="74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查询地点</w:t>
            </w:r>
          </w:p>
        </w:tc>
      </w:tr>
      <w:tr w:rsidR="00685C36" w:rsidRPr="00DB5A6A" w:rsidTr="00121D29"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</w:pPr>
            <w:bookmarkStart w:id="75" w:name="OLE_LINK115"/>
            <w:bookmarkStart w:id="76" w:name="OLE_LINK116"/>
            <w:bookmarkStart w:id="77" w:name="OLE_LINK135"/>
            <w:r w:rsidRPr="00DB5A6A">
              <w:rPr>
                <w:rFonts w:hint="eastAsia"/>
              </w:rPr>
              <w:t>query_client</w:t>
            </w:r>
            <w:bookmarkEnd w:id="75"/>
            <w:bookmarkEnd w:id="76"/>
            <w:bookmarkEnd w:id="77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查询客户端</w:t>
            </w:r>
          </w:p>
        </w:tc>
      </w:tr>
      <w:tr w:rsidR="00685C36" w:rsidRPr="00DB5A6A" w:rsidTr="00121D29"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i/>
              </w:rPr>
            </w:pPr>
            <w:bookmarkStart w:id="78" w:name="OLE_LINK117"/>
            <w:bookmarkStart w:id="79" w:name="OLE_LINK118"/>
            <w:bookmarkStart w:id="80" w:name="OLE_LINK136"/>
            <w:r w:rsidRPr="00DB5A6A">
              <w:rPr>
                <w:rFonts w:hint="eastAsia"/>
              </w:rPr>
              <w:t>query_weburl</w:t>
            </w:r>
            <w:bookmarkEnd w:id="78"/>
            <w:bookmarkEnd w:id="79"/>
            <w:bookmarkEnd w:id="80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128)</w:t>
            </w:r>
          </w:p>
        </w:tc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1" w:name="OLE_LINK101"/>
            <w:bookmarkStart w:id="82" w:name="OLE_LINK102"/>
            <w:bookmarkStart w:id="83" w:name="OLE_LINK103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  <w:bookmarkEnd w:id="81"/>
            <w:bookmarkEnd w:id="82"/>
            <w:bookmarkEnd w:id="83"/>
          </w:p>
        </w:tc>
        <w:tc>
          <w:tcPr>
            <w:tcW w:w="664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查询网址</w:t>
            </w:r>
          </w:p>
        </w:tc>
      </w:tr>
      <w:tr w:rsidR="00685C36" w:rsidRPr="00DB5A6A" w:rsidTr="00121D29"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</w:pPr>
            <w:bookmarkStart w:id="84" w:name="OLE_LINK119"/>
            <w:bookmarkStart w:id="85" w:name="OLE_LINK120"/>
            <w:bookmarkStart w:id="86" w:name="OLE_LINK137"/>
            <w:r w:rsidRPr="00DB5A6A">
              <w:rPr>
                <w:rFonts w:hint="eastAsia"/>
              </w:rPr>
              <w:t>query_s</w:t>
            </w:r>
            <w:r w:rsidRPr="00DB5A6A">
              <w:t>ystem</w:t>
            </w:r>
            <w:bookmarkEnd w:id="84"/>
            <w:bookmarkEnd w:id="85"/>
            <w:bookmarkEnd w:id="86"/>
          </w:p>
        </w:tc>
        <w:tc>
          <w:tcPr>
            <w:tcW w:w="0" w:type="auto"/>
          </w:tcPr>
          <w:p w:rsidR="00C51D2D" w:rsidRPr="00DB5A6A" w:rsidRDefault="00C51D2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bookmarkStart w:id="87" w:name="OLE_LINK99"/>
            <w:bookmarkStart w:id="88" w:name="OLE_LINK100"/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  <w:bookmarkEnd w:id="87"/>
            <w:bookmarkEnd w:id="88"/>
          </w:p>
        </w:tc>
        <w:tc>
          <w:tcPr>
            <w:tcW w:w="0" w:type="auto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</w:tcPr>
          <w:p w:rsidR="00C51D2D" w:rsidRPr="00DB5A6A" w:rsidRDefault="00C51D2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C51D2D" w:rsidRPr="00DB5A6A" w:rsidRDefault="00C51D2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bookmarkStart w:id="89" w:name="OLE_LINK93"/>
            <w:bookmarkStart w:id="90" w:name="OLE_LINK94"/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系统环境</w:t>
            </w:r>
            <w:bookmarkEnd w:id="89"/>
            <w:bookmarkEnd w:id="90"/>
          </w:p>
        </w:tc>
      </w:tr>
      <w:tr w:rsidR="00630D84" w:rsidRPr="00DB5A6A" w:rsidTr="00121D29">
        <w:tc>
          <w:tcPr>
            <w:tcW w:w="0" w:type="auto"/>
            <w:vAlign w:val="center"/>
          </w:tcPr>
          <w:p w:rsidR="00630D84" w:rsidRPr="00DB5A6A" w:rsidRDefault="00630D84" w:rsidP="00C025DF">
            <w:pPr>
              <w:widowControl/>
              <w:jc w:val="left"/>
            </w:pPr>
            <w:r w:rsidRPr="00DB5A6A">
              <w:rPr>
                <w:rFonts w:hint="eastAsia"/>
              </w:rPr>
              <w:t>s</w:t>
            </w:r>
            <w:r w:rsidRPr="00DB5A6A">
              <w:t>n</w:t>
            </w:r>
          </w:p>
        </w:tc>
        <w:tc>
          <w:tcPr>
            <w:tcW w:w="0" w:type="auto"/>
          </w:tcPr>
          <w:p w:rsidR="00630D84" w:rsidRPr="00DB5A6A" w:rsidRDefault="00630D84" w:rsidP="00C025DF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96" w:type="dxa"/>
            <w:vAlign w:val="center"/>
          </w:tcPr>
          <w:p w:rsidR="00630D84" w:rsidRPr="00DB5A6A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</w:tcPr>
          <w:p w:rsidR="00630D84" w:rsidRPr="00DB5A6A" w:rsidRDefault="00630D84" w:rsidP="00C025DF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73" w:type="dxa"/>
          </w:tcPr>
          <w:p w:rsidR="00630D84" w:rsidRPr="00DB5A6A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630D84" w:rsidRPr="00DB5A6A" w:rsidRDefault="00630D84" w:rsidP="00C025D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</w:t>
            </w:r>
          </w:p>
        </w:tc>
      </w:tr>
      <w:tr w:rsidR="00685C36" w:rsidRPr="00DB5A6A" w:rsidTr="00121D29">
        <w:tc>
          <w:tcPr>
            <w:tcW w:w="0" w:type="auto"/>
            <w:hideMark/>
          </w:tcPr>
          <w:p w:rsidR="00A6022B" w:rsidRPr="00DB5A6A" w:rsidRDefault="00A6022B" w:rsidP="00A6022B">
            <w:bookmarkStart w:id="91" w:name="OLE_LINK121"/>
            <w:bookmarkStart w:id="92" w:name="_Hlk527135212"/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  <w:bookmarkEnd w:id="91"/>
          </w:p>
        </w:tc>
        <w:tc>
          <w:tcPr>
            <w:tcW w:w="0" w:type="auto"/>
            <w:hideMark/>
          </w:tcPr>
          <w:p w:rsidR="00A6022B" w:rsidRPr="00DB5A6A" w:rsidRDefault="00A6022B" w:rsidP="00A6022B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A6022B" w:rsidRPr="00DB5A6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64" w:type="dxa"/>
            <w:vAlign w:val="center"/>
            <w:hideMark/>
          </w:tcPr>
          <w:p w:rsidR="00A6022B" w:rsidRPr="00DB5A6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73" w:type="dxa"/>
          </w:tcPr>
          <w:p w:rsidR="00A6022B" w:rsidRPr="00DB5A6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83" w:type="dxa"/>
            <w:vAlign w:val="center"/>
          </w:tcPr>
          <w:p w:rsidR="00A6022B" w:rsidRPr="00DB5A6A" w:rsidRDefault="00A6022B" w:rsidP="00A6022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685C36" w:rsidRPr="00DB5A6A" w:rsidTr="00121D29">
        <w:tc>
          <w:tcPr>
            <w:tcW w:w="0" w:type="auto"/>
            <w:hideMark/>
          </w:tcPr>
          <w:p w:rsidR="00A6022B" w:rsidRPr="00DB5A6A" w:rsidRDefault="00A6022B" w:rsidP="00A6022B">
            <w:bookmarkStart w:id="93" w:name="OLE_LINK122"/>
            <w:bookmarkStart w:id="94" w:name="OLE_LINK123"/>
            <w:bookmarkEnd w:id="92"/>
            <w:r w:rsidRPr="00DB5A6A">
              <w:rPr>
                <w:rFonts w:hint="eastAsia"/>
              </w:rPr>
              <w:t>data_type</w:t>
            </w:r>
            <w:bookmarkEnd w:id="93"/>
            <w:bookmarkEnd w:id="94"/>
          </w:p>
        </w:tc>
        <w:tc>
          <w:tcPr>
            <w:tcW w:w="0" w:type="auto"/>
            <w:hideMark/>
          </w:tcPr>
          <w:p w:rsidR="00A6022B" w:rsidRPr="00DB5A6A" w:rsidRDefault="00A6022B" w:rsidP="00A6022B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A6022B" w:rsidRPr="00DB5A6A" w:rsidRDefault="00A6022B" w:rsidP="00A6022B">
            <w:r w:rsidRPr="00DB5A6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类型：[</w:t>
            </w:r>
            <w:bookmarkStart w:id="95" w:name="OLE_LINK24"/>
            <w:bookmarkStart w:id="96" w:name="OLE_LINK25"/>
            <w:bookmarkStart w:id="97" w:name="OLE_LINK26"/>
            <w:r w:rsidRPr="00DB5A6A">
              <w:rPr>
                <w:rFonts w:ascii="宋体" w:hAnsi="宋体" w:cs="宋体" w:hint="eastAsia"/>
                <w:szCs w:val="24"/>
              </w:rPr>
              <w:t>暂未使用</w:t>
            </w:r>
            <w:bookmarkEnd w:id="95"/>
            <w:bookmarkEnd w:id="96"/>
            <w:bookmarkEnd w:id="97"/>
            <w:r w:rsidRPr="00DB5A6A">
              <w:rPr>
                <w:rFonts w:ascii="宋体" w:hAnsi="宋体" w:cs="宋体" w:hint="eastAsia"/>
                <w:szCs w:val="24"/>
              </w:rPr>
              <w:t>]</w:t>
            </w:r>
          </w:p>
        </w:tc>
      </w:tr>
      <w:tr w:rsidR="00685C36" w:rsidRPr="00DB5A6A" w:rsidTr="00121D29">
        <w:tc>
          <w:tcPr>
            <w:tcW w:w="0" w:type="auto"/>
            <w:hideMark/>
          </w:tcPr>
          <w:p w:rsidR="00A6022B" w:rsidRPr="00DB5A6A" w:rsidRDefault="00A6022B" w:rsidP="00A6022B">
            <w:bookmarkStart w:id="98" w:name="OLE_LINK124"/>
            <w:bookmarkStart w:id="99" w:name="OLE_LINK125"/>
            <w:r w:rsidRPr="00DB5A6A">
              <w:rPr>
                <w:rFonts w:hint="eastAsia"/>
              </w:rPr>
              <w:t>data_status</w:t>
            </w:r>
            <w:bookmarkEnd w:id="98"/>
            <w:bookmarkEnd w:id="99"/>
          </w:p>
        </w:tc>
        <w:tc>
          <w:tcPr>
            <w:tcW w:w="0" w:type="auto"/>
            <w:hideMark/>
          </w:tcPr>
          <w:p w:rsidR="00A6022B" w:rsidRPr="00DB5A6A" w:rsidRDefault="00A6022B" w:rsidP="00A6022B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A6022B" w:rsidRPr="00DB5A6A" w:rsidRDefault="00A6022B" w:rsidP="00A6022B">
            <w:r w:rsidRPr="00DB5A6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685C36" w:rsidRPr="00DB5A6A" w:rsidTr="00121D29">
        <w:tc>
          <w:tcPr>
            <w:tcW w:w="0" w:type="auto"/>
            <w:hideMark/>
          </w:tcPr>
          <w:p w:rsidR="00A6022B" w:rsidRPr="00DB5A6A" w:rsidRDefault="00A6022B" w:rsidP="00A6022B">
            <w:bookmarkStart w:id="100" w:name="OLE_LINK126"/>
            <w:bookmarkStart w:id="101" w:name="OLE_LINK138"/>
            <w:bookmarkStart w:id="102" w:name="OLE_LINK139"/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  <w:bookmarkEnd w:id="100"/>
            <w:bookmarkEnd w:id="101"/>
            <w:bookmarkEnd w:id="102"/>
          </w:p>
        </w:tc>
        <w:tc>
          <w:tcPr>
            <w:tcW w:w="0" w:type="auto"/>
            <w:hideMark/>
          </w:tcPr>
          <w:p w:rsidR="00A6022B" w:rsidRPr="00DB5A6A" w:rsidRDefault="00A6022B" w:rsidP="00A6022B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A6022B" w:rsidRPr="00DB5A6A" w:rsidRDefault="00A6022B" w:rsidP="00A6022B">
            <w:r w:rsidRPr="00DB5A6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685C36" w:rsidRPr="00DB5A6A" w:rsidTr="00121D29">
        <w:tc>
          <w:tcPr>
            <w:tcW w:w="0" w:type="auto"/>
            <w:hideMark/>
          </w:tcPr>
          <w:p w:rsidR="00A6022B" w:rsidRPr="00DB5A6A" w:rsidRDefault="00A6022B" w:rsidP="00A6022B">
            <w:bookmarkStart w:id="103" w:name="OLE_LINK127"/>
            <w:bookmarkStart w:id="104" w:name="OLE_LINK140"/>
            <w:r w:rsidRPr="00DB5A6A">
              <w:t>update_time</w:t>
            </w:r>
            <w:bookmarkEnd w:id="103"/>
            <w:bookmarkEnd w:id="104"/>
          </w:p>
        </w:tc>
        <w:tc>
          <w:tcPr>
            <w:tcW w:w="0" w:type="auto"/>
            <w:hideMark/>
          </w:tcPr>
          <w:p w:rsidR="00A6022B" w:rsidRPr="00DB5A6A" w:rsidRDefault="00A6022B" w:rsidP="00A6022B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A6022B" w:rsidRPr="00DB5A6A" w:rsidRDefault="00A6022B" w:rsidP="00A6022B">
            <w:r w:rsidRPr="00DB5A6A">
              <w:rPr>
                <w:rFonts w:hint="eastAsia"/>
              </w:rPr>
              <w:t>是</w:t>
            </w:r>
          </w:p>
        </w:tc>
        <w:tc>
          <w:tcPr>
            <w:tcW w:w="664" w:type="dxa"/>
            <w:hideMark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7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83" w:type="dxa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A6022B" w:rsidRPr="00DB5A6A" w:rsidTr="00121D29">
        <w:tc>
          <w:tcPr>
            <w:tcW w:w="10681" w:type="dxa"/>
            <w:gridSpan w:val="6"/>
          </w:tcPr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备注：</w:t>
            </w:r>
          </w:p>
          <w:p w:rsidR="00A6022B" w:rsidRPr="00DB5A6A" w:rsidRDefault="00A6022B" w:rsidP="00A6022B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1、地图坐标点用的</w:t>
            </w:r>
            <w:proofErr w:type="gramStart"/>
            <w:r w:rsidRPr="00DB5A6A">
              <w:rPr>
                <w:rFonts w:ascii="宋体" w:hAnsi="宋体" w:cs="宋体" w:hint="eastAsia"/>
                <w:szCs w:val="24"/>
              </w:rPr>
              <w:t>是腾讯的</w:t>
            </w:r>
            <w:proofErr w:type="gramEnd"/>
            <w:r w:rsidRPr="00DB5A6A">
              <w:rPr>
                <w:rFonts w:ascii="宋体" w:hAnsi="宋体" w:cs="宋体" w:hint="eastAsia"/>
                <w:szCs w:val="24"/>
              </w:rPr>
              <w:t>A</w:t>
            </w:r>
            <w:r w:rsidRPr="00DB5A6A">
              <w:rPr>
                <w:rFonts w:ascii="宋体" w:hAnsi="宋体" w:cs="宋体"/>
                <w:szCs w:val="24"/>
              </w:rPr>
              <w:t>PI</w:t>
            </w:r>
            <w:r w:rsidRPr="00DB5A6A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C51D2D" w:rsidRPr="00DB5A6A" w:rsidRDefault="00C51D2D" w:rsidP="00A82EE4"/>
    <w:p w:rsidR="000074FD" w:rsidRPr="00DB5A6A" w:rsidRDefault="000074FD" w:rsidP="000074FD">
      <w:pPr>
        <w:pStyle w:val="2"/>
        <w:numPr>
          <w:ilvl w:val="1"/>
          <w:numId w:val="1"/>
        </w:numPr>
      </w:pPr>
      <w:r w:rsidRPr="00DB5A6A">
        <w:rPr>
          <w:rFonts w:hint="eastAsia"/>
        </w:rPr>
        <w:t>sy_</w:t>
      </w:r>
      <w:r w:rsidRPr="00DB5A6A">
        <w:t>product</w:t>
      </w:r>
      <w:r w:rsidRPr="00DB5A6A">
        <w:rPr>
          <w:rFonts w:hint="eastAsia"/>
        </w:rPr>
        <w:t>_code_info_</w:t>
      </w:r>
      <w:r w:rsidR="00822C5D" w:rsidRPr="00DB5A6A">
        <w:t>visit</w:t>
      </w:r>
      <w:r w:rsidRPr="00DB5A6A">
        <w:rPr>
          <w:rFonts w:hint="eastAsia"/>
        </w:rPr>
        <w:t xml:space="preserve">_record </w:t>
      </w:r>
      <w:r w:rsidRPr="00DB5A6A">
        <w:rPr>
          <w:rFonts w:hint="eastAsia"/>
        </w:rPr>
        <w:t>产品</w:t>
      </w:r>
      <w:r w:rsidR="00664A69" w:rsidRPr="00DB5A6A">
        <w:rPr>
          <w:rFonts w:hint="eastAsia"/>
        </w:rPr>
        <w:t>访问</w:t>
      </w:r>
      <w:r w:rsidRPr="00DB5A6A">
        <w:rPr>
          <w:rFonts w:hint="eastAsia"/>
        </w:rPr>
        <w:t>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196"/>
        <w:gridCol w:w="938"/>
        <w:gridCol w:w="628"/>
        <w:gridCol w:w="949"/>
        <w:gridCol w:w="4598"/>
      </w:tblGrid>
      <w:tr w:rsidR="00685C36" w:rsidRPr="00DB5A6A" w:rsidTr="003365AA">
        <w:tc>
          <w:tcPr>
            <w:tcW w:w="10678" w:type="dxa"/>
            <w:gridSpan w:val="6"/>
            <w:hideMark/>
          </w:tcPr>
          <w:p w:rsidR="000074FD" w:rsidRPr="00DB5A6A" w:rsidRDefault="000074FD" w:rsidP="000074FD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DB5A6A">
              <w:rPr>
                <w:rFonts w:hint="eastAsia"/>
              </w:rPr>
              <w:t>sy_product_code_info_</w:t>
            </w:r>
            <w:r w:rsidR="00822C5D" w:rsidRPr="00DB5A6A">
              <w:t>visit</w:t>
            </w:r>
            <w:r w:rsidRPr="00DB5A6A">
              <w:rPr>
                <w:rFonts w:hint="eastAsia"/>
              </w:rPr>
              <w:t xml:space="preserve">_record </w:t>
            </w:r>
            <w:r w:rsidRPr="00DB5A6A">
              <w:rPr>
                <w:rFonts w:hint="eastAsia"/>
              </w:rPr>
              <w:t>产品码查询记录表</w:t>
            </w:r>
          </w:p>
        </w:tc>
      </w:tr>
      <w:tr w:rsidR="00685C36" w:rsidRPr="00DB5A6A" w:rsidTr="003365AA">
        <w:tc>
          <w:tcPr>
            <w:tcW w:w="0" w:type="auto"/>
            <w:hideMark/>
          </w:tcPr>
          <w:p w:rsidR="000074FD" w:rsidRPr="00DB5A6A" w:rsidRDefault="000074FD" w:rsidP="000074F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938" w:type="dxa"/>
            <w:hideMark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628" w:type="dxa"/>
            <w:hideMark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949" w:type="dxa"/>
          </w:tcPr>
          <w:p w:rsidR="000074FD" w:rsidRPr="00DB5A6A" w:rsidRDefault="000074FD" w:rsidP="000074FD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4598" w:type="dxa"/>
          </w:tcPr>
          <w:p w:rsidR="000074FD" w:rsidRPr="00DB5A6A" w:rsidRDefault="000074FD" w:rsidP="000074FD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3365AA">
        <w:tc>
          <w:tcPr>
            <w:tcW w:w="0" w:type="auto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id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93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459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</w:t>
            </w:r>
          </w:p>
        </w:tc>
      </w:tr>
      <w:tr w:rsidR="00685C36" w:rsidRPr="00DB5A6A" w:rsidTr="003365AA">
        <w:tc>
          <w:tcPr>
            <w:tcW w:w="0" w:type="auto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product_code_info_id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93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否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产品码详细记录ID，32位UUID</w:t>
            </w:r>
          </w:p>
        </w:tc>
      </w:tr>
      <w:tr w:rsidR="00685C36" w:rsidRPr="00DB5A6A" w:rsidTr="003365AA">
        <w:tc>
          <w:tcPr>
            <w:tcW w:w="0" w:type="auto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product_code_id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938" w:type="dxa"/>
          </w:tcPr>
          <w:p w:rsidR="000074FD" w:rsidRPr="00DB5A6A" w:rsidRDefault="00B57CEF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产品码ID，32位UUID</w:t>
            </w:r>
          </w:p>
        </w:tc>
      </w:tr>
      <w:tr w:rsidR="00685C36" w:rsidRPr="00DB5A6A" w:rsidTr="003365AA">
        <w:tc>
          <w:tcPr>
            <w:tcW w:w="0" w:type="auto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product_id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938" w:type="dxa"/>
          </w:tcPr>
          <w:p w:rsidR="000074FD" w:rsidRPr="00DB5A6A" w:rsidRDefault="00B57CEF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产品ID, 32位UUID</w:t>
            </w:r>
            <w:r w:rsidRPr="00DB5A6A">
              <w:rPr>
                <w:rFonts w:ascii="宋体" w:hAnsi="宋体" w:cs="宋体"/>
                <w:szCs w:val="24"/>
              </w:rPr>
              <w:t xml:space="preserve"> 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accuracy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853848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误差范围，以米为单位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adcode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7E0E95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本表的</w:t>
            </w:r>
            <w:r w:rsidRPr="00DB5A6A">
              <w:t>district</w:t>
            </w:r>
            <w:r w:rsidRPr="00DB5A6A">
              <w:rPr>
                <w:rFonts w:hint="eastAsia"/>
              </w:rPr>
              <w:t>代码编号，</w:t>
            </w:r>
            <w:r w:rsidR="000074FD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地区代码</w:t>
            </w:r>
            <w:r w:rsidR="00B450D5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(</w:t>
            </w:r>
            <w:r w:rsidR="00B450D5"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sy_region</w:t>
            </w:r>
            <w:r w:rsidR="00B450D5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地区表的</w:t>
            </w:r>
            <w:r w:rsidR="00B450D5" w:rsidRPr="00DB5A6A">
              <w:rPr>
                <w:rFonts w:hint="eastAsia"/>
              </w:rPr>
              <w:t>a</w:t>
            </w:r>
            <w:r w:rsidR="00B450D5" w:rsidRPr="00DB5A6A">
              <w:t>rea</w:t>
            </w:r>
            <w:r w:rsidR="00B450D5" w:rsidRPr="00DB5A6A">
              <w:rPr>
                <w:rFonts w:hint="eastAsia"/>
              </w:rPr>
              <w:t>_c</w:t>
            </w:r>
            <w:r w:rsidR="00B450D5" w:rsidRPr="00DB5A6A">
              <w:t>ode</w:t>
            </w:r>
            <w:r w:rsidR="00B450D5"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)</w:t>
            </w:r>
          </w:p>
          <w:p w:rsidR="00721E59" w:rsidRPr="00DB5A6A" w:rsidRDefault="00721E59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行政区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ID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，六位数字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 xml:space="preserve">, 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前两位是省，中间是市，后面两位是区，比如深圳市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ID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为</w:t>
            </w:r>
            <w:r w:rsidRPr="00DB5A6A">
              <w:rPr>
                <w:rFonts w:ascii="Consolas" w:hAnsi="Consolas"/>
                <w:color w:val="008200"/>
                <w:sz w:val="21"/>
                <w:szCs w:val="21"/>
                <w:shd w:val="clear" w:color="auto" w:fill="FFFFFF"/>
              </w:rPr>
              <w:t>440300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addr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128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地址描述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nation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64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国家，一级</w:t>
            </w:r>
            <w:r w:rsidR="00D50333"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province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省，二级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city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城市，三级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district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区、镇，四级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lat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DB5A6A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经度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074FD" w:rsidRPr="00DB5A6A" w:rsidRDefault="000074FD" w:rsidP="000074FD">
            <w:pPr>
              <w:widowControl/>
              <w:jc w:val="left"/>
            </w:pPr>
            <w:r w:rsidRPr="00DB5A6A">
              <w:t>lng</w:t>
            </w:r>
          </w:p>
        </w:tc>
        <w:tc>
          <w:tcPr>
            <w:tcW w:w="0" w:type="auto"/>
          </w:tcPr>
          <w:p w:rsidR="000074FD" w:rsidRPr="00DB5A6A" w:rsidRDefault="000074FD" w:rsidP="000074FD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1</w:t>
            </w:r>
            <w:r w:rsidR="00C1080C" w:rsidRPr="00DB5A6A">
              <w:rPr>
                <w:rStyle w:val="comment2"/>
                <w:rFonts w:ascii="Arial" w:hAnsi="Arial" w:cs="Arial"/>
                <w:sz w:val="17"/>
                <w:szCs w:val="17"/>
              </w:rPr>
              <w:t>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074FD" w:rsidRPr="00DB5A6A" w:rsidRDefault="000074FD" w:rsidP="000074FD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074FD" w:rsidRPr="00DB5A6A" w:rsidRDefault="000074FD" w:rsidP="000074FD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纬度</w:t>
            </w:r>
          </w:p>
        </w:tc>
      </w:tr>
      <w:tr w:rsidR="00685C36" w:rsidRPr="00DB5A6A" w:rsidTr="003365AA">
        <w:tc>
          <w:tcPr>
            <w:tcW w:w="0" w:type="auto"/>
            <w:vAlign w:val="center"/>
          </w:tcPr>
          <w:p w:rsidR="00065DF2" w:rsidRPr="00DB5A6A" w:rsidRDefault="00065DF2" w:rsidP="00065DF2">
            <w:pPr>
              <w:widowControl/>
              <w:jc w:val="left"/>
            </w:pPr>
            <w:r w:rsidRPr="00DB5A6A">
              <w:rPr>
                <w:rFonts w:hint="eastAsia"/>
              </w:rPr>
              <w:t>s</w:t>
            </w:r>
            <w:r w:rsidRPr="00DB5A6A">
              <w:t>n</w:t>
            </w:r>
          </w:p>
        </w:tc>
        <w:tc>
          <w:tcPr>
            <w:tcW w:w="0" w:type="auto"/>
          </w:tcPr>
          <w:p w:rsidR="00065DF2" w:rsidRPr="00DB5A6A" w:rsidRDefault="00065DF2" w:rsidP="00065DF2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32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938" w:type="dxa"/>
            <w:vAlign w:val="center"/>
          </w:tcPr>
          <w:p w:rsidR="00065DF2" w:rsidRPr="00DB5A6A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</w:tcPr>
          <w:p w:rsidR="00065DF2" w:rsidRPr="00DB5A6A" w:rsidRDefault="00065DF2" w:rsidP="00065DF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949" w:type="dxa"/>
          </w:tcPr>
          <w:p w:rsidR="00065DF2" w:rsidRPr="00DB5A6A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065DF2" w:rsidRPr="00DB5A6A" w:rsidRDefault="00065DF2" w:rsidP="00065DF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S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码</w:t>
            </w:r>
          </w:p>
        </w:tc>
      </w:tr>
      <w:tr w:rsidR="00181688" w:rsidRPr="00DB5A6A" w:rsidTr="00C025DF">
        <w:tc>
          <w:tcPr>
            <w:tcW w:w="0" w:type="auto"/>
            <w:vAlign w:val="center"/>
          </w:tcPr>
          <w:p w:rsidR="00181688" w:rsidRPr="00DB5A6A" w:rsidRDefault="00181688" w:rsidP="00181688">
            <w:pPr>
              <w:widowControl/>
              <w:jc w:val="left"/>
            </w:pPr>
            <w:r w:rsidRPr="00DB5A6A">
              <w:t>is_listing_area</w:t>
            </w:r>
          </w:p>
        </w:tc>
        <w:tc>
          <w:tcPr>
            <w:tcW w:w="0" w:type="auto"/>
          </w:tcPr>
          <w:p w:rsidR="00181688" w:rsidRPr="00DB5A6A" w:rsidRDefault="00181688" w:rsidP="00181688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938" w:type="dxa"/>
          </w:tcPr>
          <w:p w:rsidR="00181688" w:rsidRPr="00DB5A6A" w:rsidRDefault="00181688" w:rsidP="00181688">
            <w:r w:rsidRPr="00DB5A6A">
              <w:rPr>
                <w:rFonts w:hint="eastAsia"/>
              </w:rPr>
              <w:t>是</w:t>
            </w:r>
          </w:p>
        </w:tc>
        <w:tc>
          <w:tcPr>
            <w:tcW w:w="628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DB5A6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181688" w:rsidRPr="00DB5A6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是否窜货（0：否；1：是；）</w:t>
            </w:r>
          </w:p>
        </w:tc>
      </w:tr>
      <w:tr w:rsidR="00181688" w:rsidRPr="00DB5A6A" w:rsidTr="003365AA"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lastRenderedPageBreak/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0" w:type="auto"/>
            <w:hideMark/>
          </w:tcPr>
          <w:p w:rsidR="00181688" w:rsidRPr="00DB5A6A" w:rsidRDefault="00181688" w:rsidP="00181688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938" w:type="dxa"/>
            <w:vAlign w:val="center"/>
            <w:hideMark/>
          </w:tcPr>
          <w:p w:rsidR="00181688" w:rsidRPr="00DB5A6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是</w:t>
            </w:r>
          </w:p>
        </w:tc>
        <w:tc>
          <w:tcPr>
            <w:tcW w:w="628" w:type="dxa"/>
            <w:vAlign w:val="center"/>
            <w:hideMark/>
          </w:tcPr>
          <w:p w:rsidR="00181688" w:rsidRPr="00DB5A6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null</w:t>
            </w:r>
          </w:p>
        </w:tc>
        <w:tc>
          <w:tcPr>
            <w:tcW w:w="949" w:type="dxa"/>
          </w:tcPr>
          <w:p w:rsidR="00181688" w:rsidRPr="00DB5A6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4598" w:type="dxa"/>
            <w:vAlign w:val="center"/>
          </w:tcPr>
          <w:p w:rsidR="00181688" w:rsidRPr="00DB5A6A" w:rsidRDefault="00181688" w:rsidP="0018168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描述</w:t>
            </w:r>
          </w:p>
        </w:tc>
      </w:tr>
      <w:tr w:rsidR="00181688" w:rsidRPr="00DB5A6A" w:rsidTr="003365AA"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rPr>
                <w:rFonts w:hint="eastAsia"/>
              </w:rPr>
              <w:t>data_type</w:t>
            </w:r>
          </w:p>
        </w:tc>
        <w:tc>
          <w:tcPr>
            <w:tcW w:w="0" w:type="auto"/>
            <w:hideMark/>
          </w:tcPr>
          <w:p w:rsidR="00181688" w:rsidRPr="00DB5A6A" w:rsidRDefault="00181688" w:rsidP="00181688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938" w:type="dxa"/>
            <w:hideMark/>
          </w:tcPr>
          <w:p w:rsidR="00181688" w:rsidRPr="00DB5A6A" w:rsidRDefault="00181688" w:rsidP="00181688">
            <w:r w:rsidRPr="00DB5A6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类型：[暂未使用]</w:t>
            </w:r>
          </w:p>
        </w:tc>
      </w:tr>
      <w:tr w:rsidR="00181688" w:rsidRPr="00DB5A6A" w:rsidTr="003365AA"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rPr>
                <w:rFonts w:hint="eastAsia"/>
              </w:rPr>
              <w:t>data_status</w:t>
            </w:r>
          </w:p>
        </w:tc>
        <w:tc>
          <w:tcPr>
            <w:tcW w:w="0" w:type="auto"/>
            <w:hideMark/>
          </w:tcPr>
          <w:p w:rsidR="00181688" w:rsidRPr="00DB5A6A" w:rsidRDefault="00181688" w:rsidP="00181688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938" w:type="dxa"/>
            <w:hideMark/>
          </w:tcPr>
          <w:p w:rsidR="00181688" w:rsidRPr="00DB5A6A" w:rsidRDefault="00181688" w:rsidP="00181688">
            <w:r w:rsidRPr="00DB5A6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状态（暂未使用）</w:t>
            </w:r>
          </w:p>
        </w:tc>
      </w:tr>
      <w:tr w:rsidR="00181688" w:rsidRPr="00DB5A6A" w:rsidTr="003365AA"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  <w:hideMark/>
          </w:tcPr>
          <w:p w:rsidR="00181688" w:rsidRPr="00DB5A6A" w:rsidRDefault="00181688" w:rsidP="00181688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938" w:type="dxa"/>
            <w:hideMark/>
          </w:tcPr>
          <w:p w:rsidR="00181688" w:rsidRPr="00DB5A6A" w:rsidRDefault="00181688" w:rsidP="00181688">
            <w:r w:rsidRPr="00DB5A6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181688" w:rsidRPr="00DB5A6A" w:rsidTr="003365AA">
        <w:tc>
          <w:tcPr>
            <w:tcW w:w="0" w:type="auto"/>
            <w:hideMark/>
          </w:tcPr>
          <w:p w:rsidR="00181688" w:rsidRPr="00DB5A6A" w:rsidRDefault="00181688" w:rsidP="00181688">
            <w:r w:rsidRPr="00DB5A6A">
              <w:t>update_time</w:t>
            </w:r>
          </w:p>
        </w:tc>
        <w:tc>
          <w:tcPr>
            <w:tcW w:w="0" w:type="auto"/>
            <w:hideMark/>
          </w:tcPr>
          <w:p w:rsidR="00181688" w:rsidRPr="00DB5A6A" w:rsidRDefault="00181688" w:rsidP="00181688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938" w:type="dxa"/>
            <w:hideMark/>
          </w:tcPr>
          <w:p w:rsidR="00181688" w:rsidRPr="00DB5A6A" w:rsidRDefault="00181688" w:rsidP="00181688">
            <w:r w:rsidRPr="00DB5A6A">
              <w:rPr>
                <w:rFonts w:hint="eastAsia"/>
              </w:rPr>
              <w:t>是</w:t>
            </w:r>
          </w:p>
        </w:tc>
        <w:tc>
          <w:tcPr>
            <w:tcW w:w="628" w:type="dxa"/>
            <w:hideMark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949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598" w:type="dxa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  <w:tr w:rsidR="00181688" w:rsidRPr="00DB5A6A" w:rsidTr="003365AA">
        <w:tc>
          <w:tcPr>
            <w:tcW w:w="10678" w:type="dxa"/>
            <w:gridSpan w:val="6"/>
          </w:tcPr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备注：</w:t>
            </w:r>
          </w:p>
          <w:p w:rsidR="00181688" w:rsidRPr="00DB5A6A" w:rsidRDefault="00181688" w:rsidP="001816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1、地图坐标点用的</w:t>
            </w:r>
            <w:proofErr w:type="gramStart"/>
            <w:r w:rsidRPr="00DB5A6A">
              <w:rPr>
                <w:rFonts w:ascii="宋体" w:hAnsi="宋体" w:cs="宋体" w:hint="eastAsia"/>
                <w:szCs w:val="24"/>
              </w:rPr>
              <w:t>是腾讯的</w:t>
            </w:r>
            <w:proofErr w:type="gramEnd"/>
            <w:r w:rsidRPr="00DB5A6A">
              <w:rPr>
                <w:rFonts w:ascii="宋体" w:hAnsi="宋体" w:cs="宋体" w:hint="eastAsia"/>
                <w:szCs w:val="24"/>
              </w:rPr>
              <w:t>A</w:t>
            </w:r>
            <w:r w:rsidRPr="00DB5A6A">
              <w:rPr>
                <w:rFonts w:ascii="宋体" w:hAnsi="宋体" w:cs="宋体"/>
                <w:szCs w:val="24"/>
              </w:rPr>
              <w:t>PI</w:t>
            </w:r>
            <w:r w:rsidRPr="00DB5A6A">
              <w:rPr>
                <w:rFonts w:ascii="宋体" w:hAnsi="宋体" w:cs="宋体" w:hint="eastAsia"/>
                <w:szCs w:val="24"/>
              </w:rPr>
              <w:t xml:space="preserve">； </w:t>
            </w:r>
          </w:p>
        </w:tc>
      </w:tr>
    </w:tbl>
    <w:p w:rsidR="000074FD" w:rsidRPr="00DB5A6A" w:rsidRDefault="000074FD" w:rsidP="00A82EE4"/>
    <w:p w:rsidR="00F96E1A" w:rsidRPr="00DB5A6A" w:rsidRDefault="00F96E1A" w:rsidP="00F96E1A">
      <w:pPr>
        <w:pStyle w:val="2"/>
        <w:numPr>
          <w:ilvl w:val="1"/>
          <w:numId w:val="1"/>
        </w:numPr>
      </w:pPr>
      <w:bookmarkStart w:id="105" w:name="OLE_LINK16"/>
      <w:r w:rsidRPr="00DB5A6A">
        <w:rPr>
          <w:rFonts w:hint="eastAsia"/>
        </w:rPr>
        <w:t>sy_</w:t>
      </w:r>
      <w:r w:rsidRPr="00DB5A6A">
        <w:rPr>
          <w:rFonts w:ascii="宋体" w:hAnsi="宋体" w:cs="宋体" w:hint="eastAsia"/>
          <w:szCs w:val="24"/>
        </w:rPr>
        <w:t>product</w:t>
      </w:r>
      <w:r w:rsidRPr="00DB5A6A">
        <w:rPr>
          <w:rFonts w:hint="eastAsia"/>
        </w:rPr>
        <w:t>_t</w:t>
      </w:r>
      <w:r w:rsidRPr="00DB5A6A">
        <w:rPr>
          <w:rFonts w:ascii="宋体" w:hAnsi="宋体" w:cs="宋体"/>
          <w:szCs w:val="24"/>
        </w:rPr>
        <w:t>emplate</w:t>
      </w:r>
      <w:r w:rsidRPr="00DB5A6A">
        <w:rPr>
          <w:rFonts w:hint="eastAsia"/>
        </w:rPr>
        <w:t xml:space="preserve"> </w:t>
      </w:r>
      <w:r w:rsidRPr="00DB5A6A">
        <w:rPr>
          <w:rFonts w:hint="eastAsia"/>
        </w:rPr>
        <w:t>产品页面模版表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1145"/>
        <w:gridCol w:w="457"/>
        <w:gridCol w:w="585"/>
        <w:gridCol w:w="1051"/>
        <w:gridCol w:w="5065"/>
      </w:tblGrid>
      <w:tr w:rsidR="00685C36" w:rsidRPr="00DB5A6A" w:rsidTr="00A50E7E">
        <w:tc>
          <w:tcPr>
            <w:tcW w:w="10682" w:type="dxa"/>
            <w:gridSpan w:val="6"/>
            <w:hideMark/>
          </w:tcPr>
          <w:p w:rsidR="00F96E1A" w:rsidRPr="00DB5A6A" w:rsidRDefault="00F96E1A" w:rsidP="00F96E1A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bookmarkStart w:id="106" w:name="OLE_LINK29"/>
            <w:bookmarkStart w:id="107" w:name="OLE_LINK30"/>
            <w:bookmarkEnd w:id="105"/>
            <w:r w:rsidRPr="00DB5A6A">
              <w:rPr>
                <w:rFonts w:hint="eastAsia"/>
                <w:b/>
                <w:bCs/>
              </w:rPr>
              <w:t>sy_</w:t>
            </w:r>
            <w:bookmarkStart w:id="108" w:name="OLE_LINK17"/>
            <w:bookmarkStart w:id="109" w:name="OLE_LINK18"/>
            <w:bookmarkStart w:id="110" w:name="OLE_LINK19"/>
            <w:bookmarkStart w:id="111" w:name="OLE_LINK57"/>
            <w:r w:rsidRPr="00DB5A6A">
              <w:rPr>
                <w:rFonts w:hint="eastAsia"/>
                <w:b/>
                <w:bCs/>
              </w:rPr>
              <w:t>product_template</w:t>
            </w:r>
            <w:bookmarkEnd w:id="106"/>
            <w:bookmarkEnd w:id="107"/>
            <w:bookmarkEnd w:id="108"/>
            <w:bookmarkEnd w:id="109"/>
            <w:bookmarkEnd w:id="110"/>
            <w:bookmarkEnd w:id="111"/>
            <w:r w:rsidRPr="00DB5A6A">
              <w:rPr>
                <w:rFonts w:hint="eastAsia"/>
                <w:b/>
                <w:bCs/>
              </w:rPr>
              <w:t xml:space="preserve"> </w:t>
            </w:r>
            <w:bookmarkStart w:id="112" w:name="OLE_LINK49"/>
            <w:bookmarkStart w:id="113" w:name="OLE_LINK50"/>
            <w:bookmarkStart w:id="114" w:name="OLE_LINK51"/>
            <w:r w:rsidRPr="00DB5A6A">
              <w:rPr>
                <w:rFonts w:hint="eastAsia"/>
                <w:b/>
                <w:bCs/>
              </w:rPr>
              <w:t>产品页面模版表</w:t>
            </w:r>
            <w:bookmarkEnd w:id="112"/>
            <w:bookmarkEnd w:id="113"/>
            <w:bookmarkEnd w:id="114"/>
          </w:p>
        </w:tc>
      </w:tr>
      <w:tr w:rsidR="00685C36" w:rsidRPr="00DB5A6A" w:rsidTr="00A50E7E">
        <w:tc>
          <w:tcPr>
            <w:tcW w:w="0" w:type="auto"/>
            <w:hideMark/>
          </w:tcPr>
          <w:p w:rsidR="00F96E1A" w:rsidRPr="00DB5A6A" w:rsidRDefault="00F96E1A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字段</w:t>
            </w:r>
          </w:p>
        </w:tc>
        <w:tc>
          <w:tcPr>
            <w:tcW w:w="0" w:type="auto"/>
            <w:hideMark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空</w:t>
            </w:r>
          </w:p>
        </w:tc>
        <w:tc>
          <w:tcPr>
            <w:tcW w:w="0" w:type="auto"/>
            <w:hideMark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默认</w:t>
            </w:r>
          </w:p>
        </w:tc>
        <w:tc>
          <w:tcPr>
            <w:tcW w:w="1051" w:type="dxa"/>
          </w:tcPr>
          <w:p w:rsidR="00F96E1A" w:rsidRPr="00DB5A6A" w:rsidRDefault="00F96E1A" w:rsidP="009F2A43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唯一</w:t>
            </w:r>
          </w:p>
        </w:tc>
        <w:tc>
          <w:tcPr>
            <w:tcW w:w="5065" w:type="dxa"/>
          </w:tcPr>
          <w:p w:rsidR="00F96E1A" w:rsidRPr="00DB5A6A" w:rsidRDefault="00F96E1A" w:rsidP="009F2A43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A50E7E"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15" w:name="OLE_LINK31"/>
            <w:bookmarkStart w:id="116" w:name="OLE_LINK32"/>
            <w:bookmarkStart w:id="117" w:name="OLE_LINK58"/>
            <w:bookmarkStart w:id="118" w:name="OLE_LINK59"/>
            <w:r w:rsidRPr="00DB5A6A">
              <w:rPr>
                <w:rFonts w:hint="eastAsia"/>
                <w:b/>
                <w:bCs/>
              </w:rPr>
              <w:t>product_</w:t>
            </w:r>
            <w:bookmarkStart w:id="119" w:name="OLE_LINK60"/>
            <w:bookmarkStart w:id="120" w:name="OLE_LINK61"/>
            <w:r w:rsidRPr="00DB5A6A">
              <w:rPr>
                <w:rFonts w:hint="eastAsia"/>
                <w:b/>
                <w:bCs/>
              </w:rPr>
              <w:t>template</w:t>
            </w:r>
            <w:bookmarkEnd w:id="119"/>
            <w:bookmarkEnd w:id="120"/>
            <w:r w:rsidRPr="00DB5A6A">
              <w:rPr>
                <w:rFonts w:ascii="宋体" w:hAnsi="宋体" w:cs="宋体" w:hint="eastAsia"/>
                <w:szCs w:val="24"/>
              </w:rPr>
              <w:t>_id</w:t>
            </w:r>
            <w:bookmarkEnd w:id="115"/>
            <w:bookmarkEnd w:id="116"/>
            <w:bookmarkEnd w:id="117"/>
            <w:bookmarkEnd w:id="118"/>
          </w:p>
        </w:tc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是</w:t>
            </w:r>
          </w:p>
        </w:tc>
        <w:tc>
          <w:tcPr>
            <w:tcW w:w="5065" w:type="dxa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主键自增长, 模版ID</w:t>
            </w:r>
          </w:p>
        </w:tc>
      </w:tr>
      <w:tr w:rsidR="00685C36" w:rsidRPr="00DB5A6A" w:rsidTr="00A50E7E"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bookmarkStart w:id="121" w:name="OLE_LINK33"/>
            <w:bookmarkStart w:id="122" w:name="OLE_LINK34"/>
            <w:bookmarkStart w:id="123" w:name="_Hlk526806647"/>
            <w:r w:rsidRPr="00DB5A6A">
              <w:rPr>
                <w:rFonts w:ascii="宋体" w:hAnsi="宋体" w:cs="宋体" w:hint="eastAsia"/>
                <w:szCs w:val="24"/>
              </w:rPr>
              <w:t>title</w:t>
            </w:r>
            <w:bookmarkEnd w:id="121"/>
            <w:bookmarkEnd w:id="122"/>
          </w:p>
        </w:tc>
        <w:tc>
          <w:tcPr>
            <w:tcW w:w="0" w:type="auto"/>
          </w:tcPr>
          <w:p w:rsidR="00F96E1A" w:rsidRPr="00DB5A6A" w:rsidRDefault="00F96E1A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F96E1A" w:rsidRPr="00DB5A6A" w:rsidRDefault="00F96E1A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模版名称</w:t>
            </w:r>
          </w:p>
        </w:tc>
      </w:tr>
      <w:tr w:rsidR="00685C36" w:rsidRPr="00DB5A6A" w:rsidTr="00A50E7E">
        <w:tc>
          <w:tcPr>
            <w:tcW w:w="0" w:type="auto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bookmarkStart w:id="124" w:name="OLE_LINK35"/>
            <w:bookmarkStart w:id="125" w:name="OLE_LINK36"/>
            <w:bookmarkStart w:id="126" w:name="OLE_LINK62"/>
            <w:bookmarkStart w:id="127" w:name="OLE_LINK81"/>
            <w:bookmarkEnd w:id="123"/>
            <w:r w:rsidRPr="00DB5A6A">
              <w:rPr>
                <w:rFonts w:ascii="宋体" w:hAnsi="宋体" w:cs="宋体" w:hint="eastAsia"/>
                <w:szCs w:val="24"/>
              </w:rPr>
              <w:t>tag_title</w:t>
            </w:r>
            <w:bookmarkEnd w:id="124"/>
            <w:bookmarkEnd w:id="125"/>
            <w:bookmarkEnd w:id="126"/>
            <w:bookmarkEnd w:id="127"/>
          </w:p>
        </w:tc>
        <w:tc>
          <w:tcPr>
            <w:tcW w:w="0" w:type="auto"/>
          </w:tcPr>
          <w:p w:rsidR="00A50E7E" w:rsidRPr="00DB5A6A" w:rsidRDefault="00A50E7E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0" w:type="auto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否</w:t>
            </w:r>
          </w:p>
        </w:tc>
        <w:tc>
          <w:tcPr>
            <w:tcW w:w="0" w:type="auto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051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模版标签</w:t>
            </w:r>
          </w:p>
        </w:tc>
      </w:tr>
      <w:tr w:rsidR="00685C36" w:rsidRPr="00DB5A6A" w:rsidTr="00A50E7E">
        <w:tc>
          <w:tcPr>
            <w:tcW w:w="0" w:type="auto"/>
            <w:hideMark/>
          </w:tcPr>
          <w:p w:rsidR="00A50E7E" w:rsidRPr="00DB5A6A" w:rsidRDefault="00A50E7E" w:rsidP="009F2A43">
            <w:pPr>
              <w:rPr>
                <w:b/>
              </w:rPr>
            </w:pPr>
            <w:bookmarkStart w:id="128" w:name="OLE_LINK37"/>
            <w:bookmarkStart w:id="129" w:name="OLE_LINK38"/>
            <w:r w:rsidRPr="00DB5A6A">
              <w:rPr>
                <w:rFonts w:ascii="微软雅黑" w:eastAsia="微软雅黑" w:hAnsi="微软雅黑" w:hint="eastAsia"/>
                <w:b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/>
                <w:bCs/>
              </w:rPr>
              <w:t>desc</w:t>
            </w:r>
            <w:bookmarkEnd w:id="128"/>
            <w:bookmarkEnd w:id="129"/>
          </w:p>
        </w:tc>
        <w:tc>
          <w:tcPr>
            <w:tcW w:w="0" w:type="auto"/>
            <w:hideMark/>
          </w:tcPr>
          <w:p w:rsidR="00A50E7E" w:rsidRPr="00DB5A6A" w:rsidRDefault="00A50E7E" w:rsidP="009F2A43">
            <w:pPr>
              <w:rPr>
                <w:rStyle w:val="comment2"/>
                <w:rFonts w:ascii="Arial" w:hAnsi="Arial" w:cs="Arial"/>
                <w:b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b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b/>
                <w:sz w:val="17"/>
                <w:szCs w:val="17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A50E7E" w:rsidRPr="00DB5A6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A50E7E" w:rsidRPr="00DB5A6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1051" w:type="dxa"/>
          </w:tcPr>
          <w:p w:rsidR="00A50E7E" w:rsidRPr="00DB5A6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</w:p>
        </w:tc>
        <w:tc>
          <w:tcPr>
            <w:tcW w:w="5065" w:type="dxa"/>
            <w:vAlign w:val="center"/>
          </w:tcPr>
          <w:p w:rsidR="00A50E7E" w:rsidRPr="00DB5A6A" w:rsidRDefault="00A50E7E" w:rsidP="009F2A43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</w:rPr>
              <w:t>描述</w:t>
            </w:r>
          </w:p>
        </w:tc>
      </w:tr>
      <w:tr w:rsidR="00685C36" w:rsidRPr="00DB5A6A" w:rsidTr="00A50E7E">
        <w:tc>
          <w:tcPr>
            <w:tcW w:w="0" w:type="auto"/>
            <w:hideMark/>
          </w:tcPr>
          <w:p w:rsidR="00A50E7E" w:rsidRPr="00DB5A6A" w:rsidRDefault="00A50E7E" w:rsidP="009F2A43">
            <w:bookmarkStart w:id="130" w:name="OLE_LINK39"/>
            <w:r w:rsidRPr="00DB5A6A">
              <w:rPr>
                <w:rFonts w:hint="eastAsia"/>
              </w:rPr>
              <w:t>data_type</w:t>
            </w:r>
            <w:bookmarkEnd w:id="130"/>
          </w:p>
        </w:tc>
        <w:tc>
          <w:tcPr>
            <w:tcW w:w="0" w:type="auto"/>
            <w:hideMark/>
          </w:tcPr>
          <w:p w:rsidR="00A50E7E" w:rsidRPr="00DB5A6A" w:rsidRDefault="00A50E7E" w:rsidP="009F2A43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类型（未启用）</w:t>
            </w:r>
          </w:p>
        </w:tc>
      </w:tr>
      <w:tr w:rsidR="00685C36" w:rsidRPr="00DB5A6A" w:rsidTr="00A50E7E">
        <w:tc>
          <w:tcPr>
            <w:tcW w:w="0" w:type="auto"/>
            <w:hideMark/>
          </w:tcPr>
          <w:p w:rsidR="00A50E7E" w:rsidRPr="00DB5A6A" w:rsidRDefault="00A50E7E" w:rsidP="009F2A43">
            <w:bookmarkStart w:id="131" w:name="OLE_LINK44"/>
            <w:bookmarkStart w:id="132" w:name="OLE_LINK45"/>
            <w:r w:rsidRPr="00DB5A6A">
              <w:rPr>
                <w:rFonts w:hint="eastAsia"/>
              </w:rPr>
              <w:t>data_status</w:t>
            </w:r>
            <w:bookmarkEnd w:id="131"/>
            <w:bookmarkEnd w:id="132"/>
          </w:p>
        </w:tc>
        <w:tc>
          <w:tcPr>
            <w:tcW w:w="0" w:type="auto"/>
            <w:hideMark/>
          </w:tcPr>
          <w:p w:rsidR="00A50E7E" w:rsidRPr="00DB5A6A" w:rsidRDefault="00A50E7E" w:rsidP="009F2A43">
            <w:proofErr w:type="gramStart"/>
            <w:r w:rsidRPr="00DB5A6A">
              <w:t>T</w:t>
            </w:r>
            <w:r w:rsidRPr="00DB5A6A">
              <w:rPr>
                <w:rFonts w:hint="eastAsia"/>
              </w:rPr>
              <w:t>inyint(</w:t>
            </w:r>
            <w:proofErr w:type="gramEnd"/>
            <w:r w:rsidRPr="00DB5A6A">
              <w:rPr>
                <w:rFonts w:hint="eastAsia"/>
              </w:rPr>
              <w:t>1)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显示状态（0:不显示，1：显示）</w:t>
            </w:r>
          </w:p>
        </w:tc>
      </w:tr>
      <w:tr w:rsidR="00685C36" w:rsidRPr="00DB5A6A" w:rsidTr="00A50E7E">
        <w:tc>
          <w:tcPr>
            <w:tcW w:w="0" w:type="auto"/>
            <w:hideMark/>
          </w:tcPr>
          <w:p w:rsidR="00A50E7E" w:rsidRPr="00DB5A6A" w:rsidRDefault="00A50E7E" w:rsidP="009F2A43">
            <w:bookmarkStart w:id="133" w:name="OLE_LINK40"/>
            <w:bookmarkStart w:id="134" w:name="OLE_LINK41"/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  <w:bookmarkEnd w:id="133"/>
            <w:bookmarkEnd w:id="134"/>
          </w:p>
        </w:tc>
        <w:tc>
          <w:tcPr>
            <w:tcW w:w="0" w:type="auto"/>
            <w:hideMark/>
          </w:tcPr>
          <w:p w:rsidR="00A50E7E" w:rsidRPr="00DB5A6A" w:rsidRDefault="00A50E7E" w:rsidP="009F2A43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添加时间,时间截</w:t>
            </w:r>
          </w:p>
        </w:tc>
      </w:tr>
      <w:tr w:rsidR="00A50E7E" w:rsidRPr="00DB5A6A" w:rsidTr="00A50E7E">
        <w:tc>
          <w:tcPr>
            <w:tcW w:w="0" w:type="auto"/>
            <w:hideMark/>
          </w:tcPr>
          <w:p w:rsidR="00A50E7E" w:rsidRPr="00DB5A6A" w:rsidRDefault="00A50E7E" w:rsidP="009F2A43">
            <w:bookmarkStart w:id="135" w:name="OLE_LINK42"/>
            <w:bookmarkStart w:id="136" w:name="OLE_LINK43"/>
            <w:r w:rsidRPr="00DB5A6A">
              <w:t>update_time</w:t>
            </w:r>
            <w:bookmarkEnd w:id="135"/>
            <w:bookmarkEnd w:id="136"/>
          </w:p>
        </w:tc>
        <w:tc>
          <w:tcPr>
            <w:tcW w:w="0" w:type="auto"/>
            <w:hideMark/>
          </w:tcPr>
          <w:p w:rsidR="00A50E7E" w:rsidRPr="00DB5A6A" w:rsidRDefault="00A50E7E" w:rsidP="009F2A43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0" w:type="auto"/>
            <w:hideMark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051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5065" w:type="dxa"/>
          </w:tcPr>
          <w:p w:rsidR="00A50E7E" w:rsidRPr="00DB5A6A" w:rsidRDefault="00A50E7E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修改时间,时间截</w:t>
            </w:r>
          </w:p>
        </w:tc>
      </w:tr>
    </w:tbl>
    <w:p w:rsidR="00F96E1A" w:rsidRPr="00DB5A6A" w:rsidRDefault="00F96E1A" w:rsidP="00F96E1A"/>
    <w:p w:rsidR="00A82EE4" w:rsidRPr="00DB5A6A" w:rsidRDefault="00A82EE4" w:rsidP="002D0372"/>
    <w:p w:rsidR="00A82EE4" w:rsidRPr="00DB5A6A" w:rsidRDefault="00A82EE4" w:rsidP="002D0372"/>
    <w:p w:rsidR="00B439F1" w:rsidRPr="00DB5A6A" w:rsidRDefault="00B439F1" w:rsidP="006D1492">
      <w:pPr>
        <w:pStyle w:val="2"/>
      </w:pPr>
      <w:r w:rsidRPr="00DB5A6A">
        <w:rPr>
          <w:rFonts w:hint="eastAsia"/>
        </w:rPr>
        <w:t>sy</w:t>
      </w:r>
      <w:r w:rsidRPr="00DB5A6A">
        <w:t>_</w:t>
      </w:r>
      <w:r w:rsidRPr="00DB5A6A">
        <w:rPr>
          <w:rFonts w:hint="eastAsia"/>
        </w:rPr>
        <w:t>web_config</w:t>
      </w:r>
      <w:r w:rsidRPr="00DB5A6A">
        <w:rPr>
          <w:rFonts w:hint="eastAsia"/>
        </w:rPr>
        <w:tab/>
        <w:t xml:space="preserve">   </w:t>
      </w:r>
      <w:r w:rsidRPr="00DB5A6A">
        <w:rPr>
          <w:rFonts w:hint="eastAsia"/>
        </w:rPr>
        <w:t>网站配置信息表</w:t>
      </w:r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45"/>
        <w:gridCol w:w="1751"/>
        <w:gridCol w:w="1312"/>
        <w:gridCol w:w="1213"/>
        <w:gridCol w:w="1139"/>
        <w:gridCol w:w="1637"/>
      </w:tblGrid>
      <w:tr w:rsidR="00685C36" w:rsidRPr="00DB5A6A" w:rsidTr="00870274">
        <w:trPr>
          <w:trHeight w:val="306"/>
        </w:trPr>
        <w:tc>
          <w:tcPr>
            <w:tcW w:w="8897" w:type="dxa"/>
            <w:gridSpan w:val="6"/>
          </w:tcPr>
          <w:p w:rsidR="00B439F1" w:rsidRPr="00DB5A6A" w:rsidRDefault="00B439F1" w:rsidP="00870274">
            <w:r w:rsidRPr="00DB5A6A">
              <w:rPr>
                <w:rFonts w:hint="eastAsia"/>
              </w:rPr>
              <w:t>sy_web_config</w:t>
            </w:r>
            <w:r w:rsidRPr="00DB5A6A">
              <w:rPr>
                <w:rFonts w:hint="eastAsia"/>
              </w:rPr>
              <w:tab/>
              <w:t xml:space="preserve">   </w:t>
            </w:r>
            <w:r w:rsidRPr="00DB5A6A">
              <w:rPr>
                <w:rFonts w:hint="eastAsia"/>
              </w:rPr>
              <w:t>网站配置信息表</w:t>
            </w:r>
          </w:p>
        </w:tc>
      </w:tr>
      <w:tr w:rsidR="00685C36" w:rsidRPr="00DB5A6A" w:rsidTr="00870274">
        <w:trPr>
          <w:trHeight w:val="306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字段</w:t>
            </w:r>
          </w:p>
        </w:tc>
        <w:tc>
          <w:tcPr>
            <w:tcW w:w="176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类型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必填</w:t>
            </w:r>
          </w:p>
        </w:tc>
        <w:tc>
          <w:tcPr>
            <w:tcW w:w="125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默认</w:t>
            </w:r>
          </w:p>
        </w:tc>
        <w:tc>
          <w:tcPr>
            <w:tcW w:w="118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唯一</w:t>
            </w:r>
          </w:p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描述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id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</w:t>
            </w:r>
            <w:r w:rsidRPr="00DB5A6A">
              <w:rPr>
                <w:rFonts w:hint="eastAsia"/>
              </w:rPr>
              <w:t>name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网站名称</w:t>
            </w:r>
          </w:p>
        </w:tc>
      </w:tr>
      <w:tr w:rsidR="00685C36" w:rsidRPr="00DB5A6A" w:rsidTr="00870274">
        <w:trPr>
          <w:trHeight w:val="153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</w:t>
            </w:r>
            <w:r w:rsidRPr="00DB5A6A">
              <w:rPr>
                <w:rFonts w:hint="eastAsia"/>
              </w:rPr>
              <w:t>logo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网站</w:t>
            </w:r>
            <w:r w:rsidRPr="00DB5A6A">
              <w:rPr>
                <w:rFonts w:hint="eastAsia"/>
              </w:rPr>
              <w:t>LOGO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lastRenderedPageBreak/>
              <w:t>web</w:t>
            </w:r>
            <w:r w:rsidRPr="00DB5A6A">
              <w:t>_</w:t>
            </w:r>
            <w:r w:rsidRPr="00DB5A6A">
              <w:rPr>
                <w:rFonts w:hint="eastAsia"/>
              </w:rPr>
              <w:t>url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网站</w:t>
            </w:r>
            <w:r w:rsidRPr="00DB5A6A">
              <w:rPr>
                <w:rFonts w:hint="eastAsia"/>
              </w:rPr>
              <w:t>URL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pPr>
              <w:rPr>
                <w:i/>
              </w:rPr>
            </w:pPr>
            <w:r w:rsidRPr="00DB5A6A">
              <w:rPr>
                <w:rFonts w:hint="eastAsia"/>
                <w:i/>
              </w:rPr>
              <w:t>web</w:t>
            </w:r>
            <w:r w:rsidRPr="00DB5A6A">
              <w:rPr>
                <w:i/>
              </w:rPr>
              <w:t>_</w:t>
            </w:r>
            <w:r w:rsidRPr="00DB5A6A">
              <w:rPr>
                <w:rFonts w:hint="eastAsia"/>
                <w:i/>
              </w:rPr>
              <w:t>icp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网站备案信息代码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_powerby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网站版权信息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b</w:t>
            </w:r>
            <w:r w:rsidRPr="00DB5A6A">
              <w:t>ottom</w:t>
            </w:r>
            <w:r w:rsidRPr="00DB5A6A">
              <w:rPr>
                <w:rFonts w:hint="eastAsia"/>
              </w:rPr>
              <w:t>_</w:t>
            </w:r>
            <w:r w:rsidRPr="00DB5A6A">
              <w:t>mc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网站底部版权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_keywords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站点默认关键字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_description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200)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站点描述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web_</w:t>
            </w:r>
            <w:r w:rsidRPr="00DB5A6A">
              <w:t>qqh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16)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qq</w:t>
            </w:r>
            <w:r w:rsidRPr="00DB5A6A">
              <w:t>号码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t>company</w:t>
            </w:r>
            <w:r w:rsidRPr="00DB5A6A">
              <w:rPr>
                <w:rFonts w:hint="eastAsia"/>
              </w:rPr>
              <w:t>_</w:t>
            </w:r>
            <w:r w:rsidRPr="00DB5A6A">
              <w:t>gc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公司名称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t>company</w:t>
            </w:r>
            <w:r w:rsidRPr="00DB5A6A">
              <w:rPr>
                <w:rFonts w:hint="eastAsia"/>
              </w:rPr>
              <w:t>_</w:t>
            </w:r>
            <w:r w:rsidRPr="00DB5A6A">
              <w:t>dizhi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100)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公司地址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t>company</w:t>
            </w:r>
            <w:r w:rsidRPr="00DB5A6A">
              <w:rPr>
                <w:rFonts w:hint="eastAsia"/>
              </w:rPr>
              <w:t>_</w:t>
            </w:r>
            <w:r w:rsidRPr="00DB5A6A">
              <w:t>wz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官方网址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web_</w:t>
            </w:r>
            <w:r w:rsidRPr="00DB5A6A">
              <w:t>email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邮箱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web_</w:t>
            </w:r>
            <w:r w:rsidRPr="00DB5A6A">
              <w:t>chuanzhen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传真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web_</w:t>
            </w:r>
            <w:r w:rsidRPr="00DB5A6A">
              <w:t>shouji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手机号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</w:t>
            </w:r>
            <w:r w:rsidRPr="00DB5A6A">
              <w:t>_dianhua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客</w:t>
            </w:r>
            <w:proofErr w:type="gramStart"/>
            <w:r w:rsidRPr="00DB5A6A">
              <w:t>服电话</w:t>
            </w:r>
            <w:proofErr w:type="gramEnd"/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web_</w:t>
            </w:r>
            <w:r w:rsidRPr="00DB5A6A">
              <w:t>weixin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t>微信号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t>description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200)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s</w:t>
            </w:r>
            <w:r w:rsidRPr="00DB5A6A">
              <w:t>pare</w:t>
            </w:r>
            <w:r w:rsidRPr="00DB5A6A">
              <w:rPr>
                <w:rFonts w:hint="eastAsia"/>
              </w:rPr>
              <w:t>_</w:t>
            </w:r>
            <w:r w:rsidRPr="00DB5A6A">
              <w:t>field</w:t>
            </w:r>
          </w:p>
        </w:tc>
        <w:tc>
          <w:tcPr>
            <w:tcW w:w="1768" w:type="dxa"/>
          </w:tcPr>
          <w:p w:rsidR="00B439F1" w:rsidRPr="00DB5A6A" w:rsidRDefault="00B439F1" w:rsidP="00870274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500)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</w:tcPr>
          <w:p w:rsidR="00B439F1" w:rsidRPr="00DB5A6A" w:rsidRDefault="00B439F1" w:rsidP="00870274"/>
        </w:tc>
        <w:tc>
          <w:tcPr>
            <w:tcW w:w="1180" w:type="dxa"/>
          </w:tcPr>
          <w:p w:rsidR="00B439F1" w:rsidRPr="00DB5A6A" w:rsidRDefault="00B439F1" w:rsidP="00870274"/>
        </w:tc>
        <w:tc>
          <w:tcPr>
            <w:tcW w:w="1688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备用字段（多个项回车分隔）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768" w:type="dxa"/>
            <w:vAlign w:val="center"/>
          </w:tcPr>
          <w:p w:rsidR="00B439F1" w:rsidRPr="00DB5A6A" w:rsidRDefault="00B439F1" w:rsidP="00870274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768" w:type="dxa"/>
            <w:vAlign w:val="center"/>
          </w:tcPr>
          <w:p w:rsidR="00B439F1" w:rsidRPr="00DB5A6A" w:rsidRDefault="00B439F1" w:rsidP="00870274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1180" w:type="dxa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688" w:type="dxa"/>
            <w:vAlign w:val="center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状态（0：关闭；1：开启；）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768" w:type="dxa"/>
            <w:vAlign w:val="center"/>
          </w:tcPr>
          <w:p w:rsidR="00B439F1" w:rsidRPr="00DB5A6A" w:rsidRDefault="00B439F1" w:rsidP="00870274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DB5A6A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DB5A6A" w:rsidRDefault="00B439F1" w:rsidP="00870274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870274">
        <w:trPr>
          <w:trHeight w:val="319"/>
        </w:trPr>
        <w:tc>
          <w:tcPr>
            <w:tcW w:w="1640" w:type="dxa"/>
          </w:tcPr>
          <w:p w:rsidR="00B439F1" w:rsidRPr="00DB5A6A" w:rsidRDefault="00B439F1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768" w:type="dxa"/>
            <w:vAlign w:val="center"/>
          </w:tcPr>
          <w:p w:rsidR="00B439F1" w:rsidRPr="00DB5A6A" w:rsidRDefault="00B439F1" w:rsidP="00870274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1363" w:type="dxa"/>
          </w:tcPr>
          <w:p w:rsidR="00B439F1" w:rsidRPr="00DB5A6A" w:rsidRDefault="00B439F1" w:rsidP="00870274">
            <w:r w:rsidRPr="00DB5A6A">
              <w:rPr>
                <w:rFonts w:hint="eastAsia"/>
              </w:rPr>
              <w:t>否</w:t>
            </w:r>
          </w:p>
        </w:tc>
        <w:tc>
          <w:tcPr>
            <w:tcW w:w="1258" w:type="dxa"/>
            <w:vAlign w:val="center"/>
          </w:tcPr>
          <w:p w:rsidR="00B439F1" w:rsidRPr="00DB5A6A" w:rsidRDefault="00B439F1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80" w:type="dxa"/>
          </w:tcPr>
          <w:p w:rsidR="00B439F1" w:rsidRPr="00DB5A6A" w:rsidRDefault="00B439F1" w:rsidP="00870274">
            <w:pPr>
              <w:widowControl/>
              <w:jc w:val="left"/>
            </w:pPr>
          </w:p>
        </w:tc>
        <w:tc>
          <w:tcPr>
            <w:tcW w:w="1688" w:type="dxa"/>
            <w:vAlign w:val="center"/>
          </w:tcPr>
          <w:p w:rsidR="00B439F1" w:rsidRPr="00DB5A6A" w:rsidRDefault="00B439F1" w:rsidP="00870274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</w:tbl>
    <w:p w:rsidR="00B439F1" w:rsidRPr="00DB5A6A" w:rsidRDefault="00B439F1" w:rsidP="00B439F1"/>
    <w:p w:rsidR="00483880" w:rsidRPr="00DB5A6A" w:rsidRDefault="00397DF4" w:rsidP="006D1492">
      <w:pPr>
        <w:pStyle w:val="2"/>
      </w:pPr>
      <w:r w:rsidRPr="00DB5A6A">
        <w:rPr>
          <w:rFonts w:hint="eastAsia"/>
        </w:rPr>
        <w:lastRenderedPageBreak/>
        <w:t>s</w:t>
      </w:r>
      <w:r w:rsidR="00483880" w:rsidRPr="00DB5A6A">
        <w:rPr>
          <w:rFonts w:hint="eastAsia"/>
        </w:rPr>
        <w:t xml:space="preserve">y_system_role </w:t>
      </w:r>
      <w:r w:rsidR="00483880" w:rsidRPr="00DB5A6A">
        <w:rPr>
          <w:rFonts w:hint="eastAsia"/>
        </w:rPr>
        <w:tab/>
      </w:r>
      <w:r w:rsidR="00483880" w:rsidRPr="00DB5A6A">
        <w:rPr>
          <w:rFonts w:hint="eastAsia"/>
        </w:rPr>
        <w:t>系统角色表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870274">
        <w:tc>
          <w:tcPr>
            <w:tcW w:w="9768" w:type="dxa"/>
            <w:gridSpan w:val="6"/>
            <w:shd w:val="clear" w:color="auto" w:fill="auto"/>
          </w:tcPr>
          <w:p w:rsidR="00483880" w:rsidRPr="00DB5A6A" w:rsidRDefault="00483880" w:rsidP="00397DF4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</w:t>
            </w:r>
            <w:r w:rsidR="00397DF4" w:rsidRPr="00DB5A6A">
              <w:rPr>
                <w:rFonts w:hint="eastAsia"/>
                <w:b/>
              </w:rPr>
              <w:t>s</w:t>
            </w:r>
            <w:r w:rsidRPr="00DB5A6A">
              <w:rPr>
                <w:rFonts w:hint="eastAsia"/>
                <w:b/>
              </w:rPr>
              <w:t xml:space="preserve">y_system_role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系统角色表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role_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jc w:val="left"/>
            </w:pPr>
            <w:r w:rsidRPr="00DB5A6A">
              <w:rPr>
                <w:rFonts w:hint="eastAsia"/>
              </w:rPr>
              <w:t>角色名称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jc w:val="left"/>
            </w:pPr>
            <w:r w:rsidRPr="00DB5A6A">
              <w:rPr>
                <w:rFonts w:hint="eastAsia"/>
              </w:rPr>
              <w:t>排序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/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hint="eastAsia"/>
              </w:rPr>
              <w:t>0:</w:t>
            </w:r>
            <w:r w:rsidRPr="00DB5A6A">
              <w:rPr>
                <w:rFonts w:hint="eastAsia"/>
              </w:rPr>
              <w:t>禁用</w:t>
            </w:r>
            <w:r w:rsidRPr="00DB5A6A">
              <w:rPr>
                <w:rFonts w:hint="eastAsia"/>
              </w:rPr>
              <w:t>,1:</w:t>
            </w:r>
            <w:r w:rsidRPr="00DB5A6A">
              <w:rPr>
                <w:rFonts w:hint="eastAsia"/>
              </w:rPr>
              <w:t>启用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  <w:tr w:rsidR="00483880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/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/>
        </w:tc>
        <w:tc>
          <w:tcPr>
            <w:tcW w:w="840" w:type="dxa"/>
            <w:shd w:val="clear" w:color="auto" w:fill="auto"/>
          </w:tcPr>
          <w:p w:rsidR="00483880" w:rsidRPr="00DB5A6A" w:rsidRDefault="00483880" w:rsidP="00870274"/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/>
        </w:tc>
      </w:tr>
    </w:tbl>
    <w:p w:rsidR="00483880" w:rsidRPr="00DB5A6A" w:rsidRDefault="00483880" w:rsidP="00483880">
      <w:pPr>
        <w:rPr>
          <w:rFonts w:ascii="微软雅黑" w:eastAsia="微软雅黑" w:hAnsi="微软雅黑"/>
          <w:sz w:val="18"/>
          <w:szCs w:val="18"/>
        </w:rPr>
      </w:pPr>
    </w:p>
    <w:p w:rsidR="00483880" w:rsidRPr="00DB5A6A" w:rsidRDefault="00397DF4" w:rsidP="00483880">
      <w:pPr>
        <w:pStyle w:val="2"/>
        <w:numPr>
          <w:ilvl w:val="1"/>
          <w:numId w:val="1"/>
        </w:numPr>
      </w:pPr>
      <w:r w:rsidRPr="00DB5A6A">
        <w:rPr>
          <w:rFonts w:hint="eastAsia"/>
        </w:rPr>
        <w:t>s</w:t>
      </w:r>
      <w:r w:rsidR="00483880" w:rsidRPr="00DB5A6A">
        <w:rPr>
          <w:rFonts w:hint="eastAsia"/>
        </w:rPr>
        <w:t xml:space="preserve">y_system_node </w:t>
      </w:r>
      <w:r w:rsidR="00483880" w:rsidRPr="00DB5A6A">
        <w:rPr>
          <w:rFonts w:hint="eastAsia"/>
        </w:rPr>
        <w:tab/>
      </w:r>
      <w:r w:rsidR="00483880" w:rsidRPr="00DB5A6A">
        <w:rPr>
          <w:rFonts w:hint="eastAsia"/>
        </w:rPr>
        <w:t>系统结点表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870274">
        <w:tc>
          <w:tcPr>
            <w:tcW w:w="9768" w:type="dxa"/>
            <w:gridSpan w:val="6"/>
            <w:shd w:val="clear" w:color="auto" w:fill="auto"/>
          </w:tcPr>
          <w:p w:rsidR="00483880" w:rsidRPr="00DB5A6A" w:rsidRDefault="00483880" w:rsidP="00397DF4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</w:t>
            </w:r>
            <w:r w:rsidR="00397DF4" w:rsidRPr="00DB5A6A">
              <w:rPr>
                <w:rFonts w:hint="eastAsia"/>
                <w:b/>
              </w:rPr>
              <w:t>s</w:t>
            </w:r>
            <w:r w:rsidRPr="00DB5A6A">
              <w:rPr>
                <w:rFonts w:hint="eastAsia"/>
                <w:b/>
              </w:rPr>
              <w:t xml:space="preserve">y_system_node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系统结点表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node_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Style w:val="af"/>
                <w:i/>
                <w:iCs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class_id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上级</w:t>
            </w:r>
            <w:r w:rsidRPr="00DB5A6A">
              <w:rPr>
                <w:rFonts w:hint="eastAsia"/>
              </w:rPr>
              <w:t>ID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jc w:val="left"/>
            </w:pPr>
            <w:r w:rsidRPr="00DB5A6A">
              <w:rPr>
                <w:rFonts w:hint="eastAsia"/>
              </w:rPr>
              <w:t>节点名称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content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jc w:val="left"/>
            </w:pPr>
            <w:r w:rsidRPr="00DB5A6A">
              <w:rPr>
                <w:rFonts w:hint="eastAsia"/>
              </w:rPr>
              <w:t>节点路径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data_sort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50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jc w:val="left"/>
            </w:pPr>
            <w:r w:rsidRPr="00DB5A6A">
              <w:rPr>
                <w:rFonts w:hint="eastAsia"/>
              </w:rPr>
              <w:t>排序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/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hint="eastAsia"/>
              </w:rPr>
              <w:t>0:</w:t>
            </w:r>
            <w:r w:rsidRPr="00DB5A6A">
              <w:rPr>
                <w:rFonts w:hint="eastAsia"/>
              </w:rPr>
              <w:t>禁用</w:t>
            </w:r>
            <w:r w:rsidRPr="00DB5A6A">
              <w:rPr>
                <w:rFonts w:hint="eastAsia"/>
              </w:rPr>
              <w:t>,1:</w:t>
            </w:r>
            <w:r w:rsidRPr="00DB5A6A">
              <w:rPr>
                <w:rFonts w:hint="eastAsia"/>
              </w:rPr>
              <w:t>启用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483880" w:rsidRPr="00DB5A6A" w:rsidRDefault="00483880" w:rsidP="00870274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  <w:tr w:rsidR="00483880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/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/>
        </w:tc>
        <w:tc>
          <w:tcPr>
            <w:tcW w:w="840" w:type="dxa"/>
            <w:shd w:val="clear" w:color="auto" w:fill="auto"/>
          </w:tcPr>
          <w:p w:rsidR="00483880" w:rsidRPr="00DB5A6A" w:rsidRDefault="00483880" w:rsidP="00870274"/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/>
        </w:tc>
      </w:tr>
    </w:tbl>
    <w:p w:rsidR="00483880" w:rsidRPr="00DB5A6A" w:rsidRDefault="00483880" w:rsidP="00483880"/>
    <w:p w:rsidR="00483880" w:rsidRPr="00DB5A6A" w:rsidRDefault="00397DF4" w:rsidP="00483880">
      <w:pPr>
        <w:pStyle w:val="2"/>
        <w:numPr>
          <w:ilvl w:val="1"/>
          <w:numId w:val="1"/>
        </w:numPr>
      </w:pPr>
      <w:r w:rsidRPr="00DB5A6A">
        <w:rPr>
          <w:rFonts w:hint="eastAsia"/>
        </w:rPr>
        <w:lastRenderedPageBreak/>
        <w:t>s</w:t>
      </w:r>
      <w:r w:rsidR="00483880" w:rsidRPr="00DB5A6A">
        <w:rPr>
          <w:rFonts w:hint="eastAsia"/>
        </w:rPr>
        <w:t xml:space="preserve">y_system_role_auth </w:t>
      </w:r>
      <w:r w:rsidR="00483880" w:rsidRPr="00DB5A6A">
        <w:rPr>
          <w:rFonts w:hint="eastAsia"/>
        </w:rPr>
        <w:tab/>
      </w:r>
      <w:r w:rsidR="00483880" w:rsidRPr="00DB5A6A">
        <w:rPr>
          <w:rFonts w:hint="eastAsia"/>
        </w:rPr>
        <w:t>系统角色权限表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870274">
        <w:tc>
          <w:tcPr>
            <w:tcW w:w="9768" w:type="dxa"/>
            <w:gridSpan w:val="6"/>
            <w:shd w:val="clear" w:color="auto" w:fill="auto"/>
          </w:tcPr>
          <w:p w:rsidR="00483880" w:rsidRPr="00DB5A6A" w:rsidRDefault="00483880" w:rsidP="00397DF4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</w:t>
            </w:r>
            <w:r w:rsidR="00397DF4" w:rsidRPr="00DB5A6A">
              <w:rPr>
                <w:rFonts w:hint="eastAsia"/>
                <w:b/>
              </w:rPr>
              <w:t>s</w:t>
            </w:r>
            <w:r w:rsidRPr="00DB5A6A">
              <w:rPr>
                <w:rFonts w:hint="eastAsia"/>
                <w:b/>
              </w:rPr>
              <w:t xml:space="preserve">y_system_role_auth </w:t>
            </w:r>
            <w:r w:rsidRPr="00DB5A6A">
              <w:rPr>
                <w:rFonts w:hint="eastAsia"/>
                <w:b/>
              </w:rPr>
              <w:tab/>
            </w:r>
            <w:r w:rsidRPr="00DB5A6A">
              <w:rPr>
                <w:rFonts w:hint="eastAsia"/>
                <w:b/>
              </w:rPr>
              <w:t>系统角色权限表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Style w:val="af"/>
                <w:i/>
                <w:iCs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role_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kern w:val="0"/>
                <w:szCs w:val="24"/>
              </w:rPr>
            </w:pPr>
            <w:r w:rsidRPr="00DB5A6A">
              <w:rPr>
                <w:rFonts w:hint="eastAsia"/>
              </w:rPr>
              <w:t>系统角色</w:t>
            </w:r>
            <w:r w:rsidRPr="00DB5A6A">
              <w:rPr>
                <w:rFonts w:hint="eastAsia"/>
              </w:rPr>
              <w:t>ID</w:t>
            </w:r>
            <w:r w:rsidRPr="00DB5A6A">
              <w:rPr>
                <w:rFonts w:ascii="宋体" w:hAnsi="宋体" w:cs="宋体"/>
                <w:kern w:val="0"/>
                <w:szCs w:val="24"/>
              </w:rPr>
              <w:t>（</w:t>
            </w:r>
            <w:r w:rsidR="00823C22" w:rsidRPr="00DB5A6A">
              <w:rPr>
                <w:rFonts w:ascii="宋体" w:hAnsi="宋体" w:cs="宋体" w:hint="eastAsia"/>
                <w:kern w:val="0"/>
                <w:szCs w:val="24"/>
              </w:rPr>
              <w:t>s</w:t>
            </w:r>
            <w:r w:rsidRPr="00DB5A6A">
              <w:rPr>
                <w:rFonts w:ascii="宋体" w:hAnsi="宋体" w:cs="宋体"/>
                <w:kern w:val="0"/>
                <w:szCs w:val="24"/>
              </w:rPr>
              <w:t>y_system_role  系统角色表的role_id）</w:t>
            </w:r>
          </w:p>
          <w:p w:rsidR="00483880" w:rsidRPr="00DB5A6A" w:rsidRDefault="00483880" w:rsidP="00870274"/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  <w:i/>
                <w:iCs/>
              </w:rPr>
              <w:t>node_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:rsidR="00483880" w:rsidRPr="00DB5A6A" w:rsidRDefault="00483880" w:rsidP="00823C22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系统结点ID（</w:t>
            </w:r>
            <w:r w:rsidR="00823C22" w:rsidRPr="00DB5A6A">
              <w:rPr>
                <w:rFonts w:ascii="宋体" w:hAnsi="宋体" w:cs="宋体" w:hint="eastAsia"/>
                <w:szCs w:val="24"/>
              </w:rPr>
              <w:t>s</w:t>
            </w:r>
            <w:r w:rsidRPr="00DB5A6A">
              <w:rPr>
                <w:rFonts w:ascii="宋体" w:hAnsi="宋体" w:cs="宋体" w:hint="eastAsia"/>
                <w:szCs w:val="24"/>
              </w:rPr>
              <w:t xml:space="preserve">y_system_node </w:t>
            </w:r>
            <w:r w:rsidRPr="00DB5A6A">
              <w:rPr>
                <w:rFonts w:ascii="宋体" w:hAnsi="宋体" w:cs="宋体" w:hint="eastAsia"/>
                <w:szCs w:val="24"/>
              </w:rPr>
              <w:tab/>
              <w:t>系统结点表</w:t>
            </w:r>
            <w:r w:rsidRPr="00DB5A6A">
              <w:rPr>
                <w:rStyle w:val="af"/>
                <w:rFonts w:hint="eastAsia"/>
                <w:i/>
                <w:iCs/>
              </w:rPr>
              <w:t>node_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685C36" w:rsidRPr="00DB5A6A" w:rsidTr="00870274">
        <w:tc>
          <w:tcPr>
            <w:tcW w:w="2446" w:type="dxa"/>
            <w:shd w:val="clear" w:color="auto" w:fill="auto"/>
          </w:tcPr>
          <w:p w:rsidR="00483880" w:rsidRPr="00DB5A6A" w:rsidRDefault="00483880" w:rsidP="00870274"/>
        </w:tc>
        <w:tc>
          <w:tcPr>
            <w:tcW w:w="1569" w:type="dxa"/>
            <w:shd w:val="clear" w:color="auto" w:fill="auto"/>
          </w:tcPr>
          <w:p w:rsidR="00483880" w:rsidRPr="00DB5A6A" w:rsidRDefault="00483880" w:rsidP="00870274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483880" w:rsidRPr="00DB5A6A" w:rsidRDefault="00483880" w:rsidP="00870274"/>
        </w:tc>
        <w:tc>
          <w:tcPr>
            <w:tcW w:w="840" w:type="dxa"/>
            <w:shd w:val="clear" w:color="auto" w:fill="auto"/>
          </w:tcPr>
          <w:p w:rsidR="00483880" w:rsidRPr="00DB5A6A" w:rsidRDefault="00483880" w:rsidP="00870274"/>
        </w:tc>
        <w:tc>
          <w:tcPr>
            <w:tcW w:w="1155" w:type="dxa"/>
            <w:shd w:val="clear" w:color="auto" w:fill="auto"/>
          </w:tcPr>
          <w:p w:rsidR="00483880" w:rsidRPr="00DB5A6A" w:rsidRDefault="00483880" w:rsidP="00870274"/>
        </w:tc>
        <w:tc>
          <w:tcPr>
            <w:tcW w:w="2940" w:type="dxa"/>
            <w:shd w:val="clear" w:color="auto" w:fill="auto"/>
          </w:tcPr>
          <w:p w:rsidR="00483880" w:rsidRPr="00DB5A6A" w:rsidRDefault="00483880" w:rsidP="00870274"/>
        </w:tc>
      </w:tr>
    </w:tbl>
    <w:p w:rsidR="00E56358" w:rsidRPr="00DB5A6A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7D314D" w:rsidRPr="00DB5A6A" w:rsidRDefault="007D314D" w:rsidP="006D1492">
      <w:pPr>
        <w:pStyle w:val="2"/>
      </w:pPr>
      <w:r w:rsidRPr="00DB5A6A">
        <w:rPr>
          <w:rFonts w:hint="eastAsia"/>
        </w:rPr>
        <w:t>sy_salesman_</w:t>
      </w:r>
      <w:r w:rsidRPr="00DB5A6A">
        <w:t>business</w:t>
      </w:r>
      <w:r w:rsidRPr="00DB5A6A">
        <w:rPr>
          <w:rFonts w:hint="eastAsia"/>
        </w:rPr>
        <w:tab/>
      </w:r>
      <w:r w:rsidRPr="00DB5A6A">
        <w:rPr>
          <w:rFonts w:hint="eastAsia"/>
        </w:rPr>
        <w:t>业务员表与商家关联表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9F2A43">
        <w:tc>
          <w:tcPr>
            <w:tcW w:w="9768" w:type="dxa"/>
            <w:gridSpan w:val="6"/>
            <w:shd w:val="clear" w:color="auto" w:fill="auto"/>
          </w:tcPr>
          <w:p w:rsidR="007D314D" w:rsidRPr="00DB5A6A" w:rsidRDefault="007D314D" w:rsidP="00B937A4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</w:t>
            </w:r>
            <w:r w:rsidR="00B937A4" w:rsidRPr="00DB5A6A">
              <w:rPr>
                <w:rFonts w:hint="eastAsia"/>
              </w:rPr>
              <w:t>s</w:t>
            </w:r>
            <w:r w:rsidRPr="00DB5A6A">
              <w:rPr>
                <w:rFonts w:hint="eastAsia"/>
              </w:rPr>
              <w:t>y_salesman_</w:t>
            </w:r>
            <w:r w:rsidRPr="00DB5A6A">
              <w:t>business</w:t>
            </w:r>
            <w:r w:rsidRPr="00DB5A6A">
              <w:rPr>
                <w:rFonts w:hint="eastAsia"/>
              </w:rPr>
              <w:tab/>
            </w:r>
            <w:r w:rsidRPr="00DB5A6A">
              <w:rPr>
                <w:rFonts w:hint="eastAsia"/>
              </w:rPr>
              <w:t>业务员表与商家关联表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salesman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/>
        </w:tc>
        <w:tc>
          <w:tcPr>
            <w:tcW w:w="2940" w:type="dxa"/>
            <w:shd w:val="clear" w:color="auto" w:fill="auto"/>
          </w:tcPr>
          <w:p w:rsidR="007D314D" w:rsidRPr="00DB5A6A" w:rsidRDefault="007D314D" w:rsidP="009F2A43">
            <w:pPr>
              <w:jc w:val="left"/>
            </w:pPr>
            <w:r w:rsidRPr="00DB5A6A">
              <w:rPr>
                <w:rFonts w:hint="eastAsia"/>
              </w:rPr>
              <w:t>业务员</w:t>
            </w:r>
            <w:r w:rsidRPr="00DB5A6A">
              <w:rPr>
                <w:rFonts w:hint="eastAsia"/>
              </w:rPr>
              <w:t>ID(wy_salesman</w:t>
            </w:r>
            <w:r w:rsidRPr="00DB5A6A">
              <w:rPr>
                <w:rFonts w:hint="eastAsia"/>
              </w:rPr>
              <w:tab/>
            </w:r>
            <w:r w:rsidRPr="00DB5A6A">
              <w:rPr>
                <w:rFonts w:hint="eastAsia"/>
              </w:rPr>
              <w:t>业务员表表的</w:t>
            </w:r>
            <w:r w:rsidRPr="00DB5A6A">
              <w:rPr>
                <w:rFonts w:hint="eastAsia"/>
              </w:rPr>
              <w:t>salesman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hint="eastAsia"/>
              </w:rPr>
              <w:t>)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E62DDC" w:rsidRPr="00DB5A6A" w:rsidRDefault="00E62DDC" w:rsidP="009F2A43">
            <w:r w:rsidRPr="00DB5A6A">
              <w:rPr>
                <w:b/>
              </w:rPr>
              <w:t>business</w:t>
            </w:r>
            <w:r w:rsidRPr="00DB5A6A">
              <w:rPr>
                <w:rFonts w:hint="eastAsia"/>
                <w:b/>
              </w:rPr>
              <w:t>_id</w:t>
            </w:r>
          </w:p>
        </w:tc>
        <w:tc>
          <w:tcPr>
            <w:tcW w:w="1569" w:type="dxa"/>
            <w:shd w:val="clear" w:color="auto" w:fill="auto"/>
          </w:tcPr>
          <w:p w:rsidR="00E62DDC" w:rsidRPr="00DB5A6A" w:rsidRDefault="00E62DDC" w:rsidP="009F2A43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E62DDC" w:rsidRPr="00DB5A6A" w:rsidRDefault="00E62DDC" w:rsidP="009F2A43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E62DDC" w:rsidRPr="00DB5A6A" w:rsidRDefault="00E62DDC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E62DDC" w:rsidRPr="00DB5A6A" w:rsidRDefault="00E62DDC" w:rsidP="009F2A43"/>
        </w:tc>
        <w:tc>
          <w:tcPr>
            <w:tcW w:w="2940" w:type="dxa"/>
            <w:shd w:val="clear" w:color="auto" w:fill="auto"/>
          </w:tcPr>
          <w:p w:rsidR="00E62DDC" w:rsidRPr="00DB5A6A" w:rsidRDefault="00E62DDC" w:rsidP="00517598">
            <w:pPr>
              <w:jc w:val="left"/>
            </w:pPr>
            <w:r w:rsidRPr="00DB5A6A">
              <w:rPr>
                <w:rFonts w:hint="eastAsia"/>
                <w:b/>
              </w:rPr>
              <w:t>商家管理员</w:t>
            </w:r>
            <w:r w:rsidRPr="00DB5A6A">
              <w:rPr>
                <w:rFonts w:hint="eastAsia"/>
                <w:b/>
              </w:rPr>
              <w:t>ID</w:t>
            </w:r>
            <w:r w:rsidRPr="00DB5A6A">
              <w:rPr>
                <w:rFonts w:hint="eastAsia"/>
              </w:rPr>
              <w:t>（</w:t>
            </w:r>
            <w:r w:rsidRPr="00DB5A6A">
              <w:rPr>
                <w:rFonts w:hint="eastAsia"/>
              </w:rPr>
              <w:t xml:space="preserve"> </w:t>
            </w:r>
            <w:r w:rsidRPr="00DB5A6A">
              <w:rPr>
                <w:rFonts w:hint="eastAsia"/>
                <w:b/>
              </w:rPr>
              <w:t>sy_admin</w:t>
            </w:r>
            <w:r w:rsidRPr="00DB5A6A">
              <w:rPr>
                <w:rFonts w:hint="eastAsia"/>
              </w:rPr>
              <w:t>表的</w:t>
            </w:r>
            <w:r w:rsidRPr="00DB5A6A">
              <w:rPr>
                <w:rFonts w:hint="eastAsia"/>
                <w:b/>
              </w:rPr>
              <w:t>admin_id</w:t>
            </w:r>
            <w:r w:rsidRPr="00DB5A6A">
              <w:rPr>
                <w:rFonts w:hint="eastAsia"/>
              </w:rPr>
              <w:t>）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7D314D" w:rsidRPr="00DB5A6A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7D314D" w:rsidRPr="00DB5A6A" w:rsidRDefault="007D314D" w:rsidP="009F2A43"/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/>
        </w:tc>
        <w:tc>
          <w:tcPr>
            <w:tcW w:w="2940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7D314D" w:rsidRPr="00DB5A6A" w:rsidRDefault="007D314D" w:rsidP="009F2A43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7D314D" w:rsidRPr="00DB5A6A" w:rsidRDefault="007D314D" w:rsidP="009F2A43"/>
        </w:tc>
        <w:tc>
          <w:tcPr>
            <w:tcW w:w="1569" w:type="dxa"/>
            <w:shd w:val="clear" w:color="auto" w:fill="auto"/>
          </w:tcPr>
          <w:p w:rsidR="007D314D" w:rsidRPr="00DB5A6A" w:rsidRDefault="007D314D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7D314D" w:rsidRPr="00DB5A6A" w:rsidRDefault="007D314D" w:rsidP="009F2A43"/>
        </w:tc>
        <w:tc>
          <w:tcPr>
            <w:tcW w:w="840" w:type="dxa"/>
            <w:shd w:val="clear" w:color="auto" w:fill="auto"/>
          </w:tcPr>
          <w:p w:rsidR="007D314D" w:rsidRPr="00DB5A6A" w:rsidRDefault="007D314D" w:rsidP="009F2A43"/>
        </w:tc>
        <w:tc>
          <w:tcPr>
            <w:tcW w:w="1155" w:type="dxa"/>
            <w:shd w:val="clear" w:color="auto" w:fill="auto"/>
          </w:tcPr>
          <w:p w:rsidR="007D314D" w:rsidRPr="00DB5A6A" w:rsidRDefault="007D314D" w:rsidP="009F2A43"/>
        </w:tc>
        <w:tc>
          <w:tcPr>
            <w:tcW w:w="2940" w:type="dxa"/>
            <w:shd w:val="clear" w:color="auto" w:fill="auto"/>
          </w:tcPr>
          <w:p w:rsidR="007D314D" w:rsidRPr="00DB5A6A" w:rsidRDefault="007D314D" w:rsidP="009F2A43"/>
        </w:tc>
      </w:tr>
    </w:tbl>
    <w:p w:rsidR="007D314D" w:rsidRPr="00DB5A6A" w:rsidRDefault="007D314D" w:rsidP="007D314D">
      <w:pPr>
        <w:rPr>
          <w:rFonts w:ascii="微软雅黑" w:eastAsia="微软雅黑" w:hAnsi="微软雅黑"/>
          <w:sz w:val="18"/>
          <w:szCs w:val="18"/>
        </w:rPr>
      </w:pPr>
    </w:p>
    <w:p w:rsidR="00DD0266" w:rsidRPr="00DB5A6A" w:rsidRDefault="00DD0266" w:rsidP="006D1492">
      <w:pPr>
        <w:pStyle w:val="2"/>
      </w:pPr>
      <w:r w:rsidRPr="00DB5A6A">
        <w:lastRenderedPageBreak/>
        <w:t>sy</w:t>
      </w:r>
      <w:r w:rsidRPr="00DB5A6A">
        <w:rPr>
          <w:rFonts w:hint="eastAsia"/>
        </w:rPr>
        <w:t>_</w:t>
      </w:r>
      <w:r w:rsidRPr="00DB5A6A">
        <w:t>region</w:t>
      </w:r>
      <w:r w:rsidRPr="00DB5A6A">
        <w:rPr>
          <w:rFonts w:hint="eastAsia"/>
        </w:rPr>
        <w:t>地区表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F75E51">
        <w:tc>
          <w:tcPr>
            <w:tcW w:w="9768" w:type="dxa"/>
            <w:gridSpan w:val="6"/>
            <w:shd w:val="clear" w:color="auto" w:fill="auto"/>
          </w:tcPr>
          <w:p w:rsidR="00DD0266" w:rsidRPr="00DB5A6A" w:rsidRDefault="00DD0266" w:rsidP="00F75E51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sy</w:t>
            </w:r>
            <w:r w:rsidRPr="00DB5A6A">
              <w:rPr>
                <w:rFonts w:hint="eastAsia"/>
                <w:b/>
              </w:rPr>
              <w:t>_region</w:t>
            </w:r>
            <w:r w:rsidRPr="00DB5A6A">
              <w:rPr>
                <w:rFonts w:hint="eastAsia"/>
                <w:b/>
              </w:rPr>
              <w:t>地区表</w:t>
            </w:r>
            <w:r w:rsidRPr="00DB5A6A">
              <w:rPr>
                <w:rFonts w:hint="eastAsia"/>
                <w:b/>
              </w:rPr>
              <w:tab/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proofErr w:type="gramStart"/>
            <w:r w:rsidRPr="00DB5A6A">
              <w:t>I</w:t>
            </w:r>
            <w:r w:rsidRPr="00DB5A6A">
              <w:rPr>
                <w:rFonts w:hint="eastAsia"/>
              </w:rPr>
              <w:t>nt(</w:t>
            </w:r>
            <w:proofErr w:type="gramEnd"/>
            <w:r w:rsidRPr="00DB5A6A">
              <w:rPr>
                <w:rFonts w:hint="eastAsia"/>
              </w:rPr>
              <w:t>11)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/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_c</w:t>
            </w:r>
            <w:r w:rsidRPr="00DB5A6A">
              <w:t>ode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/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地区码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_n</w:t>
            </w:r>
            <w:r w:rsidRPr="00DB5A6A">
              <w:t>ame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/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/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区域名称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_p</w:t>
            </w:r>
            <w:r w:rsidRPr="00DB5A6A">
              <w:t>arent</w:t>
            </w:r>
            <w:r w:rsidRPr="00DB5A6A">
              <w:rPr>
                <w:rFonts w:hint="eastAsia"/>
              </w:rPr>
              <w:t>_i</w:t>
            </w:r>
            <w:r w:rsidRPr="00DB5A6A">
              <w:t>d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/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/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上级区域编码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a</w:t>
            </w:r>
            <w:r w:rsidRPr="00DB5A6A">
              <w:t>rea</w:t>
            </w:r>
            <w:r w:rsidRPr="00DB5A6A">
              <w:rPr>
                <w:rFonts w:hint="eastAsia"/>
              </w:rPr>
              <w:t>_t</w:t>
            </w:r>
            <w:r w:rsidRPr="00DB5A6A">
              <w:t>ype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/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区域类型（</w:t>
            </w:r>
            <w:r w:rsidRPr="00DB5A6A">
              <w:rPr>
                <w:rFonts w:hint="eastAsia"/>
              </w:rPr>
              <w:t>1</w:t>
            </w:r>
            <w:r w:rsidRPr="00DB5A6A">
              <w:rPr>
                <w:rFonts w:hint="eastAsia"/>
              </w:rPr>
              <w:t>国家</w:t>
            </w:r>
            <w:r w:rsidRPr="00DB5A6A">
              <w:rPr>
                <w:rFonts w:hint="eastAsia"/>
              </w:rPr>
              <w:t>2</w:t>
            </w:r>
            <w:r w:rsidRPr="00DB5A6A">
              <w:rPr>
                <w:rFonts w:hint="eastAsia"/>
              </w:rPr>
              <w:t>省</w:t>
            </w:r>
            <w:r w:rsidRPr="00DB5A6A">
              <w:rPr>
                <w:rFonts w:hint="eastAsia"/>
              </w:rPr>
              <w:t>3</w:t>
            </w:r>
            <w:r w:rsidRPr="00DB5A6A">
              <w:rPr>
                <w:rFonts w:hint="eastAsia"/>
              </w:rPr>
              <w:t>市</w:t>
            </w:r>
            <w:r w:rsidRPr="00DB5A6A">
              <w:rPr>
                <w:rFonts w:hint="eastAsia"/>
              </w:rPr>
              <w:t>4</w:t>
            </w:r>
            <w:r w:rsidRPr="00DB5A6A">
              <w:rPr>
                <w:rFonts w:hint="eastAsia"/>
              </w:rPr>
              <w:t>区</w:t>
            </w:r>
            <w:r w:rsidRPr="00DB5A6A">
              <w:rPr>
                <w:rFonts w:hint="eastAsia"/>
              </w:rPr>
              <w:t>5</w:t>
            </w:r>
            <w:r w:rsidRPr="00DB5A6A">
              <w:rPr>
                <w:rFonts w:hint="eastAsia"/>
              </w:rPr>
              <w:t>街道）</w:t>
            </w:r>
          </w:p>
        </w:tc>
      </w:tr>
      <w:tr w:rsidR="00E556CE" w:rsidRPr="00DB5A6A" w:rsidTr="00F75E51">
        <w:tc>
          <w:tcPr>
            <w:tcW w:w="2446" w:type="dxa"/>
            <w:shd w:val="clear" w:color="auto" w:fill="auto"/>
          </w:tcPr>
          <w:p w:rsidR="00E556CE" w:rsidRPr="00DB5A6A" w:rsidRDefault="004241B2" w:rsidP="00F75E51">
            <w:r w:rsidRPr="00DB5A6A">
              <w:rPr>
                <w:rFonts w:hint="eastAsia"/>
              </w:rPr>
              <w:t>l</w:t>
            </w:r>
            <w:r w:rsidRPr="00DB5A6A">
              <w:t>ng</w:t>
            </w:r>
          </w:p>
        </w:tc>
        <w:tc>
          <w:tcPr>
            <w:tcW w:w="1569" w:type="dxa"/>
            <w:shd w:val="clear" w:color="auto" w:fill="auto"/>
          </w:tcPr>
          <w:p w:rsidR="00E556CE" w:rsidRPr="00DB5A6A" w:rsidRDefault="002629EA" w:rsidP="00F75E51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="002A7272" w:rsidRPr="00DB5A6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DB5A6A" w:rsidRDefault="002629EA" w:rsidP="00F75E51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DB5A6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DB5A6A" w:rsidRDefault="00E556CE" w:rsidP="00F75E51"/>
        </w:tc>
        <w:tc>
          <w:tcPr>
            <w:tcW w:w="2940" w:type="dxa"/>
            <w:shd w:val="clear" w:color="auto" w:fill="auto"/>
          </w:tcPr>
          <w:p w:rsidR="00E556CE" w:rsidRPr="00DB5A6A" w:rsidRDefault="00E556CE" w:rsidP="00F75E51">
            <w:r w:rsidRPr="00DB5A6A">
              <w:rPr>
                <w:rFonts w:hint="eastAsia"/>
              </w:rPr>
              <w:t>经度</w:t>
            </w:r>
            <w:r w:rsidR="004241B2" w:rsidRPr="00DB5A6A">
              <w:rPr>
                <w:rFonts w:hint="eastAsia"/>
              </w:rPr>
              <w:t>lng</w:t>
            </w:r>
            <w:r w:rsidR="004241B2" w:rsidRPr="00DB5A6A">
              <w:rPr>
                <w:rFonts w:hint="eastAsia"/>
              </w:rPr>
              <w:t>为</w:t>
            </w:r>
            <w:r w:rsidR="004241B2" w:rsidRPr="00DB5A6A">
              <w:rPr>
                <w:rFonts w:hint="eastAsia"/>
              </w:rPr>
              <w:t xml:space="preserve">longitute </w:t>
            </w:r>
            <w:r w:rsidR="004241B2" w:rsidRPr="00DB5A6A">
              <w:rPr>
                <w:rFonts w:hint="eastAsia"/>
              </w:rPr>
              <w:t>经度</w:t>
            </w:r>
            <w:r w:rsidR="004241B2" w:rsidRPr="00DB5A6A">
              <w:rPr>
                <w:rFonts w:hint="eastAsia"/>
              </w:rPr>
              <w:t xml:space="preserve"> </w:t>
            </w:r>
          </w:p>
        </w:tc>
      </w:tr>
      <w:tr w:rsidR="00E556CE" w:rsidRPr="00DB5A6A" w:rsidTr="00F75E51">
        <w:tc>
          <w:tcPr>
            <w:tcW w:w="2446" w:type="dxa"/>
            <w:shd w:val="clear" w:color="auto" w:fill="auto"/>
          </w:tcPr>
          <w:p w:rsidR="00E556CE" w:rsidRPr="00DB5A6A" w:rsidRDefault="004241B2" w:rsidP="00F75E51">
            <w:r w:rsidRPr="00DB5A6A">
              <w:rPr>
                <w:rFonts w:hint="eastAsia"/>
              </w:rPr>
              <w:t>l</w:t>
            </w:r>
            <w:r w:rsidRPr="00DB5A6A">
              <w:t>at</w:t>
            </w:r>
          </w:p>
        </w:tc>
        <w:tc>
          <w:tcPr>
            <w:tcW w:w="1569" w:type="dxa"/>
            <w:shd w:val="clear" w:color="auto" w:fill="auto"/>
          </w:tcPr>
          <w:p w:rsidR="00E556CE" w:rsidRPr="00DB5A6A" w:rsidRDefault="002629EA" w:rsidP="00F75E51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="002A7272" w:rsidRPr="00DB5A6A">
              <w:rPr>
                <w:rStyle w:val="comment2"/>
                <w:rFonts w:ascii="Arial" w:hAnsi="Arial" w:cs="Arial"/>
                <w:sz w:val="17"/>
                <w:szCs w:val="17"/>
              </w:rPr>
              <w:t>16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)</w:t>
            </w:r>
          </w:p>
        </w:tc>
        <w:tc>
          <w:tcPr>
            <w:tcW w:w="818" w:type="dxa"/>
            <w:shd w:val="clear" w:color="auto" w:fill="auto"/>
          </w:tcPr>
          <w:p w:rsidR="00E556CE" w:rsidRPr="00DB5A6A" w:rsidRDefault="002629EA" w:rsidP="00F75E51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E556CE" w:rsidRPr="00DB5A6A" w:rsidRDefault="00E556CE" w:rsidP="00F75E51">
            <w:pPr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1155" w:type="dxa"/>
            <w:shd w:val="clear" w:color="auto" w:fill="auto"/>
          </w:tcPr>
          <w:p w:rsidR="00E556CE" w:rsidRPr="00DB5A6A" w:rsidRDefault="00E556CE" w:rsidP="00F75E51"/>
        </w:tc>
        <w:tc>
          <w:tcPr>
            <w:tcW w:w="2940" w:type="dxa"/>
            <w:shd w:val="clear" w:color="auto" w:fill="auto"/>
          </w:tcPr>
          <w:p w:rsidR="00E556CE" w:rsidRPr="00DB5A6A" w:rsidRDefault="00E556CE" w:rsidP="00F75E51">
            <w:r w:rsidRPr="00DB5A6A">
              <w:rPr>
                <w:rFonts w:hint="eastAsia"/>
              </w:rPr>
              <w:t>纬度</w:t>
            </w:r>
            <w:r w:rsidR="004241B2" w:rsidRPr="00DB5A6A">
              <w:rPr>
                <w:rFonts w:hint="eastAsia"/>
              </w:rPr>
              <w:t>lat</w:t>
            </w:r>
            <w:r w:rsidR="004241B2" w:rsidRPr="00DB5A6A">
              <w:rPr>
                <w:rFonts w:hint="eastAsia"/>
              </w:rPr>
              <w:t>为</w:t>
            </w:r>
            <w:r w:rsidR="004241B2" w:rsidRPr="00DB5A6A">
              <w:rPr>
                <w:rFonts w:hint="eastAsia"/>
              </w:rPr>
              <w:t>latitute</w:t>
            </w:r>
            <w:r w:rsidR="004241B2" w:rsidRPr="00DB5A6A">
              <w:rPr>
                <w:rFonts w:hint="eastAsia"/>
              </w:rPr>
              <w:t>纬度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DD0266" w:rsidRPr="00DB5A6A" w:rsidRDefault="00DD0266" w:rsidP="00F75E51"/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/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状态（</w:t>
            </w:r>
            <w:r w:rsidRPr="00DB5A6A">
              <w:rPr>
                <w:rFonts w:ascii="宋体" w:hAnsi="宋体" w:cs="宋体" w:hint="eastAsia"/>
                <w:szCs w:val="24"/>
              </w:rPr>
              <w:t>0：</w:t>
            </w:r>
            <w:r w:rsidRPr="00DB5A6A">
              <w:rPr>
                <w:rFonts w:hint="eastAsia"/>
              </w:rPr>
              <w:t>未审</w:t>
            </w:r>
            <w:r w:rsidRPr="00DB5A6A">
              <w:rPr>
                <w:rFonts w:ascii="宋体" w:hAnsi="宋体" w:cs="宋体" w:hint="eastAsia"/>
                <w:szCs w:val="24"/>
              </w:rPr>
              <w:t>；1：</w:t>
            </w:r>
            <w:r w:rsidRPr="00DB5A6A">
              <w:rPr>
                <w:rFonts w:hint="eastAsia"/>
              </w:rPr>
              <w:t>已审；）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DD0266" w:rsidRPr="00DB5A6A" w:rsidRDefault="00DD0266" w:rsidP="00F75E51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  <w:tr w:rsidR="00DD0266" w:rsidRPr="00DB5A6A" w:rsidTr="00F75E51">
        <w:tc>
          <w:tcPr>
            <w:tcW w:w="2446" w:type="dxa"/>
            <w:shd w:val="clear" w:color="auto" w:fill="auto"/>
          </w:tcPr>
          <w:p w:rsidR="00DD0266" w:rsidRPr="00DB5A6A" w:rsidRDefault="00DD0266" w:rsidP="00F75E51"/>
        </w:tc>
        <w:tc>
          <w:tcPr>
            <w:tcW w:w="1569" w:type="dxa"/>
            <w:shd w:val="clear" w:color="auto" w:fill="auto"/>
          </w:tcPr>
          <w:p w:rsidR="00DD0266" w:rsidRPr="00DB5A6A" w:rsidRDefault="00DD0266" w:rsidP="00F75E51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DD0266" w:rsidRPr="00DB5A6A" w:rsidRDefault="00DD0266" w:rsidP="00F75E51"/>
        </w:tc>
        <w:tc>
          <w:tcPr>
            <w:tcW w:w="840" w:type="dxa"/>
            <w:shd w:val="clear" w:color="auto" w:fill="auto"/>
          </w:tcPr>
          <w:p w:rsidR="00DD0266" w:rsidRPr="00DB5A6A" w:rsidRDefault="00DD0266" w:rsidP="00F75E51"/>
        </w:tc>
        <w:tc>
          <w:tcPr>
            <w:tcW w:w="1155" w:type="dxa"/>
            <w:shd w:val="clear" w:color="auto" w:fill="auto"/>
          </w:tcPr>
          <w:p w:rsidR="00DD0266" w:rsidRPr="00DB5A6A" w:rsidRDefault="00DD0266" w:rsidP="00F75E51"/>
        </w:tc>
        <w:tc>
          <w:tcPr>
            <w:tcW w:w="2940" w:type="dxa"/>
            <w:shd w:val="clear" w:color="auto" w:fill="auto"/>
          </w:tcPr>
          <w:p w:rsidR="00DD0266" w:rsidRPr="00DB5A6A" w:rsidRDefault="00DD0266" w:rsidP="00F75E51"/>
        </w:tc>
      </w:tr>
    </w:tbl>
    <w:p w:rsidR="00DD0266" w:rsidRPr="00DB5A6A" w:rsidRDefault="00DD0266" w:rsidP="00DD0266">
      <w:pPr>
        <w:rPr>
          <w:rFonts w:ascii="微软雅黑" w:eastAsia="微软雅黑" w:hAnsi="微软雅黑"/>
          <w:sz w:val="18"/>
          <w:szCs w:val="18"/>
        </w:rPr>
      </w:pPr>
    </w:p>
    <w:p w:rsidR="0052345F" w:rsidRPr="00DB5A6A" w:rsidRDefault="0052345F" w:rsidP="0052345F"/>
    <w:p w:rsidR="00DD0266" w:rsidRPr="00DB5A6A" w:rsidRDefault="00DD0266" w:rsidP="0052345F"/>
    <w:p w:rsidR="0052345F" w:rsidRPr="00DB5A6A" w:rsidRDefault="0052345F" w:rsidP="006D1492">
      <w:pPr>
        <w:pStyle w:val="2"/>
        <w:rPr>
          <w:rFonts w:ascii="微软雅黑" w:eastAsia="微软雅黑" w:hAnsi="微软雅黑"/>
          <w:sz w:val="18"/>
          <w:szCs w:val="18"/>
        </w:rPr>
      </w:pPr>
      <w:r w:rsidRPr="00DB5A6A">
        <w:rPr>
          <w:rFonts w:hint="eastAsia"/>
        </w:rPr>
        <w:t>sy_</w:t>
      </w:r>
      <w:r w:rsidRPr="00DB5A6A">
        <w:t>company</w:t>
      </w:r>
      <w:r w:rsidRPr="00DB5A6A">
        <w:rPr>
          <w:rFonts w:hint="eastAsia"/>
        </w:rPr>
        <w:t xml:space="preserve">  </w:t>
      </w:r>
      <w:r w:rsidRPr="00DB5A6A">
        <w:rPr>
          <w:rFonts w:hint="eastAsia"/>
        </w:rPr>
        <w:t>公司信息表</w:t>
      </w:r>
      <w:r w:rsidRPr="00DB5A6A">
        <w:rPr>
          <w:rFonts w:hint="eastAsia"/>
        </w:rPr>
        <w:t>[</w:t>
      </w:r>
      <w:r w:rsidRPr="00DB5A6A">
        <w:rPr>
          <w:rFonts w:hint="eastAsia"/>
        </w:rPr>
        <w:t>未启用</w:t>
      </w:r>
      <w:r w:rsidRPr="00DB5A6A">
        <w:rPr>
          <w:rFonts w:hint="eastAsia"/>
        </w:rPr>
        <w:t>]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9F2A43">
        <w:tc>
          <w:tcPr>
            <w:tcW w:w="9768" w:type="dxa"/>
            <w:gridSpan w:val="6"/>
            <w:shd w:val="clear" w:color="auto" w:fill="auto"/>
          </w:tcPr>
          <w:p w:rsidR="0052345F" w:rsidRPr="00DB5A6A" w:rsidRDefault="0052345F" w:rsidP="009F2A43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</w:t>
            </w:r>
            <w:r w:rsidRPr="00DB5A6A">
              <w:rPr>
                <w:rFonts w:hint="eastAsia"/>
                <w:b/>
              </w:rPr>
              <w:t xml:space="preserve">sy_company  </w:t>
            </w:r>
            <w:r w:rsidRPr="00DB5A6A">
              <w:rPr>
                <w:rFonts w:hint="eastAsia"/>
                <w:b/>
              </w:rPr>
              <w:t>公司信息表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/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company_uuid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物业公司的编号（</w:t>
            </w:r>
            <w:r w:rsidRPr="00DB5A6A">
              <w:rPr>
                <w:rFonts w:hint="eastAsia"/>
              </w:rPr>
              <w:t>32</w:t>
            </w:r>
            <w:r w:rsidRPr="00DB5A6A">
              <w:rPr>
                <w:rFonts w:hint="eastAsia"/>
              </w:rPr>
              <w:t>位</w:t>
            </w:r>
            <w:r w:rsidRPr="00DB5A6A">
              <w:rPr>
                <w:rFonts w:hint="eastAsia"/>
              </w:rPr>
              <w:t>UUID</w:t>
            </w:r>
            <w:r w:rsidRPr="00DB5A6A">
              <w:rPr>
                <w:rFonts w:hint="eastAsia"/>
              </w:rPr>
              <w:t>）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title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物业公司名称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p</w:t>
            </w:r>
            <w:r w:rsidRPr="00DB5A6A">
              <w:t>rovince</w:t>
            </w:r>
            <w:r w:rsidRPr="00DB5A6A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省份编码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c</w:t>
            </w:r>
            <w:r w:rsidRPr="00DB5A6A">
              <w:t>ity</w:t>
            </w:r>
            <w:r w:rsidRPr="00DB5A6A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地级市编码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d</w:t>
            </w:r>
            <w:r w:rsidRPr="00DB5A6A">
              <w:t>istrict</w:t>
            </w:r>
            <w:r w:rsidRPr="00DB5A6A">
              <w:rPr>
                <w:rFonts w:hint="eastAsia"/>
              </w:rPr>
              <w:t>_code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10)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区县编码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lastRenderedPageBreak/>
              <w:t>address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详细地址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tel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联系电话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宋体" w:hAnsi="宋体" w:cs="宋体" w:hint="eastAsia"/>
                <w:szCs w:val="24"/>
              </w:rPr>
              <w:t>0：</w:t>
            </w:r>
            <w:r w:rsidRPr="00DB5A6A">
              <w:rPr>
                <w:rFonts w:hint="eastAsia"/>
              </w:rPr>
              <w:t>未核</w:t>
            </w:r>
            <w:r w:rsidRPr="00DB5A6A">
              <w:rPr>
                <w:rFonts w:ascii="宋体" w:hAnsi="宋体" w:cs="宋体" w:hint="eastAsia"/>
                <w:szCs w:val="24"/>
              </w:rPr>
              <w:t>；1：</w:t>
            </w:r>
            <w:r w:rsidRPr="00DB5A6A">
              <w:rPr>
                <w:rFonts w:hint="eastAsia"/>
              </w:rPr>
              <w:t>正常；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/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/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/>
        </w:tc>
      </w:tr>
    </w:tbl>
    <w:p w:rsidR="0052345F" w:rsidRPr="00DB5A6A" w:rsidRDefault="0052345F" w:rsidP="0052345F">
      <w:pPr>
        <w:rPr>
          <w:rFonts w:ascii="微软雅黑" w:eastAsia="微软雅黑" w:hAnsi="微软雅黑"/>
          <w:sz w:val="18"/>
          <w:szCs w:val="18"/>
        </w:rPr>
      </w:pPr>
    </w:p>
    <w:p w:rsidR="0052345F" w:rsidRPr="00DB5A6A" w:rsidRDefault="0052345F" w:rsidP="006D1492">
      <w:pPr>
        <w:pStyle w:val="2"/>
      </w:pPr>
      <w:r w:rsidRPr="00DB5A6A">
        <w:rPr>
          <w:rFonts w:hint="eastAsia"/>
        </w:rPr>
        <w:t>sy_company_manager_r</w:t>
      </w:r>
      <w:r w:rsidRPr="00DB5A6A">
        <w:t>elation</w:t>
      </w:r>
      <w:r w:rsidRPr="00DB5A6A">
        <w:rPr>
          <w:rFonts w:hint="eastAsia"/>
        </w:rPr>
        <w:t xml:space="preserve">  </w:t>
      </w:r>
      <w:r w:rsidRPr="00DB5A6A">
        <w:rPr>
          <w:rFonts w:hint="eastAsia"/>
        </w:rPr>
        <w:t>用户与公司关联表</w:t>
      </w:r>
      <w:r w:rsidRPr="00DB5A6A">
        <w:rPr>
          <w:rFonts w:hint="eastAsia"/>
        </w:rPr>
        <w:t>[</w:t>
      </w:r>
      <w:r w:rsidRPr="00DB5A6A">
        <w:rPr>
          <w:rFonts w:hint="eastAsia"/>
        </w:rPr>
        <w:t>未启用</w:t>
      </w:r>
      <w:r w:rsidRPr="00DB5A6A">
        <w:rPr>
          <w:rFonts w:hint="eastAsia"/>
        </w:rPr>
        <w:t xml:space="preserve">] </w:t>
      </w:r>
    </w:p>
    <w:tbl>
      <w:tblPr>
        <w:tblW w:w="9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6"/>
        <w:gridCol w:w="1569"/>
        <w:gridCol w:w="818"/>
        <w:gridCol w:w="840"/>
        <w:gridCol w:w="1155"/>
        <w:gridCol w:w="2940"/>
      </w:tblGrid>
      <w:tr w:rsidR="00685C36" w:rsidRPr="00DB5A6A" w:rsidTr="009F2A43">
        <w:tc>
          <w:tcPr>
            <w:tcW w:w="9768" w:type="dxa"/>
            <w:gridSpan w:val="6"/>
            <w:shd w:val="clear" w:color="auto" w:fill="auto"/>
          </w:tcPr>
          <w:p w:rsidR="0052345F" w:rsidRPr="00DB5A6A" w:rsidRDefault="0052345F" w:rsidP="009F2A43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●</w:t>
            </w:r>
            <w:r w:rsidRPr="00DB5A6A">
              <w:rPr>
                <w:b/>
              </w:rPr>
              <w:t xml:space="preserve">  </w:t>
            </w:r>
            <w:r w:rsidRPr="00DB5A6A">
              <w:rPr>
                <w:rFonts w:hint="eastAsia"/>
              </w:rPr>
              <w:t>sy_</w:t>
            </w:r>
            <w:r w:rsidRPr="00DB5A6A">
              <w:t>company</w:t>
            </w:r>
            <w:r w:rsidRPr="00DB5A6A">
              <w:rPr>
                <w:rFonts w:hint="eastAsia"/>
              </w:rPr>
              <w:t>_manager_r</w:t>
            </w:r>
            <w:r w:rsidRPr="00DB5A6A">
              <w:t>elation</w:t>
            </w:r>
            <w:r w:rsidRPr="00DB5A6A">
              <w:rPr>
                <w:rFonts w:hint="eastAsia"/>
              </w:rPr>
              <w:t xml:space="preserve">  </w:t>
            </w:r>
            <w:r w:rsidRPr="00DB5A6A">
              <w:rPr>
                <w:rFonts w:hint="eastAsia"/>
              </w:rPr>
              <w:t>用户与小区关联表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字段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类型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NULL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默认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唯一</w:t>
            </w:r>
          </w:p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是</w:t>
            </w:r>
          </w:p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hint="eastAsia"/>
              </w:rPr>
              <w:t>主键自增长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manager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  <w:r w:rsidRPr="00DB5A6A"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pPr>
              <w:jc w:val="left"/>
            </w:pPr>
            <w:r w:rsidRPr="00DB5A6A">
              <w:rPr>
                <w:rFonts w:hint="eastAsia"/>
              </w:rPr>
              <w:t>小区管理员</w:t>
            </w:r>
            <w:r w:rsidRPr="00DB5A6A">
              <w:rPr>
                <w:rFonts w:hint="eastAsia"/>
              </w:rPr>
              <w:t>ID(sy_admin</w:t>
            </w:r>
            <w:r w:rsidRPr="00DB5A6A">
              <w:rPr>
                <w:rFonts w:hint="eastAsia"/>
              </w:rPr>
              <w:t>管理员表的</w:t>
            </w:r>
            <w:r w:rsidRPr="00DB5A6A">
              <w:rPr>
                <w:rFonts w:hint="eastAsia"/>
              </w:rPr>
              <w:t>admin</w:t>
            </w:r>
            <w:r w:rsidRPr="00DB5A6A">
              <w:rPr>
                <w:rFonts w:ascii="宋体" w:hAnsi="宋体" w:cs="宋体" w:hint="eastAsia"/>
                <w:szCs w:val="24"/>
              </w:rPr>
              <w:t>_</w:t>
            </w:r>
            <w:r w:rsidRPr="00DB5A6A">
              <w:rPr>
                <w:rStyle w:val="af"/>
                <w:i/>
                <w:iCs/>
              </w:rPr>
              <w:t>id</w:t>
            </w:r>
            <w:r w:rsidRPr="00DB5A6A">
              <w:rPr>
                <w:rFonts w:hint="eastAsia"/>
              </w:rPr>
              <w:t>)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  <w:b/>
              </w:rPr>
              <w:t>village_uuid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32)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pPr>
              <w:jc w:val="left"/>
            </w:pPr>
            <w:r w:rsidRPr="00DB5A6A">
              <w:rPr>
                <w:rFonts w:hint="eastAsia"/>
                <w:b/>
              </w:rPr>
              <w:t>小区</w:t>
            </w:r>
            <w:r w:rsidRPr="00DB5A6A">
              <w:rPr>
                <w:rFonts w:hint="eastAsia"/>
                <w:b/>
              </w:rPr>
              <w:t>ID</w:t>
            </w:r>
            <w:r w:rsidRPr="00DB5A6A">
              <w:rPr>
                <w:rFonts w:hint="eastAsia"/>
              </w:rPr>
              <w:t>（</w:t>
            </w:r>
            <w:r w:rsidRPr="00DB5A6A">
              <w:rPr>
                <w:rFonts w:hint="eastAsia"/>
              </w:rPr>
              <w:t xml:space="preserve"> </w:t>
            </w:r>
            <w:r w:rsidRPr="00DB5A6A">
              <w:rPr>
                <w:rFonts w:hint="eastAsia"/>
                <w:b/>
              </w:rPr>
              <w:t xml:space="preserve">wy_village  </w:t>
            </w:r>
            <w:r w:rsidRPr="00DB5A6A">
              <w:rPr>
                <w:rFonts w:hint="eastAsia"/>
                <w:b/>
              </w:rPr>
              <w:t>物业公司小区信息</w:t>
            </w:r>
            <w:r w:rsidRPr="00DB5A6A">
              <w:rPr>
                <w:rFonts w:hint="eastAsia"/>
              </w:rPr>
              <w:t>表的</w:t>
            </w:r>
            <w:r w:rsidRPr="00DB5A6A">
              <w:rPr>
                <w:rFonts w:hint="eastAsia"/>
                <w:b/>
              </w:rPr>
              <w:t>village_uuid</w:t>
            </w:r>
            <w:r w:rsidRPr="00DB5A6A">
              <w:rPr>
                <w:rFonts w:hint="eastAsia"/>
              </w:rPr>
              <w:t>）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ascii="微软雅黑" w:eastAsia="微软雅黑" w:hAnsi="微软雅黑" w:hint="eastAsia"/>
                <w:bCs/>
                <w:sz w:val="18"/>
                <w:szCs w:val="18"/>
              </w:rPr>
              <w:t>data_</w:t>
            </w:r>
            <w:r w:rsidRPr="00DB5A6A">
              <w:rPr>
                <w:rFonts w:ascii="Arial" w:hAnsi="Arial" w:cs="Arial" w:hint="eastAsia"/>
                <w:bCs/>
              </w:rPr>
              <w:t>desc</w:t>
            </w:r>
          </w:p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  <w:proofErr w:type="gramStart"/>
            <w:r w:rsidRPr="00DB5A6A">
              <w:rPr>
                <w:rStyle w:val="comment2"/>
                <w:rFonts w:ascii="Arial" w:hAnsi="Arial" w:cs="Arial"/>
                <w:sz w:val="17"/>
                <w:szCs w:val="17"/>
              </w:rPr>
              <w:t>V</w:t>
            </w:r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archar(</w:t>
            </w:r>
            <w:proofErr w:type="gramEnd"/>
            <w:r w:rsidRPr="00DB5A6A">
              <w:rPr>
                <w:rStyle w:val="comment2"/>
                <w:rFonts w:ascii="Arial" w:hAnsi="Arial" w:cs="Arial" w:hint="eastAsia"/>
                <w:sz w:val="17"/>
                <w:szCs w:val="17"/>
              </w:rPr>
              <w:t>64)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是</w:t>
            </w:r>
          </w:p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备注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data_type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ascii="宋体" w:hAnsi="宋体" w:cs="宋体"/>
                <w:szCs w:val="24"/>
              </w:rPr>
              <w:t>data_status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proofErr w:type="gramStart"/>
            <w:r w:rsidRPr="00DB5A6A">
              <w:t>Tinyint(</w:t>
            </w:r>
            <w:proofErr w:type="gramEnd"/>
            <w:r w:rsidRPr="00DB5A6A">
              <w:t>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hint="eastAsia"/>
              </w:rPr>
              <w:t>状态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[</w:t>
            </w:r>
            <w:r w:rsidRPr="00DB5A6A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暂未使用</w:t>
            </w: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]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create_time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rPr>
                <w:rFonts w:hint="eastAsia"/>
              </w:rPr>
              <w:t>添加时间</w:t>
            </w:r>
          </w:p>
        </w:tc>
      </w:tr>
      <w:tr w:rsidR="00685C36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>
            <w:pPr>
              <w:rPr>
                <w:rFonts w:ascii="宋体" w:cs="宋体"/>
                <w:szCs w:val="24"/>
              </w:rPr>
            </w:pPr>
            <w:r w:rsidRPr="00DB5A6A">
              <w:rPr>
                <w:rFonts w:ascii="宋体" w:hAnsi="宋体" w:cs="宋体"/>
                <w:szCs w:val="24"/>
              </w:rPr>
              <w:t>update_time</w:t>
            </w:r>
          </w:p>
        </w:tc>
        <w:tc>
          <w:tcPr>
            <w:tcW w:w="1569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proofErr w:type="gramStart"/>
            <w:r w:rsidRPr="00DB5A6A">
              <w:t>Int(</w:t>
            </w:r>
            <w:proofErr w:type="gramEnd"/>
            <w:r w:rsidRPr="00DB5A6A">
              <w:t>11)</w:t>
            </w: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>
            <w:r w:rsidRPr="00DB5A6A">
              <w:rPr>
                <w:rFonts w:hint="eastAsia"/>
              </w:rPr>
              <w:t>否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0</w:t>
            </w:r>
          </w:p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>
            <w:pPr>
              <w:widowControl/>
              <w:jc w:val="left"/>
            </w:pPr>
          </w:p>
        </w:tc>
        <w:tc>
          <w:tcPr>
            <w:tcW w:w="2940" w:type="dxa"/>
            <w:shd w:val="clear" w:color="auto" w:fill="auto"/>
            <w:vAlign w:val="center"/>
          </w:tcPr>
          <w:p w:rsidR="0052345F" w:rsidRPr="00DB5A6A" w:rsidRDefault="0052345F" w:rsidP="009F2A43">
            <w:pPr>
              <w:widowControl/>
              <w:jc w:val="left"/>
            </w:pPr>
            <w:r w:rsidRPr="00DB5A6A">
              <w:rPr>
                <w:rFonts w:hint="eastAsia"/>
              </w:rPr>
              <w:t>更新时间</w:t>
            </w:r>
          </w:p>
        </w:tc>
      </w:tr>
      <w:tr w:rsidR="0052345F" w:rsidRPr="00DB5A6A" w:rsidTr="009F2A43">
        <w:tc>
          <w:tcPr>
            <w:tcW w:w="2446" w:type="dxa"/>
            <w:shd w:val="clear" w:color="auto" w:fill="auto"/>
          </w:tcPr>
          <w:p w:rsidR="0052345F" w:rsidRPr="00DB5A6A" w:rsidRDefault="0052345F" w:rsidP="009F2A43"/>
        </w:tc>
        <w:tc>
          <w:tcPr>
            <w:tcW w:w="1569" w:type="dxa"/>
            <w:shd w:val="clear" w:color="auto" w:fill="auto"/>
          </w:tcPr>
          <w:p w:rsidR="0052345F" w:rsidRPr="00DB5A6A" w:rsidRDefault="0052345F" w:rsidP="009F2A43">
            <w:pPr>
              <w:rPr>
                <w:rStyle w:val="comment2"/>
                <w:rFonts w:ascii="Arial" w:hAnsi="Arial" w:cs="Arial"/>
                <w:sz w:val="17"/>
                <w:szCs w:val="17"/>
              </w:rPr>
            </w:pPr>
          </w:p>
        </w:tc>
        <w:tc>
          <w:tcPr>
            <w:tcW w:w="818" w:type="dxa"/>
            <w:shd w:val="clear" w:color="auto" w:fill="auto"/>
          </w:tcPr>
          <w:p w:rsidR="0052345F" w:rsidRPr="00DB5A6A" w:rsidRDefault="0052345F" w:rsidP="009F2A43"/>
        </w:tc>
        <w:tc>
          <w:tcPr>
            <w:tcW w:w="840" w:type="dxa"/>
            <w:shd w:val="clear" w:color="auto" w:fill="auto"/>
          </w:tcPr>
          <w:p w:rsidR="0052345F" w:rsidRPr="00DB5A6A" w:rsidRDefault="0052345F" w:rsidP="009F2A43"/>
        </w:tc>
        <w:tc>
          <w:tcPr>
            <w:tcW w:w="1155" w:type="dxa"/>
            <w:shd w:val="clear" w:color="auto" w:fill="auto"/>
          </w:tcPr>
          <w:p w:rsidR="0052345F" w:rsidRPr="00DB5A6A" w:rsidRDefault="0052345F" w:rsidP="009F2A43"/>
        </w:tc>
        <w:tc>
          <w:tcPr>
            <w:tcW w:w="2940" w:type="dxa"/>
            <w:shd w:val="clear" w:color="auto" w:fill="auto"/>
          </w:tcPr>
          <w:p w:rsidR="0052345F" w:rsidRPr="00DB5A6A" w:rsidRDefault="0052345F" w:rsidP="009F2A43"/>
        </w:tc>
      </w:tr>
    </w:tbl>
    <w:p w:rsidR="00E56358" w:rsidRDefault="00E56358" w:rsidP="00E56358">
      <w:pPr>
        <w:rPr>
          <w:rFonts w:ascii="微软雅黑" w:eastAsia="微软雅黑" w:hAnsi="微软雅黑"/>
          <w:sz w:val="18"/>
          <w:szCs w:val="18"/>
        </w:rPr>
      </w:pPr>
    </w:p>
    <w:p w:rsidR="0047719D" w:rsidRPr="00DB5A6A" w:rsidRDefault="0047719D" w:rsidP="0047719D"/>
    <w:p w:rsidR="0047719D" w:rsidRPr="00C02D8E" w:rsidRDefault="0047719D" w:rsidP="0047719D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>sy</w:t>
      </w:r>
      <w:r w:rsidRPr="00C02D8E">
        <w:rPr>
          <w:rFonts w:hint="eastAsia"/>
          <w:highlight w:val="yellow"/>
        </w:rPr>
        <w:t>_</w:t>
      </w:r>
      <w:r w:rsidRPr="00C02D8E">
        <w:rPr>
          <w:highlight w:val="yellow"/>
        </w:rPr>
        <w:t xml:space="preserve">admin_business </w:t>
      </w:r>
      <w:r w:rsidRPr="00C02D8E">
        <w:rPr>
          <w:rFonts w:hint="eastAsia"/>
          <w:highlight w:val="yellow"/>
        </w:rPr>
        <w:t>商家管理员详细表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4"/>
        <w:gridCol w:w="1196"/>
        <w:gridCol w:w="457"/>
        <w:gridCol w:w="696"/>
        <w:gridCol w:w="1063"/>
        <w:gridCol w:w="5446"/>
      </w:tblGrid>
      <w:tr w:rsidR="0047719D" w:rsidRPr="00C02D8E" w:rsidTr="003F78B9">
        <w:tc>
          <w:tcPr>
            <w:tcW w:w="10682" w:type="dxa"/>
            <w:gridSpan w:val="6"/>
            <w:hideMark/>
          </w:tcPr>
          <w:p w:rsidR="0047719D" w:rsidRPr="00C02D8E" w:rsidRDefault="0047719D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</w:p>
        </w:tc>
      </w:tr>
      <w:tr w:rsidR="0047719D" w:rsidRPr="00C02D8E" w:rsidTr="004138E7">
        <w:tc>
          <w:tcPr>
            <w:tcW w:w="0" w:type="auto"/>
            <w:hideMark/>
          </w:tcPr>
          <w:p w:rsidR="0047719D" w:rsidRPr="00C02D8E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</w:t>
            </w:r>
            <w:r w:rsidRPr="00C02D8E">
              <w:rPr>
                <w:rStyle w:val="af"/>
                <w:highlight w:val="yellow"/>
              </w:rPr>
              <w:lastRenderedPageBreak/>
              <w:t>认</w:t>
            </w:r>
          </w:p>
        </w:tc>
        <w:tc>
          <w:tcPr>
            <w:tcW w:w="1069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唯一</w:t>
            </w:r>
          </w:p>
        </w:tc>
        <w:tc>
          <w:tcPr>
            <w:tcW w:w="5491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47719D" w:rsidRPr="00C02D8E" w:rsidTr="004138E7"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9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491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</w:t>
            </w:r>
          </w:p>
        </w:tc>
      </w:tr>
      <w:tr w:rsidR="0047719D" w:rsidRPr="00C02D8E" w:rsidTr="004138E7">
        <w:tc>
          <w:tcPr>
            <w:tcW w:w="0" w:type="auto"/>
          </w:tcPr>
          <w:p w:rsidR="0047719D" w:rsidRPr="00C02D8E" w:rsidRDefault="0047719D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9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491" w:type="dxa"/>
          </w:tcPr>
          <w:p w:rsidR="0047719D" w:rsidRPr="00C02D8E" w:rsidRDefault="0047719D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管理员</w:t>
            </w:r>
            <w:r w:rsidRPr="00C02D8E">
              <w:rPr>
                <w:rFonts w:hint="eastAsia"/>
                <w:highlight w:val="yellow"/>
              </w:rPr>
              <w:t>ID</w:t>
            </w:r>
          </w:p>
        </w:tc>
      </w:tr>
      <w:tr w:rsidR="008B327D" w:rsidRPr="00C02D8E" w:rsidTr="004138E7">
        <w:tc>
          <w:tcPr>
            <w:tcW w:w="0" w:type="auto"/>
          </w:tcPr>
          <w:p w:rsidR="008B327D" w:rsidRPr="00C02D8E" w:rsidRDefault="008B327D" w:rsidP="008B327D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account</w:t>
            </w:r>
          </w:p>
        </w:tc>
        <w:tc>
          <w:tcPr>
            <w:tcW w:w="0" w:type="auto"/>
          </w:tcPr>
          <w:p w:rsidR="008B327D" w:rsidRPr="00C02D8E" w:rsidRDefault="008B327D" w:rsidP="008B327D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0" w:type="auto"/>
          </w:tcPr>
          <w:p w:rsidR="008B327D" w:rsidRPr="00C02D8E" w:rsidRDefault="00605F17" w:rsidP="008B327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8B327D" w:rsidRPr="00C02D8E" w:rsidRDefault="008B327D" w:rsidP="008B327D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  <w:r w:rsidR="00C84A85" w:rsidRPr="00C02D8E">
              <w:rPr>
                <w:rFonts w:ascii="宋体" w:cs="宋体"/>
                <w:szCs w:val="24"/>
                <w:highlight w:val="yellow"/>
              </w:rPr>
              <w:t>.00</w:t>
            </w:r>
          </w:p>
        </w:tc>
        <w:tc>
          <w:tcPr>
            <w:tcW w:w="1069" w:type="dxa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8B327D" w:rsidRPr="00C02D8E" w:rsidRDefault="008B327D" w:rsidP="008B327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账户余额</w:t>
            </w:r>
          </w:p>
        </w:tc>
      </w:tr>
      <w:tr w:rsidR="008B327D" w:rsidRPr="00C02D8E" w:rsidTr="004138E7">
        <w:tc>
          <w:tcPr>
            <w:tcW w:w="0" w:type="auto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expiration_date</w:t>
            </w:r>
          </w:p>
        </w:tc>
        <w:tc>
          <w:tcPr>
            <w:tcW w:w="0" w:type="auto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d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ate</w:t>
            </w:r>
          </w:p>
        </w:tc>
        <w:tc>
          <w:tcPr>
            <w:tcW w:w="0" w:type="auto"/>
          </w:tcPr>
          <w:p w:rsidR="008B327D" w:rsidRPr="00C02D8E" w:rsidRDefault="00605F17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9" w:type="dxa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有效期</w:t>
            </w:r>
          </w:p>
        </w:tc>
      </w:tr>
      <w:tr w:rsidR="008B327D" w:rsidRPr="00C02D8E" w:rsidTr="004138E7">
        <w:tc>
          <w:tcPr>
            <w:tcW w:w="0" w:type="auto"/>
          </w:tcPr>
          <w:p w:rsidR="008B327D" w:rsidRPr="00C02D8E" w:rsidRDefault="008B327D" w:rsidP="008B327D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last_auth_time</w:t>
            </w:r>
          </w:p>
        </w:tc>
        <w:tc>
          <w:tcPr>
            <w:tcW w:w="0" w:type="auto"/>
          </w:tcPr>
          <w:p w:rsidR="008B327D" w:rsidRPr="00C02D8E" w:rsidRDefault="008B327D" w:rsidP="008B327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8B327D" w:rsidRPr="00C02D8E" w:rsidRDefault="00605F17" w:rsidP="008B327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69" w:type="dxa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8B327D" w:rsidRPr="00C02D8E" w:rsidRDefault="008B327D" w:rsidP="008B327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最后一次授权时间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, 时间截</w:t>
            </w:r>
          </w:p>
        </w:tc>
      </w:tr>
      <w:tr w:rsidR="00387664" w:rsidRPr="00C02D8E" w:rsidTr="004138E7">
        <w:tc>
          <w:tcPr>
            <w:tcW w:w="0" w:type="auto"/>
          </w:tcPr>
          <w:p w:rsidR="00387664" w:rsidRPr="00C02D8E" w:rsidRDefault="00387664" w:rsidP="00387664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company_title</w:t>
            </w:r>
          </w:p>
        </w:tc>
        <w:tc>
          <w:tcPr>
            <w:tcW w:w="0" w:type="auto"/>
          </w:tcPr>
          <w:p w:rsidR="00387664" w:rsidRPr="00C02D8E" w:rsidRDefault="00387664" w:rsidP="00387664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387664" w:rsidRPr="00C02D8E" w:rsidRDefault="00387664" w:rsidP="0038766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</w:tcPr>
          <w:p w:rsidR="00387664" w:rsidRPr="00C02D8E" w:rsidRDefault="00387664" w:rsidP="0038766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69" w:type="dxa"/>
          </w:tcPr>
          <w:p w:rsidR="00387664" w:rsidRPr="00C02D8E" w:rsidRDefault="00387664" w:rsidP="0038766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387664" w:rsidRPr="00C02D8E" w:rsidRDefault="00387664" w:rsidP="0038766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公司名称</w:t>
            </w:r>
          </w:p>
        </w:tc>
      </w:tr>
      <w:tr w:rsidR="00EB54BA" w:rsidRPr="00C02D8E" w:rsidTr="004138E7">
        <w:tc>
          <w:tcPr>
            <w:tcW w:w="0" w:type="auto"/>
          </w:tcPr>
          <w:p w:rsidR="00EB54BA" w:rsidRPr="00C02D8E" w:rsidRDefault="00EB54BA" w:rsidP="00EB54BA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sms_num</w:t>
            </w:r>
          </w:p>
        </w:tc>
        <w:tc>
          <w:tcPr>
            <w:tcW w:w="0" w:type="auto"/>
          </w:tcPr>
          <w:p w:rsidR="00EB54BA" w:rsidRPr="00C02D8E" w:rsidRDefault="00EB54BA" w:rsidP="00EB54BA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EB54BA" w:rsidRPr="00C02D8E" w:rsidRDefault="00EB54BA" w:rsidP="00EB54B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EB54BA" w:rsidRPr="00C02D8E" w:rsidRDefault="00EB54BA" w:rsidP="00EB54B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69" w:type="dxa"/>
          </w:tcPr>
          <w:p w:rsidR="00EB54BA" w:rsidRPr="00C02D8E" w:rsidRDefault="00EB54BA" w:rsidP="00EB54B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EB54BA" w:rsidRPr="00C02D8E" w:rsidRDefault="00EB54BA" w:rsidP="00EB54B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highlight w:val="yellow"/>
              </w:rPr>
              <w:t>剩余短信条数</w:t>
            </w:r>
          </w:p>
        </w:tc>
      </w:tr>
      <w:tr w:rsidR="004138E7" w:rsidRPr="00C02D8E" w:rsidTr="004138E7">
        <w:tc>
          <w:tcPr>
            <w:tcW w:w="0" w:type="auto"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express_</w:t>
            </w: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ddress</w:t>
            </w:r>
          </w:p>
        </w:tc>
        <w:tc>
          <w:tcPr>
            <w:tcW w:w="0" w:type="auto"/>
          </w:tcPr>
          <w:p w:rsidR="004138E7" w:rsidRPr="00C02D8E" w:rsidRDefault="004138E7" w:rsidP="004138E7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128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</w:tcPr>
          <w:p w:rsidR="004138E7" w:rsidRPr="00C02D8E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69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邮寄地址</w:t>
            </w:r>
          </w:p>
        </w:tc>
      </w:tr>
      <w:tr w:rsidR="004138E7" w:rsidRPr="00C02D8E" w:rsidTr="004138E7">
        <w:tc>
          <w:tcPr>
            <w:tcW w:w="0" w:type="auto"/>
          </w:tcPr>
          <w:p w:rsidR="004138E7" w:rsidRPr="00C02D8E" w:rsidRDefault="004138E7" w:rsidP="004138E7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:rsidR="004138E7" w:rsidRPr="00C02D8E" w:rsidRDefault="004138E7" w:rsidP="004138E7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:rsidR="004138E7" w:rsidRPr="00C02D8E" w:rsidRDefault="004138E7" w:rsidP="004138E7">
            <w:pPr>
              <w:rPr>
                <w:highlight w:val="yellow"/>
              </w:rPr>
            </w:pPr>
          </w:p>
        </w:tc>
        <w:tc>
          <w:tcPr>
            <w:tcW w:w="0" w:type="auto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69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  <w:tr w:rsidR="004138E7" w:rsidRPr="00C02D8E" w:rsidTr="004138E7"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ascii="微软雅黑" w:eastAsia="微软雅黑" w:hAnsi="微软雅黑" w:hint="eastAsia"/>
                <w:bCs/>
                <w:sz w:val="18"/>
                <w:szCs w:val="18"/>
                <w:highlight w:val="yellow"/>
              </w:rPr>
              <w:t>data_</w:t>
            </w:r>
            <w:r w:rsidRPr="00C02D8E">
              <w:rPr>
                <w:rFonts w:ascii="Arial" w:hAnsi="Arial" w:cs="Arial" w:hint="eastAsia"/>
                <w:bCs/>
                <w:color w:val="000000"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4138E7" w:rsidRPr="00C02D8E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69" w:type="dxa"/>
          </w:tcPr>
          <w:p w:rsidR="004138E7" w:rsidRPr="00C02D8E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491" w:type="dxa"/>
            <w:vAlign w:val="center"/>
          </w:tcPr>
          <w:p w:rsidR="004138E7" w:rsidRPr="00C02D8E" w:rsidRDefault="004138E7" w:rsidP="004138E7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4138E7" w:rsidRPr="00C02D8E" w:rsidTr="004138E7"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69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4138E7" w:rsidRPr="00C02D8E" w:rsidTr="004138E7"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69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状态（0：</w:t>
            </w:r>
            <w:r w:rsidRPr="00C02D8E">
              <w:rPr>
                <w:rFonts w:hint="eastAsia"/>
                <w:highlight w:val="yellow"/>
              </w:rPr>
              <w:t>冻结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；1：</w:t>
            </w:r>
            <w:r w:rsidRPr="00C02D8E">
              <w:rPr>
                <w:rFonts w:hint="eastAsia"/>
                <w:highlight w:val="yellow"/>
              </w:rPr>
              <w:t>正常；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4138E7" w:rsidRPr="00C02D8E" w:rsidTr="004138E7"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69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4138E7" w:rsidRPr="00C02D8E" w:rsidTr="004138E7"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69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491" w:type="dxa"/>
          </w:tcPr>
          <w:p w:rsidR="004138E7" w:rsidRPr="00C02D8E" w:rsidRDefault="004138E7" w:rsidP="00413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47719D" w:rsidRPr="00C02D8E" w:rsidRDefault="0047719D" w:rsidP="0047719D">
      <w:pPr>
        <w:rPr>
          <w:highlight w:val="yellow"/>
        </w:rPr>
      </w:pPr>
    </w:p>
    <w:p w:rsidR="00D81CDA" w:rsidRPr="00C02D8E" w:rsidRDefault="00D81CDA" w:rsidP="00D81CDA">
      <w:pPr>
        <w:rPr>
          <w:highlight w:val="yellow"/>
        </w:rPr>
      </w:pPr>
    </w:p>
    <w:p w:rsidR="00D81CDA" w:rsidRPr="00C02D8E" w:rsidRDefault="00D81CDA" w:rsidP="00D81CDA">
      <w:pPr>
        <w:pStyle w:val="2"/>
        <w:rPr>
          <w:highlight w:val="yellow"/>
        </w:rPr>
      </w:pPr>
      <w:r w:rsidRPr="00C02D8E">
        <w:rPr>
          <w:highlight w:val="yellow"/>
        </w:rPr>
        <w:t xml:space="preserve"> sy_wechat_api_config  </w:t>
      </w:r>
      <w:proofErr w:type="gramStart"/>
      <w:r w:rsidRPr="00C02D8E">
        <w:rPr>
          <w:rFonts w:hint="eastAsia"/>
          <w:highlight w:val="yellow"/>
        </w:rPr>
        <w:t>微信公众号</w:t>
      </w:r>
      <w:proofErr w:type="gramEnd"/>
      <w:r w:rsidRPr="00C02D8E">
        <w:rPr>
          <w:rFonts w:hint="eastAsia"/>
          <w:highlight w:val="yellow"/>
        </w:rPr>
        <w:t>配置表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6"/>
        <w:gridCol w:w="1145"/>
        <w:gridCol w:w="457"/>
        <w:gridCol w:w="773"/>
        <w:gridCol w:w="1047"/>
        <w:gridCol w:w="5244"/>
      </w:tblGrid>
      <w:tr w:rsidR="00D81CDA" w:rsidRPr="00C02D8E" w:rsidTr="00761321">
        <w:tc>
          <w:tcPr>
            <w:tcW w:w="10682" w:type="dxa"/>
            <w:gridSpan w:val="6"/>
            <w:hideMark/>
          </w:tcPr>
          <w:p w:rsidR="00D81CDA" w:rsidRPr="00C02D8E" w:rsidRDefault="00D81CDA" w:rsidP="0076132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 xml:space="preserve">sy_wechat_api_config  </w:t>
            </w:r>
            <w:proofErr w:type="gramStart"/>
            <w:r w:rsidRPr="00C02D8E">
              <w:rPr>
                <w:rFonts w:hint="eastAsia"/>
                <w:b/>
                <w:bCs/>
                <w:highlight w:val="yellow"/>
              </w:rPr>
              <w:t>微信公众号</w:t>
            </w:r>
            <w:proofErr w:type="gramEnd"/>
            <w:r w:rsidRPr="00C02D8E">
              <w:rPr>
                <w:rFonts w:hint="eastAsia"/>
                <w:b/>
                <w:bCs/>
                <w:highlight w:val="yellow"/>
              </w:rPr>
              <w:t>配置表</w:t>
            </w:r>
          </w:p>
        </w:tc>
      </w:tr>
      <w:tr w:rsidR="00D81CDA" w:rsidRPr="00C02D8E" w:rsidTr="00761321">
        <w:tc>
          <w:tcPr>
            <w:tcW w:w="0" w:type="auto"/>
            <w:hideMark/>
          </w:tcPr>
          <w:p w:rsidR="00D81CDA" w:rsidRPr="00C02D8E" w:rsidRDefault="00D81CDA" w:rsidP="00761321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773" w:type="dxa"/>
            <w:hideMark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D81CDA" w:rsidRPr="00C02D8E" w:rsidTr="00761321"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D81CDA" w:rsidRPr="00C02D8E" w:rsidTr="00761321"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32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D81CDA" w:rsidRPr="00C02D8E" w:rsidTr="00761321"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color w:val="FF0000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color w:val="FF0000"/>
                <w:szCs w:val="24"/>
                <w:highlight w:val="yellow"/>
              </w:rPr>
              <w:t>appsecret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/>
                <w:szCs w:val="24"/>
                <w:highlight w:val="yellow"/>
              </w:rPr>
              <w:t>appsecret</w:t>
            </w:r>
          </w:p>
        </w:tc>
      </w:tr>
      <w:tr w:rsidR="00D81CDA" w:rsidRPr="00C02D8E" w:rsidTr="00761321"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rl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服务器地址</w:t>
            </w:r>
          </w:p>
        </w:tc>
      </w:tr>
      <w:tr w:rsidR="00D81CDA" w:rsidRPr="00C02D8E" w:rsidTr="00761321"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oken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否</w:t>
            </w:r>
          </w:p>
        </w:tc>
        <w:tc>
          <w:tcPr>
            <w:tcW w:w="773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OKEN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令牌</w:t>
            </w:r>
          </w:p>
        </w:tc>
      </w:tr>
      <w:tr w:rsidR="00D81CDA" w:rsidRPr="00C02D8E" w:rsidTr="00761321"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encoding_asekey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加密字符串</w:t>
            </w:r>
          </w:p>
        </w:tc>
      </w:tr>
      <w:tr w:rsidR="00D81CDA" w:rsidRPr="00C02D8E" w:rsidTr="00761321"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w</w:t>
            </w:r>
            <w:r w:rsidRPr="00C02D8E">
              <w:rPr>
                <w:rFonts w:hint="eastAsia"/>
                <w:b/>
                <w:bCs/>
                <w:highlight w:val="yellow"/>
              </w:rPr>
              <w:t>echat_</w:t>
            </w:r>
            <w:r w:rsidRPr="00C02D8E">
              <w:rPr>
                <w:b/>
                <w:bCs/>
                <w:highlight w:val="yellow"/>
              </w:rPr>
              <w:t>name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公众号名称</w:t>
            </w:r>
          </w:p>
        </w:tc>
      </w:tr>
      <w:tr w:rsidR="00D81CDA" w:rsidRPr="00C02D8E" w:rsidTr="00761321"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w</w:t>
            </w:r>
            <w:r w:rsidRPr="00C02D8E">
              <w:rPr>
                <w:rFonts w:hint="eastAsia"/>
                <w:b/>
                <w:bCs/>
                <w:highlight w:val="yellow"/>
              </w:rPr>
              <w:t>echat_</w:t>
            </w:r>
            <w:r w:rsidRPr="00C02D8E">
              <w:rPr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描述</w:t>
            </w:r>
          </w:p>
        </w:tc>
      </w:tr>
      <w:tr w:rsidR="00D81CDA" w:rsidRPr="00C02D8E" w:rsidTr="00761321"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w</w:t>
            </w:r>
            <w:r w:rsidRPr="00C02D8E">
              <w:rPr>
                <w:rFonts w:hint="eastAsia"/>
                <w:b/>
                <w:bCs/>
                <w:highlight w:val="yellow"/>
              </w:rPr>
              <w:t>echat_</w:t>
            </w:r>
            <w:r w:rsidRPr="00C02D8E">
              <w:rPr>
                <w:b/>
                <w:bCs/>
                <w:highlight w:val="yellow"/>
              </w:rPr>
              <w:t>title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公众号账号</w:t>
            </w:r>
          </w:p>
        </w:tc>
      </w:tr>
      <w:tr w:rsidR="00D81CDA" w:rsidRPr="00C02D8E" w:rsidTr="00761321"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w</w:t>
            </w:r>
            <w:r w:rsidRPr="00C02D8E">
              <w:rPr>
                <w:rFonts w:hint="eastAsia"/>
                <w:b/>
                <w:bCs/>
                <w:highlight w:val="yellow"/>
              </w:rPr>
              <w:t>echat_</w:t>
            </w:r>
            <w:r w:rsidRPr="00C02D8E">
              <w:rPr>
                <w:b/>
                <w:bCs/>
                <w:highlight w:val="yellow"/>
              </w:rPr>
              <w:t>id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原始I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 w:rsidR="00D81CDA" w:rsidRPr="00C02D8E" w:rsidTr="00761321"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lastRenderedPageBreak/>
              <w:t>w</w:t>
            </w:r>
            <w:r w:rsidRPr="00C02D8E">
              <w:rPr>
                <w:rFonts w:hint="eastAsia"/>
                <w:b/>
                <w:bCs/>
                <w:highlight w:val="yellow"/>
              </w:rPr>
              <w:t>echat_</w:t>
            </w:r>
            <w:r w:rsidRPr="00C02D8E">
              <w:rPr>
                <w:b/>
                <w:bCs/>
                <w:highlight w:val="yellow"/>
              </w:rPr>
              <w:t>type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类型</w:t>
            </w:r>
            <w:r w:rsidRPr="00C02D8E">
              <w:rPr>
                <w:rFonts w:hint="eastAsia"/>
                <w:highlight w:val="yellow"/>
              </w:rPr>
              <w:t>（</w:t>
            </w:r>
            <w:r w:rsidRPr="00C02D8E">
              <w:rPr>
                <w:rFonts w:hint="eastAsia"/>
                <w:highlight w:val="yellow"/>
              </w:rPr>
              <w:t>1</w:t>
            </w:r>
            <w:r w:rsidRPr="00C02D8E">
              <w:rPr>
                <w:rFonts w:hint="eastAsia"/>
                <w:highlight w:val="yellow"/>
              </w:rPr>
              <w:t>：普通订阅号；</w:t>
            </w:r>
            <w:r w:rsidRPr="00C02D8E">
              <w:rPr>
                <w:rFonts w:hint="eastAsia"/>
                <w:highlight w:val="yellow"/>
              </w:rPr>
              <w:t>2</w:t>
            </w:r>
            <w:r w:rsidRPr="00C02D8E">
              <w:rPr>
                <w:rFonts w:hint="eastAsia"/>
                <w:highlight w:val="yellow"/>
              </w:rPr>
              <w:t>：普通服务号；</w:t>
            </w:r>
            <w:r w:rsidRPr="00C02D8E">
              <w:rPr>
                <w:rFonts w:hint="eastAsia"/>
                <w:highlight w:val="yellow"/>
              </w:rPr>
              <w:t>3</w:t>
            </w:r>
            <w:r w:rsidRPr="00C02D8E">
              <w:rPr>
                <w:rFonts w:hint="eastAsia"/>
                <w:highlight w:val="yellow"/>
              </w:rPr>
              <w:t>：认证订阅号；</w:t>
            </w:r>
            <w:r w:rsidRPr="00C02D8E">
              <w:rPr>
                <w:highlight w:val="yellow"/>
              </w:rPr>
              <w:t>4</w:t>
            </w:r>
            <w:r w:rsidRPr="00C02D8E">
              <w:rPr>
                <w:rFonts w:hint="eastAsia"/>
                <w:highlight w:val="yellow"/>
              </w:rPr>
              <w:t>：认证服务号</w:t>
            </w:r>
            <w:r w:rsidRPr="00C02D8E">
              <w:rPr>
                <w:rFonts w:hint="eastAsia"/>
                <w:highlight w:val="yellow"/>
              </w:rPr>
              <w:t>/</w:t>
            </w:r>
            <w:r w:rsidRPr="00C02D8E">
              <w:rPr>
                <w:rFonts w:hint="eastAsia"/>
                <w:highlight w:val="yellow"/>
              </w:rPr>
              <w:t>认证媒体</w:t>
            </w:r>
            <w:r w:rsidRPr="00C02D8E">
              <w:rPr>
                <w:rFonts w:hint="eastAsia"/>
                <w:highlight w:val="yellow"/>
              </w:rPr>
              <w:t>/</w:t>
            </w:r>
            <w:r w:rsidRPr="00C02D8E">
              <w:rPr>
                <w:rFonts w:hint="eastAsia"/>
                <w:highlight w:val="yellow"/>
              </w:rPr>
              <w:t>政府订阅号；）</w:t>
            </w:r>
          </w:p>
        </w:tc>
      </w:tr>
      <w:tr w:rsidR="00D81CDA" w:rsidRPr="00C02D8E" w:rsidTr="00761321"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mg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头像</w:t>
            </w:r>
          </w:p>
        </w:tc>
      </w:tr>
      <w:tr w:rsidR="00D81CDA" w:rsidRPr="00C02D8E" w:rsidTr="00761321"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q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rcode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highlight w:val="yellow"/>
              </w:rPr>
            </w:pPr>
            <w:proofErr w:type="gramStart"/>
            <w:r w:rsidRPr="00C02D8E">
              <w:rPr>
                <w:rFonts w:hint="eastAsia"/>
                <w:highlight w:val="yellow"/>
              </w:rPr>
              <w:t>二维码</w:t>
            </w:r>
            <w:proofErr w:type="gramEnd"/>
          </w:p>
        </w:tc>
      </w:tr>
      <w:tr w:rsidR="00D81CDA" w:rsidRPr="00C02D8E" w:rsidTr="00761321"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access_type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接入方式</w:t>
            </w:r>
            <w:r w:rsidRPr="00C02D8E">
              <w:rPr>
                <w:rFonts w:hint="eastAsia"/>
                <w:highlight w:val="yellow"/>
              </w:rPr>
              <w:t>（</w:t>
            </w:r>
            <w:r w:rsidRPr="00C02D8E">
              <w:rPr>
                <w:rFonts w:hint="eastAsia"/>
                <w:highlight w:val="yellow"/>
              </w:rPr>
              <w:t>0</w:t>
            </w:r>
            <w:r w:rsidRPr="00C02D8E">
              <w:rPr>
                <w:rFonts w:hint="eastAsia"/>
                <w:highlight w:val="yellow"/>
              </w:rPr>
              <w:t>：普通接入；</w:t>
            </w:r>
            <w:r w:rsidRPr="00C02D8E">
              <w:rPr>
                <w:rFonts w:hint="eastAsia"/>
                <w:highlight w:val="yellow"/>
              </w:rPr>
              <w:t>1</w:t>
            </w:r>
            <w:r w:rsidRPr="00C02D8E">
              <w:rPr>
                <w:rFonts w:hint="eastAsia"/>
                <w:highlight w:val="yellow"/>
              </w:rPr>
              <w:t>：授权接入；）</w:t>
            </w:r>
          </w:p>
        </w:tc>
      </w:tr>
      <w:tr w:rsidR="00D81CDA" w:rsidRPr="00C02D8E" w:rsidTr="00761321">
        <w:tc>
          <w:tcPr>
            <w:tcW w:w="0" w:type="auto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商家I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 w:rsidR="00D81CDA" w:rsidRPr="00C02D8E" w:rsidTr="00761321">
        <w:tc>
          <w:tcPr>
            <w:tcW w:w="0" w:type="auto"/>
            <w:hideMark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rFonts w:ascii="微软雅黑" w:eastAsia="微软雅黑" w:hAnsi="微软雅黑" w:hint="eastAsia"/>
                <w:bCs/>
                <w:sz w:val="18"/>
                <w:szCs w:val="18"/>
                <w:highlight w:val="yellow"/>
              </w:rPr>
              <w:t>data_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D81CDA" w:rsidRPr="00C02D8E" w:rsidRDefault="00D81CDA" w:rsidP="00761321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D81CDA" w:rsidRPr="00C02D8E" w:rsidRDefault="00D81CDA" w:rsidP="0076132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773" w:type="dxa"/>
            <w:vAlign w:val="center"/>
            <w:hideMark/>
          </w:tcPr>
          <w:p w:rsidR="00D81CDA" w:rsidRPr="00C02D8E" w:rsidRDefault="00D81CDA" w:rsidP="0076132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null</w:t>
            </w:r>
          </w:p>
        </w:tc>
        <w:tc>
          <w:tcPr>
            <w:tcW w:w="1047" w:type="dxa"/>
          </w:tcPr>
          <w:p w:rsidR="00D81CDA" w:rsidRPr="00C02D8E" w:rsidRDefault="00D81CDA" w:rsidP="0076132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244" w:type="dxa"/>
            <w:vAlign w:val="center"/>
          </w:tcPr>
          <w:p w:rsidR="00D81CDA" w:rsidRPr="00C02D8E" w:rsidRDefault="00D81CDA" w:rsidP="0076132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D81CDA" w:rsidRPr="00C02D8E" w:rsidTr="00761321">
        <w:tc>
          <w:tcPr>
            <w:tcW w:w="0" w:type="auto"/>
            <w:hideMark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D81CDA" w:rsidRPr="00C02D8E" w:rsidRDefault="00D81CDA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  <w:hideMark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类型：[暂未使用]</w:t>
            </w:r>
          </w:p>
        </w:tc>
      </w:tr>
      <w:tr w:rsidR="00D81CDA" w:rsidRPr="00C02D8E" w:rsidTr="00761321">
        <w:tc>
          <w:tcPr>
            <w:tcW w:w="0" w:type="auto"/>
            <w:hideMark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D81CDA" w:rsidRPr="00C02D8E" w:rsidRDefault="00D81CDA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  <w:hideMark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二维码开启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状态（暂未使用）</w:t>
            </w:r>
          </w:p>
        </w:tc>
      </w:tr>
      <w:tr w:rsidR="00D81CDA" w:rsidRPr="00C02D8E" w:rsidTr="00761321">
        <w:tc>
          <w:tcPr>
            <w:tcW w:w="0" w:type="auto"/>
            <w:hideMark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D81CDA" w:rsidRPr="00C02D8E" w:rsidRDefault="00D81CDA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  <w:hideMark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D81CDA" w:rsidRPr="00C02D8E" w:rsidTr="00761321">
        <w:tc>
          <w:tcPr>
            <w:tcW w:w="0" w:type="auto"/>
            <w:hideMark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D81CDA" w:rsidRPr="00C02D8E" w:rsidRDefault="00D81CDA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D81CDA" w:rsidRPr="00C02D8E" w:rsidRDefault="00D81CDA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73" w:type="dxa"/>
            <w:hideMark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7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44" w:type="dxa"/>
          </w:tcPr>
          <w:p w:rsidR="00D81CDA" w:rsidRPr="00C02D8E" w:rsidRDefault="00D81CDA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D81CDA" w:rsidRPr="00C02D8E" w:rsidRDefault="00D81CDA" w:rsidP="00D81CDA">
      <w:pPr>
        <w:rPr>
          <w:highlight w:val="yellow"/>
        </w:rPr>
      </w:pPr>
    </w:p>
    <w:p w:rsidR="00D81CDA" w:rsidRPr="00C02D8E" w:rsidRDefault="00D81CDA" w:rsidP="00D81CDA">
      <w:pPr>
        <w:rPr>
          <w:highlight w:val="yellow"/>
        </w:rPr>
      </w:pPr>
    </w:p>
    <w:p w:rsidR="00D81CDA" w:rsidRPr="00C02D8E" w:rsidRDefault="00D81CDA" w:rsidP="00D81CDA">
      <w:pPr>
        <w:rPr>
          <w:highlight w:val="yellow"/>
        </w:rPr>
      </w:pPr>
    </w:p>
    <w:p w:rsidR="00D81CDA" w:rsidRPr="00C02D8E" w:rsidRDefault="00D81CDA" w:rsidP="0047719D">
      <w:pPr>
        <w:rPr>
          <w:highlight w:val="yellow"/>
        </w:rPr>
      </w:pPr>
    </w:p>
    <w:p w:rsidR="00D81CDA" w:rsidRPr="00C02D8E" w:rsidRDefault="00D81CDA" w:rsidP="0047719D">
      <w:pPr>
        <w:rPr>
          <w:highlight w:val="yellow"/>
        </w:rPr>
      </w:pPr>
    </w:p>
    <w:p w:rsidR="0047719D" w:rsidRPr="00C02D8E" w:rsidRDefault="0047719D" w:rsidP="009A6082">
      <w:pPr>
        <w:pStyle w:val="2"/>
        <w:rPr>
          <w:highlight w:val="yellow"/>
        </w:rPr>
      </w:pPr>
      <w:r w:rsidRPr="00C02D8E">
        <w:rPr>
          <w:rFonts w:hint="eastAsia"/>
          <w:highlight w:val="yellow"/>
        </w:rPr>
        <w:t>sy_</w:t>
      </w:r>
      <w:r w:rsidR="001B0A5B" w:rsidRPr="00C02D8E">
        <w:rPr>
          <w:highlight w:val="yellow"/>
        </w:rPr>
        <w:t>business_recharge_record</w:t>
      </w:r>
      <w:r w:rsidRPr="00C02D8E">
        <w:rPr>
          <w:highlight w:val="yellow"/>
        </w:rPr>
        <w:t xml:space="preserve"> </w:t>
      </w:r>
      <w:r w:rsidRPr="00C02D8E">
        <w:rPr>
          <w:highlight w:val="yellow"/>
        </w:rPr>
        <w:t>商家充</w:t>
      </w:r>
      <w:proofErr w:type="gramStart"/>
      <w:r w:rsidRPr="00C02D8E">
        <w:rPr>
          <w:highlight w:val="yellow"/>
        </w:rPr>
        <w:t>值记录</w:t>
      </w:r>
      <w:proofErr w:type="gramEnd"/>
      <w:r w:rsidRPr="00C02D8E">
        <w:rPr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7"/>
        <w:gridCol w:w="1379"/>
        <w:gridCol w:w="457"/>
        <w:gridCol w:w="696"/>
        <w:gridCol w:w="1076"/>
        <w:gridCol w:w="5537"/>
      </w:tblGrid>
      <w:tr w:rsidR="0047719D" w:rsidRPr="00C02D8E" w:rsidTr="003F78B9">
        <w:tc>
          <w:tcPr>
            <w:tcW w:w="10682" w:type="dxa"/>
            <w:gridSpan w:val="6"/>
            <w:hideMark/>
          </w:tcPr>
          <w:p w:rsidR="0047719D" w:rsidRPr="00C02D8E" w:rsidRDefault="001B0A5B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 xml:space="preserve">sy_business_recharge_record </w:t>
            </w:r>
            <w:r w:rsidRPr="00C02D8E">
              <w:rPr>
                <w:rFonts w:hint="eastAsia"/>
                <w:b/>
                <w:bCs/>
                <w:highlight w:val="yellow"/>
              </w:rPr>
              <w:t>商家充</w:t>
            </w:r>
            <w:proofErr w:type="gramStart"/>
            <w:r w:rsidRPr="00C02D8E">
              <w:rPr>
                <w:rFonts w:hint="eastAsia"/>
                <w:b/>
                <w:bCs/>
                <w:highlight w:val="yellow"/>
              </w:rPr>
              <w:t>值记录</w:t>
            </w:r>
            <w:proofErr w:type="gramEnd"/>
            <w:r w:rsidRPr="00C02D8E">
              <w:rPr>
                <w:rFonts w:hint="eastAsia"/>
                <w:b/>
                <w:bCs/>
                <w:highlight w:val="yellow"/>
              </w:rPr>
              <w:t>表</w:t>
            </w:r>
          </w:p>
        </w:tc>
      </w:tr>
      <w:tr w:rsidR="0047719D" w:rsidRPr="00C02D8E" w:rsidTr="00981126">
        <w:tc>
          <w:tcPr>
            <w:tcW w:w="0" w:type="auto"/>
            <w:hideMark/>
          </w:tcPr>
          <w:p w:rsidR="0047719D" w:rsidRPr="00C02D8E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076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537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47719D" w:rsidRPr="00C02D8E" w:rsidTr="00981126"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6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537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order_no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18)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订单号，格式：年月日时分秒</w:t>
            </w:r>
            <w:r w:rsidRPr="00C02D8E">
              <w:rPr>
                <w:rFonts w:hint="eastAsia"/>
                <w:highlight w:val="yellow"/>
              </w:rPr>
              <w:t>+4</w:t>
            </w:r>
            <w:r w:rsidRPr="00C02D8E">
              <w:rPr>
                <w:rFonts w:hint="eastAsia"/>
                <w:highlight w:val="yellow"/>
              </w:rPr>
              <w:t>位随机值，例：</w:t>
            </w:r>
            <w:r w:rsidRPr="00C02D8E">
              <w:rPr>
                <w:rFonts w:hint="eastAsia"/>
                <w:highlight w:val="yellow"/>
              </w:rPr>
              <w:t>201505191419010001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管理员</w:t>
            </w:r>
            <w:r w:rsidRPr="00C02D8E">
              <w:rPr>
                <w:rFonts w:hint="eastAsia"/>
                <w:highlight w:val="yellow"/>
              </w:rPr>
              <w:t>ID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amount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0.00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highlight w:val="yellow"/>
              </w:rPr>
            </w:pPr>
            <w:proofErr w:type="gramStart"/>
            <w:r w:rsidRPr="00C02D8E">
              <w:rPr>
                <w:rFonts w:hint="eastAsia"/>
                <w:highlight w:val="yellow"/>
              </w:rPr>
              <w:t>充值总金额</w:t>
            </w:r>
            <w:proofErr w:type="gramEnd"/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p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rice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0.00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充值</w:t>
            </w:r>
            <w:r w:rsidRPr="00C02D8E">
              <w:rPr>
                <w:rFonts w:hint="eastAsia"/>
                <w:highlight w:val="yellow"/>
              </w:rPr>
              <w:t>1</w:t>
            </w:r>
            <w:r w:rsidRPr="00C02D8E">
              <w:rPr>
                <w:rFonts w:hint="eastAsia"/>
                <w:highlight w:val="yellow"/>
              </w:rPr>
              <w:t>年的价格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num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highlight w:val="yellow"/>
              </w:rPr>
              <w:t>3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充值</w:t>
            </w:r>
            <w:r w:rsidRPr="00C02D8E">
              <w:rPr>
                <w:rFonts w:hint="eastAsia"/>
                <w:highlight w:val="yellow"/>
              </w:rPr>
              <w:t>N</w:t>
            </w:r>
            <w:r w:rsidRPr="00C02D8E">
              <w:rPr>
                <w:rFonts w:hint="eastAsia"/>
                <w:highlight w:val="yellow"/>
              </w:rPr>
              <w:t>年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pay_status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充值状态（0：未支付；1：已支付）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lastRenderedPageBreak/>
              <w:t>pay_type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2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支付类型（</w:t>
            </w:r>
            <w:r w:rsidRPr="00C02D8E">
              <w:rPr>
                <w:rFonts w:hint="eastAsia"/>
                <w:bCs/>
                <w:highlight w:val="yellow"/>
              </w:rPr>
              <w:t>0</w:t>
            </w:r>
            <w:r w:rsidRPr="00C02D8E">
              <w:rPr>
                <w:rFonts w:hint="eastAsia"/>
                <w:bCs/>
                <w:highlight w:val="yellow"/>
              </w:rPr>
              <w:t>：在线支付；</w:t>
            </w:r>
            <w:r w:rsidRPr="00C02D8E">
              <w:rPr>
                <w:rFonts w:hint="eastAsia"/>
                <w:bCs/>
                <w:highlight w:val="yellow"/>
              </w:rPr>
              <w:t>1</w:t>
            </w:r>
            <w:r w:rsidRPr="00C02D8E">
              <w:rPr>
                <w:rFonts w:hint="eastAsia"/>
                <w:bCs/>
                <w:highlight w:val="yellow"/>
              </w:rPr>
              <w:t>：余额支付；</w:t>
            </w:r>
            <w:r w:rsidRPr="00C02D8E">
              <w:rPr>
                <w:rFonts w:hint="eastAsia"/>
                <w:bCs/>
                <w:highlight w:val="yellow"/>
              </w:rPr>
              <w:t>2</w:t>
            </w:r>
            <w:r w:rsidRPr="00C02D8E">
              <w:rPr>
                <w:rFonts w:hint="eastAsia"/>
                <w:bCs/>
                <w:highlight w:val="yellow"/>
              </w:rPr>
              <w:t>：积分支付）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p</w:t>
            </w:r>
            <w:r w:rsidRPr="00C02D8E">
              <w:rPr>
                <w:bCs/>
                <w:highlight w:val="yellow"/>
              </w:rPr>
              <w:t>a</w:t>
            </w:r>
            <w:r w:rsidRPr="00C02D8E">
              <w:rPr>
                <w:rFonts w:hint="eastAsia"/>
                <w:bCs/>
                <w:highlight w:val="yellow"/>
              </w:rPr>
              <w:t>y_</w:t>
            </w:r>
            <w:r w:rsidRPr="00C02D8E">
              <w:rPr>
                <w:bCs/>
                <w:highlight w:val="yellow"/>
              </w:rPr>
              <w:t>method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支付方式（</w:t>
            </w:r>
            <w:r w:rsidRPr="00C02D8E">
              <w:rPr>
                <w:rFonts w:hint="eastAsia"/>
                <w:bCs/>
                <w:highlight w:val="yellow"/>
              </w:rPr>
              <w:t>0</w:t>
            </w:r>
            <w:r w:rsidRPr="00C02D8E">
              <w:rPr>
                <w:rFonts w:hint="eastAsia"/>
                <w:bCs/>
                <w:highlight w:val="yellow"/>
              </w:rPr>
              <w:t>：</w:t>
            </w:r>
            <w:proofErr w:type="gramStart"/>
            <w:r w:rsidRPr="00C02D8E">
              <w:rPr>
                <w:rFonts w:hint="eastAsia"/>
                <w:bCs/>
                <w:highlight w:val="yellow"/>
              </w:rPr>
              <w:t>微信支付</w:t>
            </w:r>
            <w:proofErr w:type="gramEnd"/>
            <w:r w:rsidRPr="00C02D8E">
              <w:rPr>
                <w:rFonts w:hint="eastAsia"/>
                <w:bCs/>
                <w:highlight w:val="yellow"/>
              </w:rPr>
              <w:t>；</w:t>
            </w:r>
            <w:r w:rsidRPr="00C02D8E">
              <w:rPr>
                <w:rFonts w:hint="eastAsia"/>
                <w:bCs/>
                <w:highlight w:val="yellow"/>
              </w:rPr>
              <w:t>1</w:t>
            </w:r>
            <w:r w:rsidRPr="00C02D8E">
              <w:rPr>
                <w:rFonts w:hint="eastAsia"/>
                <w:bCs/>
                <w:highlight w:val="yellow"/>
              </w:rPr>
              <w:t>：支付宝；</w:t>
            </w:r>
            <w:r w:rsidRPr="00C02D8E">
              <w:rPr>
                <w:rFonts w:hint="eastAsia"/>
                <w:bCs/>
                <w:highlight w:val="yellow"/>
              </w:rPr>
              <w:t>2</w:t>
            </w:r>
            <w:r w:rsidRPr="00C02D8E">
              <w:rPr>
                <w:rFonts w:hint="eastAsia"/>
                <w:bCs/>
                <w:highlight w:val="yellow"/>
              </w:rPr>
              <w:t>：银联；</w:t>
            </w:r>
            <w:r w:rsidRPr="00C02D8E">
              <w:rPr>
                <w:rFonts w:hint="eastAsia"/>
                <w:bCs/>
                <w:highlight w:val="yellow"/>
              </w:rPr>
              <w:t>3</w:t>
            </w:r>
            <w:r w:rsidRPr="00C02D8E">
              <w:rPr>
                <w:rFonts w:hint="eastAsia"/>
                <w:bCs/>
                <w:highlight w:val="yellow"/>
              </w:rPr>
              <w:t>：银行卡；）</w:t>
            </w:r>
          </w:p>
        </w:tc>
      </w:tr>
      <w:tr w:rsidR="001A700B" w:rsidRPr="00C02D8E" w:rsidTr="00981126">
        <w:tc>
          <w:tcPr>
            <w:tcW w:w="0" w:type="auto"/>
          </w:tcPr>
          <w:p w:rsidR="001A700B" w:rsidRPr="00C02D8E" w:rsidRDefault="001A700B" w:rsidP="001A700B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n</w:t>
            </w:r>
            <w:r w:rsidRPr="00C02D8E">
              <w:rPr>
                <w:bCs/>
                <w:highlight w:val="yellow"/>
              </w:rPr>
              <w:t>otice</w:t>
            </w:r>
            <w:r w:rsidRPr="00C02D8E">
              <w:rPr>
                <w:rFonts w:hint="eastAsia"/>
                <w:bCs/>
                <w:highlight w:val="yellow"/>
              </w:rPr>
              <w:t>_type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1A700B" w:rsidRPr="00C02D8E" w:rsidRDefault="001A700B" w:rsidP="001A700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1A700B" w:rsidRPr="00C02D8E" w:rsidRDefault="001A700B" w:rsidP="001A700B">
            <w:pPr>
              <w:rPr>
                <w:bCs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在线通知的方式；[0：同步通知；1：异步通知；]</w:t>
            </w:r>
          </w:p>
        </w:tc>
      </w:tr>
      <w:tr w:rsidR="005242A8" w:rsidRPr="00C02D8E" w:rsidTr="00981126">
        <w:tc>
          <w:tcPr>
            <w:tcW w:w="0" w:type="auto"/>
          </w:tcPr>
          <w:p w:rsidR="005242A8" w:rsidRPr="00C02D8E" w:rsidRDefault="005242A8" w:rsidP="005242A8">
            <w:pPr>
              <w:rPr>
                <w:bCs/>
                <w:highlight w:val="yellow"/>
              </w:rPr>
            </w:pPr>
            <w:r w:rsidRPr="00C02D8E">
              <w:rPr>
                <w:bCs/>
                <w:highlight w:val="yellow"/>
              </w:rPr>
              <w:t>product_type</w:t>
            </w:r>
          </w:p>
        </w:tc>
        <w:tc>
          <w:tcPr>
            <w:tcW w:w="0" w:type="auto"/>
          </w:tcPr>
          <w:p w:rsidR="005242A8" w:rsidRPr="00C02D8E" w:rsidRDefault="005242A8" w:rsidP="005242A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产品类型（0：年费；1：短信费用；）</w:t>
            </w:r>
          </w:p>
        </w:tc>
      </w:tr>
      <w:tr w:rsidR="005242A8" w:rsidRPr="00C02D8E" w:rsidTr="00981126"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ascii="微软雅黑" w:eastAsia="微软雅黑" w:hAnsi="微软雅黑" w:hint="eastAsia"/>
                <w:bCs/>
                <w:sz w:val="18"/>
                <w:szCs w:val="18"/>
                <w:highlight w:val="yellow"/>
              </w:rPr>
              <w:t>data_</w:t>
            </w:r>
            <w:r w:rsidRPr="00C02D8E">
              <w:rPr>
                <w:rFonts w:ascii="Arial" w:hAnsi="Arial" w:cs="Arial" w:hint="eastAsia"/>
                <w:bCs/>
                <w:color w:val="000000"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5242A8" w:rsidRPr="00C02D8E" w:rsidRDefault="005242A8" w:rsidP="005242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076" w:type="dxa"/>
          </w:tcPr>
          <w:p w:rsidR="005242A8" w:rsidRPr="00C02D8E" w:rsidRDefault="005242A8" w:rsidP="005242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537" w:type="dxa"/>
            <w:vAlign w:val="center"/>
          </w:tcPr>
          <w:p w:rsidR="005242A8" w:rsidRPr="00C02D8E" w:rsidRDefault="005242A8" w:rsidP="005242A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5242A8" w:rsidRPr="00C02D8E" w:rsidTr="00981126"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5242A8" w:rsidRPr="00C02D8E" w:rsidTr="00981126"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状态（暂未使用）</w:t>
            </w:r>
          </w:p>
        </w:tc>
      </w:tr>
      <w:tr w:rsidR="005242A8" w:rsidRPr="00C02D8E" w:rsidTr="00981126"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5242A8" w:rsidRPr="00C02D8E" w:rsidTr="00981126"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76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37" w:type="dxa"/>
          </w:tcPr>
          <w:p w:rsidR="005242A8" w:rsidRPr="00C02D8E" w:rsidRDefault="005242A8" w:rsidP="005242A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47719D" w:rsidRPr="00C02D8E" w:rsidRDefault="0047719D" w:rsidP="0047719D">
      <w:pPr>
        <w:rPr>
          <w:highlight w:val="yellow"/>
        </w:rPr>
      </w:pPr>
    </w:p>
    <w:p w:rsidR="0047719D" w:rsidRPr="00C02D8E" w:rsidRDefault="0047719D" w:rsidP="0047719D">
      <w:pPr>
        <w:rPr>
          <w:highlight w:val="yellow"/>
        </w:rPr>
      </w:pPr>
    </w:p>
    <w:p w:rsidR="001A700B" w:rsidRPr="00C02D8E" w:rsidRDefault="001A700B" w:rsidP="001A700B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wechat_pay_r</w:t>
      </w:r>
      <w:r w:rsidRPr="00C02D8E">
        <w:rPr>
          <w:highlight w:val="yellow"/>
        </w:rPr>
        <w:t>ecord</w:t>
      </w:r>
      <w:r w:rsidRPr="00C02D8E">
        <w:rPr>
          <w:rFonts w:hint="eastAsia"/>
          <w:highlight w:val="yellow"/>
        </w:rPr>
        <w:t xml:space="preserve">   </w:t>
      </w:r>
      <w:proofErr w:type="gramStart"/>
      <w:r w:rsidRPr="00C02D8E">
        <w:rPr>
          <w:rFonts w:hint="eastAsia"/>
          <w:highlight w:val="yellow"/>
        </w:rPr>
        <w:t>微信在线</w:t>
      </w:r>
      <w:proofErr w:type="gramEnd"/>
      <w:r w:rsidRPr="00C02D8E">
        <w:rPr>
          <w:rFonts w:hint="eastAsia"/>
          <w:highlight w:val="yellow"/>
        </w:rPr>
        <w:t>支付请求记录表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1471"/>
        <w:gridCol w:w="499"/>
        <w:gridCol w:w="1283"/>
        <w:gridCol w:w="1239"/>
        <w:gridCol w:w="4559"/>
      </w:tblGrid>
      <w:tr w:rsidR="001A700B" w:rsidRPr="00C02D8E" w:rsidTr="00761321">
        <w:tc>
          <w:tcPr>
            <w:tcW w:w="10682" w:type="dxa"/>
            <w:gridSpan w:val="6"/>
            <w:shd w:val="clear" w:color="auto" w:fill="auto"/>
          </w:tcPr>
          <w:p w:rsidR="001A700B" w:rsidRPr="00C02D8E" w:rsidRDefault="001A700B" w:rsidP="0076132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highlight w:val="yellow"/>
              </w:rPr>
              <w:t>sy</w:t>
            </w:r>
            <w:r w:rsidRPr="00C02D8E">
              <w:rPr>
                <w:rFonts w:hint="eastAsia"/>
                <w:highlight w:val="yellow"/>
              </w:rPr>
              <w:t xml:space="preserve">_wechat_pay_record   </w:t>
            </w:r>
            <w:proofErr w:type="gramStart"/>
            <w:r w:rsidRPr="00C02D8E">
              <w:rPr>
                <w:rFonts w:hint="eastAsia"/>
                <w:highlight w:val="yellow"/>
              </w:rPr>
              <w:t>微信在线</w:t>
            </w:r>
            <w:proofErr w:type="gramEnd"/>
            <w:r w:rsidRPr="00C02D8E">
              <w:rPr>
                <w:rFonts w:hint="eastAsia"/>
                <w:highlight w:val="yellow"/>
              </w:rPr>
              <w:t>支付请求记录表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会员的</w:t>
            </w:r>
            <w:r w:rsidRPr="00C02D8E">
              <w:rPr>
                <w:rFonts w:hint="eastAsia"/>
                <w:highlight w:val="yellow"/>
              </w:rPr>
              <w:t>UID(</w:t>
            </w:r>
            <w:r w:rsidRPr="00C02D8E">
              <w:rPr>
                <w:highlight w:val="yellow"/>
              </w:rPr>
              <w:t>sy</w:t>
            </w:r>
            <w:r w:rsidRPr="00C02D8E">
              <w:rPr>
                <w:rFonts w:hint="eastAsia"/>
                <w:highlight w:val="yellow"/>
              </w:rPr>
              <w:t xml:space="preserve">_member   </w:t>
            </w:r>
            <w:r w:rsidRPr="00C02D8E">
              <w:rPr>
                <w:rFonts w:hint="eastAsia"/>
                <w:highlight w:val="yellow"/>
              </w:rPr>
              <w:t>会员表的</w:t>
            </w:r>
            <w:r w:rsidRPr="00C02D8E">
              <w:rPr>
                <w:rFonts w:hint="eastAsia"/>
                <w:highlight w:val="yellow"/>
              </w:rPr>
              <w:t>uid)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out_trade_no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商户订单号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body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商品描述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highlight w:val="yellow"/>
              </w:rPr>
              <w:t>商品或支付单简要描述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attach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附加数据，在查询</w:t>
            </w:r>
            <w:r w:rsidRPr="00C02D8E">
              <w:rPr>
                <w:highlight w:val="yellow"/>
              </w:rPr>
              <w:t>API</w:t>
            </w:r>
            <w:r w:rsidRPr="00C02D8E">
              <w:rPr>
                <w:highlight w:val="yellow"/>
              </w:rPr>
              <w:t>和支付通知中原样返回，该字段主要用于商户携带订单的自定义数据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total_fee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订单总金额，只能为整数，单位为分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time_start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14)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交易起始时间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highlight w:val="yellow"/>
              </w:rPr>
              <w:t>订单生成时间，格式为</w:t>
            </w:r>
            <w:r w:rsidRPr="00C02D8E">
              <w:rPr>
                <w:highlight w:val="yellow"/>
              </w:rPr>
              <w:t>yyyyMMddHHmmss</w:t>
            </w:r>
            <w:r w:rsidRPr="00C02D8E">
              <w:rPr>
                <w:highlight w:val="yellow"/>
              </w:rPr>
              <w:t>，如</w:t>
            </w:r>
            <w:r w:rsidRPr="00C02D8E">
              <w:rPr>
                <w:highlight w:val="yellow"/>
              </w:rPr>
              <w:t>2009</w:t>
            </w:r>
            <w:r w:rsidRPr="00C02D8E">
              <w:rPr>
                <w:highlight w:val="yellow"/>
              </w:rPr>
              <w:t>年</w:t>
            </w:r>
            <w:r w:rsidRPr="00C02D8E">
              <w:rPr>
                <w:highlight w:val="yellow"/>
              </w:rPr>
              <w:t>12</w:t>
            </w:r>
            <w:r w:rsidRPr="00C02D8E">
              <w:rPr>
                <w:highlight w:val="yellow"/>
              </w:rPr>
              <w:t>月</w:t>
            </w:r>
            <w:r w:rsidRPr="00C02D8E">
              <w:rPr>
                <w:highlight w:val="yellow"/>
              </w:rPr>
              <w:t>25</w:t>
            </w:r>
            <w:r w:rsidRPr="00C02D8E">
              <w:rPr>
                <w:highlight w:val="yellow"/>
              </w:rPr>
              <w:t>日</w:t>
            </w:r>
            <w:r w:rsidRPr="00C02D8E">
              <w:rPr>
                <w:highlight w:val="yellow"/>
              </w:rPr>
              <w:t>9</w:t>
            </w:r>
            <w:r w:rsidRPr="00C02D8E">
              <w:rPr>
                <w:highlight w:val="yellow"/>
              </w:rPr>
              <w:t>点</w:t>
            </w:r>
            <w:r w:rsidRPr="00C02D8E">
              <w:rPr>
                <w:highlight w:val="yellow"/>
              </w:rPr>
              <w:t>10</w:t>
            </w:r>
            <w:r w:rsidRPr="00C02D8E">
              <w:rPr>
                <w:highlight w:val="yellow"/>
              </w:rPr>
              <w:t>分</w:t>
            </w:r>
            <w:r w:rsidRPr="00C02D8E">
              <w:rPr>
                <w:highlight w:val="yellow"/>
              </w:rPr>
              <w:t>10</w:t>
            </w:r>
            <w:r w:rsidRPr="00C02D8E">
              <w:rPr>
                <w:highlight w:val="yellow"/>
              </w:rPr>
              <w:t>秒表示为</w:t>
            </w:r>
            <w:r w:rsidRPr="00C02D8E">
              <w:rPr>
                <w:highlight w:val="yellow"/>
              </w:rPr>
              <w:t>20091225091010</w:t>
            </w:r>
            <w:r w:rsidRPr="00C02D8E">
              <w:rPr>
                <w:highlight w:val="yellow"/>
              </w:rPr>
              <w:t>。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time_expire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14)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交易结束时间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rFonts w:hint="eastAsia"/>
                <w:highlight w:val="yellow"/>
              </w:rPr>
              <w:t>订单失效时间，格式为</w:t>
            </w:r>
            <w:r w:rsidRPr="00C02D8E">
              <w:rPr>
                <w:rFonts w:hint="eastAsia"/>
                <w:highlight w:val="yellow"/>
              </w:rPr>
              <w:t>yyyyMMddHHmmss</w:t>
            </w:r>
            <w:r w:rsidRPr="00C02D8E">
              <w:rPr>
                <w:rFonts w:hint="eastAsia"/>
                <w:highlight w:val="yellow"/>
              </w:rPr>
              <w:t>，如</w:t>
            </w:r>
            <w:r w:rsidRPr="00C02D8E">
              <w:rPr>
                <w:rFonts w:hint="eastAsia"/>
                <w:highlight w:val="yellow"/>
              </w:rPr>
              <w:t>2009</w:t>
            </w:r>
            <w:r w:rsidRPr="00C02D8E">
              <w:rPr>
                <w:rFonts w:hint="eastAsia"/>
                <w:highlight w:val="yellow"/>
              </w:rPr>
              <w:t>年</w:t>
            </w:r>
            <w:r w:rsidRPr="00C02D8E">
              <w:rPr>
                <w:rFonts w:hint="eastAsia"/>
                <w:highlight w:val="yellow"/>
              </w:rPr>
              <w:t>12</w:t>
            </w:r>
            <w:r w:rsidRPr="00C02D8E">
              <w:rPr>
                <w:rFonts w:hint="eastAsia"/>
                <w:highlight w:val="yellow"/>
              </w:rPr>
              <w:t>月</w:t>
            </w:r>
            <w:r w:rsidRPr="00C02D8E">
              <w:rPr>
                <w:rFonts w:hint="eastAsia"/>
                <w:highlight w:val="yellow"/>
              </w:rPr>
              <w:t>27</w:t>
            </w:r>
            <w:r w:rsidRPr="00C02D8E">
              <w:rPr>
                <w:rFonts w:hint="eastAsia"/>
                <w:highlight w:val="yellow"/>
              </w:rPr>
              <w:t>日</w:t>
            </w:r>
            <w:r w:rsidRPr="00C02D8E">
              <w:rPr>
                <w:rFonts w:hint="eastAsia"/>
                <w:highlight w:val="yellow"/>
              </w:rPr>
              <w:t>9</w:t>
            </w:r>
            <w:r w:rsidRPr="00C02D8E">
              <w:rPr>
                <w:rFonts w:hint="eastAsia"/>
                <w:highlight w:val="yellow"/>
              </w:rPr>
              <w:t>点</w:t>
            </w:r>
            <w:r w:rsidRPr="00C02D8E">
              <w:rPr>
                <w:rFonts w:hint="eastAsia"/>
                <w:highlight w:val="yellow"/>
              </w:rPr>
              <w:t>10</w:t>
            </w:r>
            <w:r w:rsidRPr="00C02D8E">
              <w:rPr>
                <w:rFonts w:hint="eastAsia"/>
                <w:highlight w:val="yellow"/>
              </w:rPr>
              <w:t>分</w:t>
            </w:r>
            <w:r w:rsidRPr="00C02D8E">
              <w:rPr>
                <w:rFonts w:hint="eastAsia"/>
                <w:highlight w:val="yellow"/>
              </w:rPr>
              <w:t>10</w:t>
            </w:r>
            <w:r w:rsidRPr="00C02D8E">
              <w:rPr>
                <w:rFonts w:hint="eastAsia"/>
                <w:highlight w:val="yellow"/>
              </w:rPr>
              <w:t>秒表示为</w:t>
            </w:r>
            <w:r w:rsidRPr="00C02D8E">
              <w:rPr>
                <w:rFonts w:hint="eastAsia"/>
                <w:highlight w:val="yellow"/>
              </w:rPr>
              <w:t>20091227091010</w:t>
            </w:r>
            <w:r w:rsidRPr="00C02D8E">
              <w:rPr>
                <w:rFonts w:hint="eastAsia"/>
                <w:highlight w:val="yellow"/>
              </w:rPr>
              <w:t>。</w:t>
            </w:r>
            <w:r w:rsidRPr="00C02D8E">
              <w:rPr>
                <w:rFonts w:hint="eastAsia"/>
                <w:highlight w:val="yellow"/>
              </w:rPr>
              <w:lastRenderedPageBreak/>
              <w:t>其他详见时间规则</w:t>
            </w:r>
          </w:p>
          <w:p w:rsidR="001A700B" w:rsidRPr="00C02D8E" w:rsidRDefault="001A700B" w:rsidP="00761321">
            <w:pPr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注意：最短失效时间间隔必须大于</w:t>
            </w:r>
            <w:r w:rsidRPr="00C02D8E">
              <w:rPr>
                <w:rFonts w:hint="eastAsia"/>
                <w:highlight w:val="yellow"/>
              </w:rPr>
              <w:t>5</w:t>
            </w:r>
            <w:r w:rsidRPr="00C02D8E">
              <w:rPr>
                <w:rFonts w:hint="eastAsia"/>
                <w:highlight w:val="yellow"/>
              </w:rPr>
              <w:t>分钟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lastRenderedPageBreak/>
              <w:t>goods_tag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商品标记，代金券或</w:t>
            </w:r>
            <w:proofErr w:type="gramStart"/>
            <w:r w:rsidRPr="00C02D8E">
              <w:rPr>
                <w:highlight w:val="yellow"/>
              </w:rPr>
              <w:t>立减优惠</w:t>
            </w:r>
            <w:proofErr w:type="gramEnd"/>
            <w:r w:rsidRPr="00C02D8E">
              <w:rPr>
                <w:highlight w:val="yellow"/>
              </w:rPr>
              <w:t>功能的参数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notify_url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256)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接收</w:t>
            </w:r>
            <w:proofErr w:type="gramStart"/>
            <w:r w:rsidRPr="00C02D8E">
              <w:rPr>
                <w:highlight w:val="yellow"/>
              </w:rPr>
              <w:t>微信支付</w:t>
            </w:r>
            <w:proofErr w:type="gramEnd"/>
            <w:r w:rsidRPr="00C02D8E">
              <w:rPr>
                <w:highlight w:val="yellow"/>
              </w:rPr>
              <w:t>异步通知回调地址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trade_type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16)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交易类型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highlight w:val="yellow"/>
              </w:rPr>
              <w:t>取值如下：</w:t>
            </w:r>
            <w:r w:rsidRPr="00C02D8E">
              <w:rPr>
                <w:highlight w:val="yellow"/>
              </w:rPr>
              <w:t>JSAPI</w:t>
            </w:r>
            <w:r w:rsidRPr="00C02D8E">
              <w:rPr>
                <w:highlight w:val="yellow"/>
              </w:rPr>
              <w:t>，</w:t>
            </w:r>
            <w:r w:rsidRPr="00C02D8E">
              <w:rPr>
                <w:highlight w:val="yellow"/>
              </w:rPr>
              <w:t>NATIVE</w:t>
            </w:r>
            <w:r w:rsidRPr="00C02D8E">
              <w:rPr>
                <w:highlight w:val="yellow"/>
              </w:rPr>
              <w:t>，</w:t>
            </w:r>
            <w:r w:rsidRPr="00C02D8E">
              <w:rPr>
                <w:highlight w:val="yellow"/>
              </w:rPr>
              <w:t>APP</w:t>
            </w:r>
            <w:r w:rsidRPr="00C02D8E">
              <w:rPr>
                <w:highlight w:val="yellow"/>
              </w:rPr>
              <w:t>，</w:t>
            </w:r>
            <w:r w:rsidRPr="00C02D8E">
              <w:rPr>
                <w:highlight w:val="yellow"/>
              </w:rPr>
              <w:t>WAP,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product_id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256)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商品</w:t>
            </w:r>
            <w:r w:rsidRPr="00C02D8E">
              <w:rPr>
                <w:highlight w:val="yellow"/>
              </w:rPr>
              <w:t xml:space="preserve">ID 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highlight w:val="yellow"/>
              </w:rPr>
              <w:t>trade_type=NATIVE</w:t>
            </w:r>
            <w:r w:rsidRPr="00C02D8E">
              <w:rPr>
                <w:highlight w:val="yellow"/>
              </w:rPr>
              <w:t>，此参数必传。此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为</w:t>
            </w:r>
            <w:proofErr w:type="gramStart"/>
            <w:r w:rsidRPr="00C02D8E">
              <w:rPr>
                <w:highlight w:val="yellow"/>
              </w:rPr>
              <w:t>二维码中</w:t>
            </w:r>
            <w:proofErr w:type="gramEnd"/>
            <w:r w:rsidRPr="00C02D8E">
              <w:rPr>
                <w:highlight w:val="yellow"/>
              </w:rPr>
              <w:t>包含的商品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，商户自行定义。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limit_pay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16)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指定支付方式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highlight w:val="yellow"/>
              </w:rPr>
              <w:t>no_credit--</w:t>
            </w:r>
            <w:r w:rsidRPr="00C02D8E">
              <w:rPr>
                <w:highlight w:val="yellow"/>
              </w:rPr>
              <w:t>指定不能使用信用卡支付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openid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用户标识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hint="eastAsia"/>
                <w:highlight w:val="yellow"/>
              </w:rPr>
              <w:t>rade_type=JSAPI</w:t>
            </w:r>
            <w:r w:rsidRPr="00C02D8E">
              <w:rPr>
                <w:rFonts w:hint="eastAsia"/>
                <w:highlight w:val="yellow"/>
              </w:rPr>
              <w:t>，此参数必传，用户在商户</w:t>
            </w:r>
            <w:r w:rsidRPr="00C02D8E">
              <w:rPr>
                <w:rFonts w:hint="eastAsia"/>
                <w:highlight w:val="yellow"/>
              </w:rPr>
              <w:t>appid</w:t>
            </w:r>
            <w:r w:rsidRPr="00C02D8E">
              <w:rPr>
                <w:rFonts w:hint="eastAsia"/>
                <w:highlight w:val="yellow"/>
              </w:rPr>
              <w:t>下的唯一标识。</w:t>
            </w:r>
            <w:r w:rsidRPr="00C02D8E">
              <w:rPr>
                <w:rFonts w:hint="eastAsia"/>
                <w:highlight w:val="yellow"/>
              </w:rPr>
              <w:t>openid</w:t>
            </w:r>
            <w:r w:rsidRPr="00C02D8E">
              <w:rPr>
                <w:rFonts w:hint="eastAsia"/>
                <w:highlight w:val="yellow"/>
              </w:rPr>
              <w:t>如何获取，可参考【获取</w:t>
            </w:r>
            <w:r w:rsidRPr="00C02D8E">
              <w:rPr>
                <w:rFonts w:hint="eastAsia"/>
                <w:highlight w:val="yellow"/>
              </w:rPr>
              <w:t>openid</w:t>
            </w:r>
            <w:r w:rsidRPr="00C02D8E">
              <w:rPr>
                <w:rFonts w:hint="eastAsia"/>
                <w:highlight w:val="yellow"/>
              </w:rPr>
              <w:t>】。企业号请使用【企业号</w:t>
            </w:r>
            <w:r w:rsidRPr="00C02D8E">
              <w:rPr>
                <w:rFonts w:hint="eastAsia"/>
                <w:highlight w:val="yellow"/>
              </w:rPr>
              <w:t>OAuth2.0</w:t>
            </w:r>
            <w:r w:rsidRPr="00C02D8E">
              <w:rPr>
                <w:rFonts w:hint="eastAsia"/>
                <w:highlight w:val="yellow"/>
              </w:rPr>
              <w:t>接口】获取企业号内成员</w:t>
            </w:r>
            <w:r w:rsidRPr="00C02D8E">
              <w:rPr>
                <w:rFonts w:hint="eastAsia"/>
                <w:highlight w:val="yellow"/>
              </w:rPr>
              <w:t>userid</w:t>
            </w:r>
            <w:r w:rsidRPr="00C02D8E">
              <w:rPr>
                <w:rFonts w:hint="eastAsia"/>
                <w:highlight w:val="yellow"/>
              </w:rPr>
              <w:t>，再调用【企业号</w:t>
            </w:r>
            <w:r w:rsidRPr="00C02D8E">
              <w:rPr>
                <w:rFonts w:hint="eastAsia"/>
                <w:highlight w:val="yellow"/>
              </w:rPr>
              <w:t>userid</w:t>
            </w:r>
            <w:r w:rsidRPr="00C02D8E">
              <w:rPr>
                <w:rFonts w:hint="eastAsia"/>
                <w:highlight w:val="yellow"/>
              </w:rPr>
              <w:t>转</w:t>
            </w:r>
            <w:r w:rsidRPr="00C02D8E">
              <w:rPr>
                <w:rFonts w:hint="eastAsia"/>
                <w:highlight w:val="yellow"/>
              </w:rPr>
              <w:t>openid</w:t>
            </w:r>
            <w:r w:rsidRPr="00C02D8E">
              <w:rPr>
                <w:rFonts w:hint="eastAsia"/>
                <w:highlight w:val="yellow"/>
              </w:rPr>
              <w:t>接口】进行转换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return_str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请求返回的完整字符串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order_type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下单类型（0：发布</w:t>
            </w:r>
            <w:proofErr w:type="gramStart"/>
            <w:r w:rsidRPr="00C02D8E">
              <w:rPr>
                <w:rFonts w:ascii="宋体" w:hAnsi="宋体" w:cs="宋体"/>
                <w:szCs w:val="24"/>
                <w:highlight w:val="yellow"/>
              </w:rPr>
              <w:t>”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买</w:t>
            </w:r>
            <w:proofErr w:type="gramStart"/>
            <w:r w:rsidRPr="00C02D8E">
              <w:rPr>
                <w:rFonts w:ascii="宋体" w:hAnsi="宋体" w:cs="宋体"/>
                <w:szCs w:val="24"/>
                <w:highlight w:val="yellow"/>
              </w:rPr>
              <w:t>”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商品；1：团购商品；）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类型[0：同步通知；1：异步通知；]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状态（0:已提交；1：</w:t>
            </w:r>
            <w:r w:rsidR="00F31AA3" w:rsidRPr="00C02D8E">
              <w:rPr>
                <w:rFonts w:ascii="宋体" w:hAnsi="宋体" w:cs="宋体" w:hint="eastAsia"/>
                <w:szCs w:val="24"/>
                <w:highlight w:val="yellow"/>
              </w:rPr>
              <w:t>支付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成功；2：失败；）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1A700B" w:rsidRPr="00C02D8E" w:rsidTr="0058281F">
        <w:tc>
          <w:tcPr>
            <w:tcW w:w="0" w:type="auto"/>
            <w:shd w:val="clear" w:color="auto" w:fill="auto"/>
          </w:tcPr>
          <w:p w:rsidR="001A700B" w:rsidRPr="00C02D8E" w:rsidRDefault="00947AA2" w:rsidP="00761321">
            <w:pPr>
              <w:rPr>
                <w:highlight w:val="yellow"/>
              </w:rPr>
            </w:pPr>
            <w:hyperlink r:id="rId8" w:tooltip="排序" w:history="1">
              <w:r w:rsidR="001A700B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1A700B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1A700B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</w:t>
              </w:r>
              <w:r w:rsidR="001A700B" w:rsidRPr="00C02D8E">
                <w:rPr>
                  <w:rFonts w:ascii="Arial" w:hAnsi="Arial" w:cs="Arial" w:hint="eastAsia"/>
                  <w:b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9" w:type="dxa"/>
            <w:shd w:val="clear" w:color="auto" w:fill="auto"/>
          </w:tcPr>
          <w:p w:rsidR="001A700B" w:rsidRPr="00C02D8E" w:rsidRDefault="001A700B" w:rsidP="0076132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283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59" w:type="dxa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1A700B" w:rsidRPr="00C02D8E" w:rsidTr="00761321">
        <w:tc>
          <w:tcPr>
            <w:tcW w:w="10682" w:type="dxa"/>
            <w:gridSpan w:val="6"/>
            <w:shd w:val="clear" w:color="auto" w:fill="auto"/>
          </w:tcPr>
          <w:p w:rsidR="001A700B" w:rsidRPr="00C02D8E" w:rsidRDefault="001A700B" w:rsidP="0076132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</w:tc>
      </w:tr>
    </w:tbl>
    <w:p w:rsidR="001A700B" w:rsidRPr="00C02D8E" w:rsidRDefault="001A700B" w:rsidP="001A700B">
      <w:pPr>
        <w:rPr>
          <w:highlight w:val="yellow"/>
        </w:rPr>
      </w:pPr>
    </w:p>
    <w:p w:rsidR="001A700B" w:rsidRPr="00C02D8E" w:rsidRDefault="001A700B" w:rsidP="0047719D">
      <w:pPr>
        <w:rPr>
          <w:highlight w:val="yellow"/>
        </w:rPr>
      </w:pPr>
    </w:p>
    <w:p w:rsidR="001A700B" w:rsidRPr="00C02D8E" w:rsidRDefault="001A700B" w:rsidP="0047719D">
      <w:pPr>
        <w:rPr>
          <w:highlight w:val="yellow"/>
        </w:rPr>
      </w:pPr>
    </w:p>
    <w:p w:rsidR="0047719D" w:rsidRPr="00C02D8E" w:rsidRDefault="0047719D" w:rsidP="0047719D">
      <w:pPr>
        <w:rPr>
          <w:highlight w:val="yellow"/>
        </w:rPr>
      </w:pPr>
    </w:p>
    <w:p w:rsidR="0047719D" w:rsidRPr="00C02D8E" w:rsidRDefault="0047719D" w:rsidP="0047719D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>sy_</w:t>
      </w:r>
      <w:r w:rsidR="00863CE6" w:rsidRPr="00C02D8E">
        <w:rPr>
          <w:highlight w:val="yellow"/>
        </w:rPr>
        <w:t>alipay</w:t>
      </w:r>
      <w:r w:rsidRPr="00C02D8E">
        <w:rPr>
          <w:highlight w:val="yellow"/>
        </w:rPr>
        <w:t>_</w:t>
      </w:r>
      <w:r w:rsidR="00F41546" w:rsidRPr="00C02D8E">
        <w:rPr>
          <w:highlight w:val="yellow"/>
        </w:rPr>
        <w:t>pay_record</w:t>
      </w:r>
      <w:r w:rsidR="00863CE6" w:rsidRPr="00C02D8E">
        <w:rPr>
          <w:highlight w:val="yellow"/>
        </w:rPr>
        <w:t xml:space="preserve"> </w:t>
      </w:r>
      <w:r w:rsidR="00863CE6" w:rsidRPr="00C02D8E">
        <w:rPr>
          <w:rFonts w:hint="eastAsia"/>
          <w:highlight w:val="yellow"/>
        </w:rPr>
        <w:t>支付宝</w:t>
      </w:r>
      <w:r w:rsidR="00F41546" w:rsidRPr="00C02D8E">
        <w:rPr>
          <w:rFonts w:hint="eastAsia"/>
          <w:highlight w:val="yellow"/>
        </w:rPr>
        <w:t>在线支付请求</w:t>
      </w:r>
      <w:r w:rsidRPr="00C02D8E">
        <w:rPr>
          <w:rFonts w:hint="eastAsia"/>
          <w:highlight w:val="yellow"/>
        </w:rPr>
        <w:t>记录表</w:t>
      </w:r>
    </w:p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1"/>
        <w:gridCol w:w="1196"/>
        <w:gridCol w:w="457"/>
        <w:gridCol w:w="1416"/>
        <w:gridCol w:w="1238"/>
        <w:gridCol w:w="4904"/>
      </w:tblGrid>
      <w:tr w:rsidR="0047719D" w:rsidRPr="00C02D8E" w:rsidTr="003F78B9">
        <w:tc>
          <w:tcPr>
            <w:tcW w:w="10682" w:type="dxa"/>
            <w:gridSpan w:val="6"/>
          </w:tcPr>
          <w:p w:rsidR="0047719D" w:rsidRPr="00C02D8E" w:rsidRDefault="00F41546" w:rsidP="003F78B9">
            <w:p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 xml:space="preserve">sy_alipay_pay_record </w:t>
            </w:r>
            <w:r w:rsidRPr="00C02D8E">
              <w:rPr>
                <w:rFonts w:hint="eastAsia"/>
                <w:b/>
                <w:bCs/>
                <w:highlight w:val="yellow"/>
              </w:rPr>
              <w:t>支付宝在线支付请求记录表</w:t>
            </w:r>
          </w:p>
        </w:tc>
      </w:tr>
      <w:tr w:rsidR="0047719D" w:rsidRPr="00C02D8E" w:rsidTr="003F78B9">
        <w:tc>
          <w:tcPr>
            <w:tcW w:w="1471" w:type="dxa"/>
          </w:tcPr>
          <w:p w:rsidR="0047719D" w:rsidRPr="00C02D8E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lastRenderedPageBreak/>
              <w:t>字段</w:t>
            </w:r>
          </w:p>
        </w:tc>
        <w:tc>
          <w:tcPr>
            <w:tcW w:w="1196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457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1416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238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904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47719D" w:rsidRPr="00C02D8E" w:rsidTr="003F78B9">
        <w:tc>
          <w:tcPr>
            <w:tcW w:w="1471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1196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457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1416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4904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</w:t>
            </w:r>
          </w:p>
        </w:tc>
      </w:tr>
      <w:tr w:rsidR="0058281F" w:rsidRPr="00C02D8E" w:rsidTr="003F78B9">
        <w:tc>
          <w:tcPr>
            <w:tcW w:w="1471" w:type="dxa"/>
          </w:tcPr>
          <w:p w:rsidR="0058281F" w:rsidRPr="00C02D8E" w:rsidRDefault="0058281F" w:rsidP="0058281F">
            <w:pPr>
              <w:widowControl/>
              <w:spacing w:before="180" w:after="360" w:line="240" w:lineRule="auto"/>
              <w:rPr>
                <w:rStyle w:val="af"/>
                <w:rFonts w:ascii="Helvetica" w:hAnsi="Helvetica" w:cs="Helvetica"/>
                <w:b w:val="0"/>
                <w:bCs w:val="0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</w:rPr>
              <w:t>out_trade_no</w:t>
            </w:r>
          </w:p>
        </w:tc>
        <w:tc>
          <w:tcPr>
            <w:tcW w:w="119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457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58281F" w:rsidRPr="00C02D8E" w:rsidRDefault="0058281F" w:rsidP="0058281F">
            <w:pPr>
              <w:widowControl/>
              <w:spacing w:before="180" w:after="360" w:line="240" w:lineRule="auto"/>
              <w:rPr>
                <w:rFonts w:ascii="Helvetica" w:hAnsi="Helvetica" w:cs="Helvetica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</w:rPr>
              <w:t>商户订单号</w:t>
            </w:r>
          </w:p>
        </w:tc>
      </w:tr>
      <w:tr w:rsidR="0058281F" w:rsidRPr="00C02D8E" w:rsidTr="003F78B9">
        <w:tc>
          <w:tcPr>
            <w:tcW w:w="1471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trade_no</w:t>
            </w:r>
          </w:p>
        </w:tc>
        <w:tc>
          <w:tcPr>
            <w:tcW w:w="119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457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支付宝交易号</w:t>
            </w:r>
          </w:p>
        </w:tc>
      </w:tr>
      <w:tr w:rsidR="0058281F" w:rsidRPr="00C02D8E" w:rsidTr="003F78B9">
        <w:tc>
          <w:tcPr>
            <w:tcW w:w="1471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seller_id</w:t>
            </w:r>
          </w:p>
        </w:tc>
        <w:tc>
          <w:tcPr>
            <w:tcW w:w="119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30)</w:t>
            </w:r>
          </w:p>
        </w:tc>
        <w:tc>
          <w:tcPr>
            <w:tcW w:w="457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58281F" w:rsidRPr="00C02D8E" w:rsidRDefault="0058281F" w:rsidP="0058281F">
            <w:pPr>
              <w:spacing w:before="180" w:after="360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收款支付宝账号对应的支付</w:t>
            </w:r>
            <w:proofErr w:type="gramStart"/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宝唯一</w:t>
            </w:r>
            <w:proofErr w:type="gramEnd"/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用户号。</w:t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 </w:t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</w:rPr>
              <w:br/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以</w:t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2088</w:t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开头的纯</w:t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16</w:t>
            </w: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位数字</w:t>
            </w:r>
          </w:p>
        </w:tc>
      </w:tr>
      <w:tr w:rsidR="0058281F" w:rsidRPr="00C02D8E" w:rsidTr="003F78B9">
        <w:tc>
          <w:tcPr>
            <w:tcW w:w="1471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total_amount</w:t>
            </w:r>
          </w:p>
        </w:tc>
        <w:tc>
          <w:tcPr>
            <w:tcW w:w="119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457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0.00</w:t>
            </w:r>
          </w:p>
        </w:tc>
        <w:tc>
          <w:tcPr>
            <w:tcW w:w="1238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58281F" w:rsidRPr="00C02D8E" w:rsidRDefault="0058281F" w:rsidP="005828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本次交易支付的订单金额，单位为人民币（元）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subject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457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C02D8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订单名称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C02D8E"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  <w:t>body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457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rPr>
                <w:rFonts w:ascii="Helvetica" w:hAnsi="Helvetica" w:cs="Helvetica"/>
                <w:sz w:val="18"/>
                <w:szCs w:val="18"/>
                <w:highlight w:val="yellow"/>
                <w:shd w:val="clear" w:color="auto" w:fill="FFFFFF"/>
              </w:rPr>
            </w:pPr>
            <w:r w:rsidRPr="00C02D8E">
              <w:rPr>
                <w:rFonts w:ascii="Helvetica" w:hAnsi="Helvetica" w:cs="Helvetica" w:hint="eastAsia"/>
                <w:sz w:val="18"/>
                <w:szCs w:val="18"/>
                <w:highlight w:val="yellow"/>
                <w:shd w:val="clear" w:color="auto" w:fill="FFFFFF"/>
              </w:rPr>
              <w:t>订单描述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admin_id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</w:tcPr>
          <w:p w:rsidR="000F2400" w:rsidRPr="00C02D8E" w:rsidRDefault="00AE1EF1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产品所归属的商家管理员I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ascii="微软雅黑" w:eastAsia="微软雅黑" w:hAnsi="微软雅黑" w:hint="eastAsia"/>
                <w:bCs/>
                <w:sz w:val="18"/>
                <w:szCs w:val="18"/>
                <w:highlight w:val="yellow"/>
              </w:rPr>
              <w:t>data_</w:t>
            </w:r>
            <w:r w:rsidRPr="00C02D8E">
              <w:rPr>
                <w:rFonts w:ascii="Arial" w:hAnsi="Arial" w:cs="Arial" w:hint="eastAsia"/>
                <w:bCs/>
                <w:color w:val="000000"/>
                <w:highlight w:val="yellow"/>
              </w:rPr>
              <w:t>desc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457" w:type="dxa"/>
            <w:vAlign w:val="center"/>
          </w:tcPr>
          <w:p w:rsidR="000F2400" w:rsidRPr="00C02D8E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1416" w:type="dxa"/>
            <w:vAlign w:val="center"/>
          </w:tcPr>
          <w:p w:rsidR="000F2400" w:rsidRPr="00C02D8E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238" w:type="dxa"/>
          </w:tcPr>
          <w:p w:rsidR="000F2400" w:rsidRPr="00C02D8E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904" w:type="dxa"/>
            <w:vAlign w:val="center"/>
          </w:tcPr>
          <w:p w:rsidR="000F2400" w:rsidRPr="00C02D8E" w:rsidRDefault="000F2400" w:rsidP="000F240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57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类型[0：同步通知；1：异步通知；]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57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状态（0:已提交；1：支付成功；2：失败；）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0F2400" w:rsidRPr="00C02D8E" w:rsidTr="003F78B9">
        <w:tc>
          <w:tcPr>
            <w:tcW w:w="1471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update_time</w:t>
            </w:r>
          </w:p>
        </w:tc>
        <w:tc>
          <w:tcPr>
            <w:tcW w:w="1196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</w:tcPr>
          <w:p w:rsidR="000F2400" w:rsidRPr="00C02D8E" w:rsidRDefault="000F2400" w:rsidP="000F240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416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238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904" w:type="dxa"/>
          </w:tcPr>
          <w:p w:rsidR="000F2400" w:rsidRPr="00C02D8E" w:rsidRDefault="000F2400" w:rsidP="000F240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47719D" w:rsidRPr="00C02D8E" w:rsidRDefault="0047719D" w:rsidP="0047719D">
      <w:pPr>
        <w:rPr>
          <w:highlight w:val="yellow"/>
        </w:rPr>
      </w:pPr>
    </w:p>
    <w:p w:rsidR="0047719D" w:rsidRPr="00C02D8E" w:rsidRDefault="0047719D" w:rsidP="0047719D">
      <w:pPr>
        <w:rPr>
          <w:highlight w:val="yellow"/>
        </w:rPr>
      </w:pPr>
    </w:p>
    <w:p w:rsidR="0047719D" w:rsidRPr="00C02D8E" w:rsidRDefault="0047719D" w:rsidP="0047719D">
      <w:pPr>
        <w:rPr>
          <w:highlight w:val="yellow"/>
        </w:rPr>
      </w:pPr>
    </w:p>
    <w:p w:rsidR="0047719D" w:rsidRPr="00C02D8E" w:rsidRDefault="0047719D" w:rsidP="009A6082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>sy_</w:t>
      </w:r>
      <w:r w:rsidR="00877511" w:rsidRPr="00C02D8E">
        <w:rPr>
          <w:highlight w:val="yellow"/>
        </w:rPr>
        <w:t>product_integral</w:t>
      </w:r>
      <w:r w:rsidRPr="00C02D8E">
        <w:rPr>
          <w:highlight w:val="yellow"/>
        </w:rPr>
        <w:t xml:space="preserve"> </w:t>
      </w:r>
      <w:r w:rsidRPr="00C02D8E">
        <w:rPr>
          <w:rFonts w:hint="eastAsia"/>
          <w:highlight w:val="yellow"/>
        </w:rPr>
        <w:t>积分对换的礼品</w:t>
      </w:r>
      <w:r w:rsidRPr="00C02D8E">
        <w:rPr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1"/>
        <w:gridCol w:w="1349"/>
        <w:gridCol w:w="457"/>
        <w:gridCol w:w="698"/>
        <w:gridCol w:w="1138"/>
        <w:gridCol w:w="5555"/>
      </w:tblGrid>
      <w:tr w:rsidR="0047719D" w:rsidRPr="00C02D8E" w:rsidTr="00012934">
        <w:tc>
          <w:tcPr>
            <w:tcW w:w="10651" w:type="dxa"/>
            <w:gridSpan w:val="6"/>
            <w:hideMark/>
          </w:tcPr>
          <w:p w:rsidR="0047719D" w:rsidRPr="00C02D8E" w:rsidRDefault="009573CA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 xml:space="preserve">sy_product_integral </w:t>
            </w:r>
            <w:r w:rsidRPr="00C02D8E">
              <w:rPr>
                <w:rFonts w:hint="eastAsia"/>
                <w:highlight w:val="yellow"/>
              </w:rPr>
              <w:t>积分对换的礼品表</w:t>
            </w:r>
          </w:p>
        </w:tc>
      </w:tr>
      <w:tr w:rsidR="0047719D" w:rsidRPr="00C02D8E" w:rsidTr="00076079">
        <w:tc>
          <w:tcPr>
            <w:tcW w:w="0" w:type="auto"/>
            <w:hideMark/>
          </w:tcPr>
          <w:p w:rsidR="0047719D" w:rsidRPr="00C02D8E" w:rsidRDefault="0047719D" w:rsidP="003F78B9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138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555" w:type="dxa"/>
          </w:tcPr>
          <w:p w:rsidR="0047719D" w:rsidRPr="00C02D8E" w:rsidRDefault="0047719D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47719D" w:rsidRPr="00C02D8E" w:rsidTr="00076079"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555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47719D" w:rsidRPr="00C02D8E" w:rsidTr="00076079"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product_id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555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产品ID, 32位UUID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 xml:space="preserve"> </w:t>
            </w:r>
          </w:p>
        </w:tc>
      </w:tr>
      <w:tr w:rsidR="0047719D" w:rsidRPr="00C02D8E" w:rsidTr="00076079"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title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名称</w:t>
            </w:r>
          </w:p>
        </w:tc>
      </w:tr>
      <w:tr w:rsidR="0047719D" w:rsidRPr="00C02D8E" w:rsidTr="00076079"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images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128)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47719D" w:rsidRPr="00C02D8E" w:rsidRDefault="0047719D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图片</w:t>
            </w:r>
          </w:p>
        </w:tc>
      </w:tr>
      <w:tr w:rsidR="00BA3576" w:rsidRPr="00C02D8E" w:rsidTr="00076079">
        <w:tc>
          <w:tcPr>
            <w:tcW w:w="0" w:type="auto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otal</w:t>
            </w:r>
          </w:p>
        </w:tc>
        <w:tc>
          <w:tcPr>
            <w:tcW w:w="0" w:type="auto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BA3576" w:rsidRPr="00C02D8E" w:rsidRDefault="00BA3576" w:rsidP="00BA3576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产品库存</w:t>
            </w:r>
          </w:p>
        </w:tc>
      </w:tr>
      <w:tr w:rsidR="00BA3576" w:rsidRPr="00C02D8E" w:rsidTr="00076079">
        <w:tc>
          <w:tcPr>
            <w:tcW w:w="0" w:type="auto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integral</w:t>
            </w:r>
          </w:p>
        </w:tc>
        <w:tc>
          <w:tcPr>
            <w:tcW w:w="0" w:type="auto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BA3576" w:rsidRPr="00C02D8E" w:rsidRDefault="00BA3576" w:rsidP="00BA3576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BA3576" w:rsidRPr="00C02D8E" w:rsidRDefault="00BA3576" w:rsidP="00BA3576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BA3576" w:rsidRPr="00C02D8E" w:rsidRDefault="00BA3576" w:rsidP="00BA357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对换所需积分</w:t>
            </w:r>
          </w:p>
        </w:tc>
      </w:tr>
      <w:tr w:rsidR="00076079" w:rsidRPr="00C02D8E" w:rsidTr="00076079">
        <w:tc>
          <w:tcPr>
            <w:tcW w:w="0" w:type="auto"/>
          </w:tcPr>
          <w:p w:rsidR="00076079" w:rsidRPr="00C02D8E" w:rsidRDefault="00076079" w:rsidP="0007607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c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ontent</w:t>
            </w:r>
          </w:p>
        </w:tc>
        <w:tc>
          <w:tcPr>
            <w:tcW w:w="0" w:type="auto"/>
          </w:tcPr>
          <w:p w:rsidR="00076079" w:rsidRPr="00C02D8E" w:rsidRDefault="00076079" w:rsidP="00076079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1024</w:t>
            </w:r>
            <w:r w:rsidRPr="00C02D8E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  <w:vAlign w:val="center"/>
          </w:tcPr>
          <w:p w:rsidR="00076079" w:rsidRPr="00C02D8E" w:rsidRDefault="00076079" w:rsidP="00076079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</w:tcPr>
          <w:p w:rsidR="00076079" w:rsidRPr="00C02D8E" w:rsidRDefault="00076079" w:rsidP="00076079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38" w:type="dxa"/>
          </w:tcPr>
          <w:p w:rsidR="00076079" w:rsidRPr="00C02D8E" w:rsidRDefault="00076079" w:rsidP="0007607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76079" w:rsidRPr="00C02D8E" w:rsidRDefault="00076079" w:rsidP="0007607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内容</w:t>
            </w:r>
          </w:p>
        </w:tc>
      </w:tr>
      <w:tr w:rsidR="00012934" w:rsidRPr="00C02D8E" w:rsidTr="00614452">
        <w:tc>
          <w:tcPr>
            <w:tcW w:w="0" w:type="auto"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8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012934" w:rsidRPr="00C02D8E" w:rsidTr="00076079">
        <w:tc>
          <w:tcPr>
            <w:tcW w:w="0" w:type="auto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i/>
                <w:iCs/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商家-管理员ID（</w:t>
            </w:r>
            <w:r w:rsidRPr="00C02D8E">
              <w:rPr>
                <w:rFonts w:hint="eastAsia"/>
                <w:highlight w:val="yellow"/>
              </w:rPr>
              <w:t>sy_</w:t>
            </w:r>
            <w:r w:rsidRPr="00C02D8E">
              <w:rPr>
                <w:rFonts w:hint="eastAsia"/>
                <w:b/>
                <w:highlight w:val="yellow"/>
              </w:rPr>
              <w:t xml:space="preserve">admin 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r w:rsidRPr="00C02D8E">
              <w:rPr>
                <w:rFonts w:hint="eastAsia"/>
                <w:b/>
                <w:highlight w:val="yellow"/>
              </w:rPr>
              <w:t>管理员表的</w:t>
            </w:r>
            <w:r w:rsidRPr="00C02D8E">
              <w:rPr>
                <w:rStyle w:val="af"/>
                <w:rFonts w:hint="eastAsia"/>
                <w:i/>
                <w:iCs/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f"/>
                <w:i/>
                <w:iCs/>
                <w:highlight w:val="yellow"/>
              </w:rPr>
              <w:t>id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012934" w:rsidRPr="00C02D8E" w:rsidTr="00076079"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b/>
                <w:highlight w:val="yellow"/>
              </w:rPr>
            </w:pPr>
            <w:r w:rsidRPr="00C02D8E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t>data_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012934" w:rsidRPr="00C02D8E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0" w:type="auto"/>
            <w:vAlign w:val="center"/>
            <w:hideMark/>
          </w:tcPr>
          <w:p w:rsidR="00012934" w:rsidRPr="00C02D8E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1138" w:type="dxa"/>
          </w:tcPr>
          <w:p w:rsidR="00012934" w:rsidRPr="00C02D8E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5555" w:type="dxa"/>
            <w:vAlign w:val="center"/>
          </w:tcPr>
          <w:p w:rsidR="00012934" w:rsidRPr="00C02D8E" w:rsidRDefault="00012934" w:rsidP="00012934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</w:t>
            </w:r>
          </w:p>
        </w:tc>
      </w:tr>
      <w:tr w:rsidR="00012934" w:rsidRPr="00C02D8E" w:rsidTr="00076079"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类型（未启用）</w:t>
            </w:r>
          </w:p>
        </w:tc>
      </w:tr>
      <w:tr w:rsidR="00012934" w:rsidRPr="00C02D8E" w:rsidTr="00076079"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显示状态（0:不显示，1：显示）</w:t>
            </w:r>
          </w:p>
        </w:tc>
      </w:tr>
      <w:tr w:rsidR="00012934" w:rsidRPr="00C02D8E" w:rsidTr="00076079"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012934" w:rsidRPr="00C02D8E" w:rsidTr="00076079"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8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55" w:type="dxa"/>
          </w:tcPr>
          <w:p w:rsidR="00012934" w:rsidRPr="00C02D8E" w:rsidRDefault="00012934" w:rsidP="00012934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47719D" w:rsidRPr="00C02D8E" w:rsidRDefault="0047719D" w:rsidP="0047719D">
      <w:pPr>
        <w:rPr>
          <w:highlight w:val="yellow"/>
        </w:rPr>
      </w:pPr>
    </w:p>
    <w:p w:rsidR="00C26778" w:rsidRPr="00C02D8E" w:rsidRDefault="00B5447B" w:rsidP="009A6082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>s</w:t>
      </w:r>
      <w:r w:rsidRPr="00C02D8E">
        <w:rPr>
          <w:highlight w:val="yellow"/>
        </w:rPr>
        <w:t>y_business_invoice</w:t>
      </w:r>
      <w:r w:rsidR="00C26778" w:rsidRPr="00C02D8E">
        <w:rPr>
          <w:highlight w:val="yellow"/>
        </w:rPr>
        <w:t>商家</w:t>
      </w:r>
      <w:r w:rsidR="00C26778" w:rsidRPr="00C02D8E">
        <w:rPr>
          <w:rFonts w:hint="eastAsia"/>
          <w:highlight w:val="yellow"/>
        </w:rPr>
        <w:t>开票信息</w:t>
      </w:r>
      <w:r w:rsidR="00C26778" w:rsidRPr="00C02D8E">
        <w:rPr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1332"/>
        <w:gridCol w:w="457"/>
        <w:gridCol w:w="696"/>
        <w:gridCol w:w="919"/>
        <w:gridCol w:w="4541"/>
      </w:tblGrid>
      <w:tr w:rsidR="00C26778" w:rsidRPr="00C02D8E" w:rsidTr="00F53EED">
        <w:tc>
          <w:tcPr>
            <w:tcW w:w="10682" w:type="dxa"/>
            <w:gridSpan w:val="6"/>
            <w:hideMark/>
          </w:tcPr>
          <w:p w:rsidR="00C26778" w:rsidRPr="00C02D8E" w:rsidRDefault="00B5447B" w:rsidP="003F78B9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sy_business_invoice</w:t>
            </w:r>
            <w:r w:rsidRPr="00C02D8E">
              <w:rPr>
                <w:rFonts w:hint="eastAsia"/>
                <w:b/>
                <w:bCs/>
                <w:highlight w:val="yellow"/>
              </w:rPr>
              <w:t>商家开票信息表</w:t>
            </w:r>
          </w:p>
        </w:tc>
      </w:tr>
      <w:tr w:rsidR="00C26778" w:rsidRPr="00C02D8E" w:rsidTr="00020098">
        <w:tc>
          <w:tcPr>
            <w:tcW w:w="0" w:type="auto"/>
            <w:hideMark/>
          </w:tcPr>
          <w:p w:rsidR="00C26778" w:rsidRPr="00C02D8E" w:rsidRDefault="00C26778" w:rsidP="003F78B9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696" w:type="dxa"/>
            <w:hideMark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919" w:type="dxa"/>
          </w:tcPr>
          <w:p w:rsidR="00C26778" w:rsidRPr="00C02D8E" w:rsidRDefault="00C26778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541" w:type="dxa"/>
          </w:tcPr>
          <w:p w:rsidR="00C26778" w:rsidRPr="00C02D8E" w:rsidRDefault="00C26778" w:rsidP="003F78B9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C26778" w:rsidRPr="00C02D8E" w:rsidTr="00020098">
        <w:tc>
          <w:tcPr>
            <w:tcW w:w="0" w:type="auto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696" w:type="dxa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41" w:type="dxa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C26778" w:rsidRPr="00C02D8E" w:rsidTr="00020098">
        <w:tc>
          <w:tcPr>
            <w:tcW w:w="0" w:type="auto"/>
          </w:tcPr>
          <w:p w:rsidR="00C26778" w:rsidRPr="00C02D8E" w:rsidRDefault="002920C6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invoice_id</w:t>
            </w:r>
          </w:p>
        </w:tc>
        <w:tc>
          <w:tcPr>
            <w:tcW w:w="0" w:type="auto"/>
          </w:tcPr>
          <w:p w:rsidR="00C26778" w:rsidRPr="00C02D8E" w:rsidRDefault="0021371D" w:rsidP="003F78B9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32)</w:t>
            </w:r>
          </w:p>
        </w:tc>
        <w:tc>
          <w:tcPr>
            <w:tcW w:w="0" w:type="auto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696" w:type="dxa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541" w:type="dxa"/>
          </w:tcPr>
          <w:p w:rsidR="00C26778" w:rsidRPr="00C02D8E" w:rsidRDefault="00C2677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ID, 32位UUID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 xml:space="preserve"> 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itle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发票抬头</w:t>
            </w:r>
          </w:p>
        </w:tc>
      </w:tr>
      <w:tr w:rsidR="00020098" w:rsidRPr="00C02D8E" w:rsidTr="00020098">
        <w:tc>
          <w:tcPr>
            <w:tcW w:w="0" w:type="auto"/>
          </w:tcPr>
          <w:p w:rsidR="00020098" w:rsidRPr="00C02D8E" w:rsidRDefault="00020098" w:rsidP="000645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p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rice</w:t>
            </w:r>
          </w:p>
        </w:tc>
        <w:tc>
          <w:tcPr>
            <w:tcW w:w="0" w:type="auto"/>
          </w:tcPr>
          <w:p w:rsidR="00020098" w:rsidRPr="00C02D8E" w:rsidRDefault="00020098" w:rsidP="000645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0" w:type="auto"/>
          </w:tcPr>
          <w:p w:rsidR="00020098" w:rsidRPr="00C02D8E" w:rsidRDefault="00020098" w:rsidP="0006454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696" w:type="dxa"/>
          </w:tcPr>
          <w:p w:rsidR="00020098" w:rsidRPr="00C02D8E" w:rsidRDefault="00020098" w:rsidP="0006454B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0.00</w:t>
            </w:r>
          </w:p>
        </w:tc>
        <w:tc>
          <w:tcPr>
            <w:tcW w:w="919" w:type="dxa"/>
          </w:tcPr>
          <w:p w:rsidR="00020098" w:rsidRPr="00C02D8E" w:rsidRDefault="00020098" w:rsidP="0006454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020098" w:rsidRPr="00C02D8E" w:rsidRDefault="00020098" w:rsidP="0006454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开票金额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head_type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抬头类型（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0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：个人/非企业抬头；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1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：公司抬头；）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invoice_tax_number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发票税号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c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ontent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发票内容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invoice_type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开票的类型（0：电子版；1：纸质；）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e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mail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接收邮箱</w:t>
            </w:r>
          </w:p>
        </w:tc>
      </w:tr>
      <w:tr w:rsidR="0021371D" w:rsidRPr="00C02D8E" w:rsidTr="00020098"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invoice_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mg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64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21371D" w:rsidRPr="00C02D8E" w:rsidRDefault="0021371D" w:rsidP="0021371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21371D" w:rsidRPr="00C02D8E" w:rsidRDefault="0021371D" w:rsidP="0021371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发票的电子版</w:t>
            </w:r>
          </w:p>
        </w:tc>
      </w:tr>
      <w:tr w:rsidR="003C3D7C" w:rsidRPr="00C02D8E" w:rsidTr="00761321"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express_</w:t>
            </w: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ddress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128</w:t>
            </w: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vAlign w:val="center"/>
          </w:tcPr>
          <w:p w:rsidR="003C3D7C" w:rsidRPr="00C02D8E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邮寄地址</w:t>
            </w:r>
          </w:p>
        </w:tc>
      </w:tr>
      <w:tr w:rsidR="003C3D7C" w:rsidRPr="00C02D8E" w:rsidTr="00020098"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_express_id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696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发货信息-快递公司ID（</w:t>
            </w:r>
            <w:r w:rsidRPr="00C02D8E">
              <w:rPr>
                <w:rFonts w:hint="eastAsia"/>
                <w:highlight w:val="yellow"/>
              </w:rPr>
              <w:t xml:space="preserve">sy_express_info  </w:t>
            </w:r>
            <w:r w:rsidRPr="00C02D8E">
              <w:rPr>
                <w:rFonts w:hint="eastAsia"/>
                <w:highlight w:val="yellow"/>
              </w:rPr>
              <w:t>快递公司信息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C02D8E">
              <w:rPr>
                <w:rFonts w:hint="eastAsia"/>
                <w:highlight w:val="yellow"/>
              </w:rPr>
              <w:t>express_info</w:t>
            </w:r>
            <w:r w:rsidRPr="00C02D8E">
              <w:rPr>
                <w:rFonts w:hint="eastAsia"/>
                <w:bCs/>
                <w:i/>
                <w:iCs/>
                <w:highlight w:val="yellow"/>
              </w:rPr>
              <w:t>_</w:t>
            </w:r>
            <w:r w:rsidRPr="00C02D8E">
              <w:rPr>
                <w:bCs/>
                <w:i/>
                <w:iCs/>
                <w:highlight w:val="yellow"/>
              </w:rPr>
              <w:t>id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3C3D7C" w:rsidRPr="00C02D8E" w:rsidTr="00020098"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_express_number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32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696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发货信息-快递单号</w:t>
            </w:r>
          </w:p>
        </w:tc>
      </w:tr>
      <w:tr w:rsidR="003C3D7C" w:rsidRPr="00C02D8E" w:rsidTr="00020098"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_send_time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发货信息-发货时间</w:t>
            </w:r>
          </w:p>
        </w:tc>
      </w:tr>
      <w:tr w:rsidR="003C3D7C" w:rsidRPr="00C02D8E" w:rsidTr="00020098">
        <w:tc>
          <w:tcPr>
            <w:tcW w:w="0" w:type="auto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i/>
                <w:iCs/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商家-管理员ID（</w:t>
            </w:r>
            <w:r w:rsidRPr="00C02D8E">
              <w:rPr>
                <w:rFonts w:hint="eastAsia"/>
                <w:highlight w:val="yellow"/>
              </w:rPr>
              <w:t>sy_</w:t>
            </w:r>
            <w:r w:rsidRPr="00C02D8E">
              <w:rPr>
                <w:rFonts w:hint="eastAsia"/>
                <w:b/>
                <w:highlight w:val="yellow"/>
              </w:rPr>
              <w:t xml:space="preserve">admin 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r w:rsidRPr="00C02D8E">
              <w:rPr>
                <w:rFonts w:hint="eastAsia"/>
                <w:b/>
                <w:highlight w:val="yellow"/>
              </w:rPr>
              <w:t>管理员表的</w:t>
            </w:r>
            <w:r w:rsidRPr="00C02D8E">
              <w:rPr>
                <w:rStyle w:val="af"/>
                <w:rFonts w:hint="eastAsia"/>
                <w:i/>
                <w:iCs/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f"/>
                <w:i/>
                <w:iCs/>
                <w:highlight w:val="yellow"/>
              </w:rPr>
              <w:t>id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3C3D7C" w:rsidRPr="00C02D8E" w:rsidTr="00020098"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b/>
                <w:highlight w:val="yellow"/>
              </w:rPr>
            </w:pPr>
            <w:r w:rsidRPr="00C02D8E">
              <w:rPr>
                <w:rFonts w:ascii="微软雅黑" w:eastAsia="微软雅黑" w:hAnsi="微软雅黑" w:hint="eastAsia"/>
                <w:b/>
                <w:bCs/>
                <w:sz w:val="18"/>
                <w:szCs w:val="18"/>
                <w:highlight w:val="yellow"/>
              </w:rPr>
              <w:lastRenderedPageBreak/>
              <w:t>data_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desc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b/>
                <w:sz w:val="17"/>
                <w:szCs w:val="17"/>
                <w:highlight w:val="yellow"/>
              </w:rPr>
              <w:t>V</w:t>
            </w:r>
            <w:r w:rsidRPr="00C02D8E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b/>
                <w:sz w:val="17"/>
                <w:szCs w:val="17"/>
                <w:highlight w:val="yellow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3C3D7C" w:rsidRPr="00C02D8E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是</w:t>
            </w:r>
          </w:p>
        </w:tc>
        <w:tc>
          <w:tcPr>
            <w:tcW w:w="696" w:type="dxa"/>
            <w:vAlign w:val="center"/>
            <w:hideMark/>
          </w:tcPr>
          <w:p w:rsidR="003C3D7C" w:rsidRPr="00C02D8E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19" w:type="dxa"/>
          </w:tcPr>
          <w:p w:rsidR="003C3D7C" w:rsidRPr="00C02D8E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541" w:type="dxa"/>
            <w:vAlign w:val="center"/>
          </w:tcPr>
          <w:p w:rsidR="003C3D7C" w:rsidRPr="00C02D8E" w:rsidRDefault="003C3D7C" w:rsidP="003C3D7C">
            <w:pPr>
              <w:widowControl/>
              <w:jc w:val="left"/>
              <w:rPr>
                <w:rFonts w:ascii="微软雅黑" w:eastAsia="微软雅黑" w:hAnsi="微软雅黑" w:cs="宋体"/>
                <w:b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b/>
                <w:kern w:val="0"/>
                <w:sz w:val="18"/>
                <w:szCs w:val="18"/>
                <w:highlight w:val="yellow"/>
              </w:rPr>
              <w:t>描述,</w:t>
            </w:r>
            <w:r w:rsidRPr="00C02D8E">
              <w:rPr>
                <w:rFonts w:ascii="宋体" w:hAnsi="宋体" w:cs="宋体" w:hint="eastAsia"/>
                <w:kern w:val="0"/>
                <w:sz w:val="18"/>
                <w:szCs w:val="18"/>
                <w:highlight w:val="yellow"/>
              </w:rPr>
              <w:t>更多信息（填写的备注、地址等）</w:t>
            </w:r>
          </w:p>
        </w:tc>
      </w:tr>
      <w:tr w:rsidR="003C3D7C" w:rsidRPr="00C02D8E" w:rsidTr="00020098"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hideMark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类型（未启用）</w:t>
            </w:r>
          </w:p>
        </w:tc>
      </w:tr>
      <w:tr w:rsidR="003C3D7C" w:rsidRPr="00C02D8E" w:rsidTr="00020098"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hideMark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显示状态（[0：已提交；1：已确认； 3：已发货；4:已确认收货；]）</w:t>
            </w:r>
          </w:p>
        </w:tc>
      </w:tr>
      <w:tr w:rsidR="003C3D7C" w:rsidRPr="00C02D8E" w:rsidTr="00020098"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hideMark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3C3D7C" w:rsidRPr="00C02D8E" w:rsidTr="00020098"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update_time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3C3D7C" w:rsidRPr="00C02D8E" w:rsidRDefault="003C3D7C" w:rsidP="003C3D7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696" w:type="dxa"/>
            <w:hideMark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19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541" w:type="dxa"/>
          </w:tcPr>
          <w:p w:rsidR="003C3D7C" w:rsidRPr="00C02D8E" w:rsidRDefault="003C3D7C" w:rsidP="003C3D7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</w:tbl>
    <w:p w:rsidR="00C26778" w:rsidRPr="00C02D8E" w:rsidRDefault="00C26778" w:rsidP="00C26778">
      <w:pPr>
        <w:rPr>
          <w:highlight w:val="yellow"/>
        </w:rPr>
      </w:pPr>
    </w:p>
    <w:p w:rsidR="00220625" w:rsidRPr="00C02D8E" w:rsidRDefault="00220625" w:rsidP="00220625">
      <w:pPr>
        <w:rPr>
          <w:highlight w:val="yellow"/>
        </w:rPr>
      </w:pPr>
    </w:p>
    <w:p w:rsidR="00C26778" w:rsidRPr="00C02D8E" w:rsidRDefault="00C26778" w:rsidP="00220625">
      <w:pPr>
        <w:rPr>
          <w:highlight w:val="yellow"/>
        </w:rPr>
      </w:pPr>
    </w:p>
    <w:p w:rsidR="00C26778" w:rsidRPr="00C02D8E" w:rsidRDefault="00C26778" w:rsidP="00220625">
      <w:pPr>
        <w:rPr>
          <w:highlight w:val="yellow"/>
        </w:rPr>
      </w:pPr>
    </w:p>
    <w:p w:rsidR="00220625" w:rsidRPr="00C02D8E" w:rsidRDefault="00B41198" w:rsidP="00220625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>sy_</w:t>
      </w:r>
      <w:r w:rsidR="007066CD" w:rsidRPr="00C02D8E">
        <w:rPr>
          <w:highlight w:val="yellow"/>
        </w:rPr>
        <w:t>integral_</w:t>
      </w:r>
      <w:r w:rsidR="00220625" w:rsidRPr="00C02D8E">
        <w:rPr>
          <w:rFonts w:hint="eastAsia"/>
          <w:highlight w:val="yellow"/>
        </w:rPr>
        <w:t>order</w:t>
      </w:r>
      <w:r w:rsidR="00220625" w:rsidRPr="00C02D8E">
        <w:rPr>
          <w:highlight w:val="yellow"/>
        </w:rPr>
        <w:t xml:space="preserve">   </w:t>
      </w:r>
      <w:r w:rsidR="00220625"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</w:t>
      </w:r>
      <w:r w:rsidR="00220625"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积分对换订单表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2"/>
        <w:gridCol w:w="1681"/>
        <w:gridCol w:w="495"/>
        <w:gridCol w:w="1689"/>
        <w:gridCol w:w="882"/>
        <w:gridCol w:w="3981"/>
      </w:tblGrid>
      <w:tr w:rsidR="00220625" w:rsidRPr="00C02D8E" w:rsidTr="00FF27F6">
        <w:tc>
          <w:tcPr>
            <w:tcW w:w="10680" w:type="dxa"/>
            <w:gridSpan w:val="6"/>
            <w:shd w:val="clear" w:color="auto" w:fill="auto"/>
          </w:tcPr>
          <w:p w:rsidR="00220625" w:rsidRPr="00C02D8E" w:rsidRDefault="00220625" w:rsidP="003F78B9">
            <w:pPr>
              <w:numPr>
                <w:ilvl w:val="0"/>
                <w:numId w:val="3"/>
              </w:numPr>
              <w:spacing w:line="240" w:lineRule="auto"/>
              <w:rPr>
                <w:bCs/>
                <w:highlight w:val="yellow"/>
              </w:rPr>
            </w:pPr>
            <w:r w:rsidRPr="00C02D8E">
              <w:rPr>
                <w:highlight w:val="yellow"/>
              </w:rPr>
              <w:t xml:space="preserve"> </w:t>
            </w:r>
            <w:r w:rsidR="00B41198" w:rsidRPr="00C02D8E">
              <w:rPr>
                <w:rFonts w:hint="eastAsia"/>
                <w:highlight w:val="yellow"/>
              </w:rPr>
              <w:t>sy_</w:t>
            </w:r>
            <w:r w:rsidR="007066CD" w:rsidRPr="00C02D8E">
              <w:rPr>
                <w:highlight w:val="yellow"/>
              </w:rPr>
              <w:t>integral_</w:t>
            </w:r>
            <w:r w:rsidRPr="00C02D8E">
              <w:rPr>
                <w:rFonts w:hint="eastAsia"/>
                <w:highlight w:val="yellow"/>
              </w:rPr>
              <w:t xml:space="preserve">order     </w:t>
            </w:r>
            <w:r w:rsidRPr="00C02D8E">
              <w:rPr>
                <w:rFonts w:hint="eastAsia"/>
                <w:highlight w:val="yellow"/>
              </w:rPr>
              <w:t>订单表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jc w:val="center"/>
              <w:rPr>
                <w:rFonts w:ascii="宋体" w:hAnsi="宋体" w:cs="宋体"/>
                <w:bCs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类型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空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默认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描述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order_no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18)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订单号，格式：年月日时分秒</w:t>
            </w:r>
            <w:r w:rsidRPr="00C02D8E">
              <w:rPr>
                <w:rFonts w:hint="eastAsia"/>
                <w:highlight w:val="yellow"/>
              </w:rPr>
              <w:t>+4</w:t>
            </w:r>
            <w:r w:rsidRPr="00C02D8E">
              <w:rPr>
                <w:rFonts w:hint="eastAsia"/>
                <w:highlight w:val="yellow"/>
              </w:rPr>
              <w:t>位随机值，例：</w:t>
            </w:r>
            <w:r w:rsidRPr="00C02D8E">
              <w:rPr>
                <w:rFonts w:hint="eastAsia"/>
                <w:highlight w:val="yellow"/>
              </w:rPr>
              <w:t>201505191419010001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B41198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product_id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产品的</w:t>
            </w:r>
            <w:r w:rsidRPr="00C02D8E">
              <w:rPr>
                <w:rFonts w:hint="eastAsia"/>
                <w:highlight w:val="yellow"/>
              </w:rPr>
              <w:t>ID(</w:t>
            </w:r>
            <w:r w:rsidR="00B41198" w:rsidRPr="00C02D8E">
              <w:rPr>
                <w:rFonts w:hint="eastAsia"/>
                <w:highlight w:val="yellow"/>
              </w:rPr>
              <w:t xml:space="preserve">sy_product_integral </w:t>
            </w:r>
            <w:r w:rsidR="00B41198" w:rsidRPr="00C02D8E">
              <w:rPr>
                <w:rFonts w:hint="eastAsia"/>
                <w:highlight w:val="yellow"/>
              </w:rPr>
              <w:t>积分对换的礼品表</w:t>
            </w:r>
            <w:r w:rsidR="00B41198" w:rsidRPr="00C02D8E">
              <w:rPr>
                <w:rFonts w:ascii="宋体" w:hAnsi="宋体" w:cs="宋体" w:hint="eastAsia"/>
                <w:szCs w:val="24"/>
                <w:highlight w:val="yellow"/>
              </w:rPr>
              <w:t>product_id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会员</w:t>
            </w:r>
            <w:r w:rsidRPr="00C02D8E">
              <w:rPr>
                <w:rFonts w:hint="eastAsia"/>
                <w:highlight w:val="yellow"/>
              </w:rPr>
              <w:t>UID (</w:t>
            </w:r>
            <w:r w:rsidR="00B41198" w:rsidRPr="00C02D8E">
              <w:rPr>
                <w:rFonts w:hint="eastAsia"/>
                <w:highlight w:val="yellow"/>
              </w:rPr>
              <w:t>sy_</w:t>
            </w:r>
            <w:r w:rsidRPr="00C02D8E">
              <w:rPr>
                <w:rFonts w:hint="eastAsia"/>
                <w:highlight w:val="yellow"/>
              </w:rPr>
              <w:t xml:space="preserve">member   </w:t>
            </w:r>
            <w:r w:rsidRPr="00C02D8E">
              <w:rPr>
                <w:rFonts w:hint="eastAsia"/>
                <w:highlight w:val="yellow"/>
              </w:rPr>
              <w:t>会员表的</w:t>
            </w:r>
            <w:r w:rsidRPr="00C02D8E">
              <w:rPr>
                <w:rFonts w:hint="eastAsia"/>
                <w:highlight w:val="yellow"/>
              </w:rPr>
              <w:t>uid)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price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价格（单价）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num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3)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购买数量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</w:t>
            </w:r>
            <w:r w:rsidRPr="00C02D8E">
              <w:rPr>
                <w:highlight w:val="yellow"/>
              </w:rPr>
              <w:t>rice</w:t>
            </w:r>
            <w:r w:rsidRPr="00C02D8E">
              <w:rPr>
                <w:rFonts w:hint="eastAsia"/>
                <w:highlight w:val="yellow"/>
              </w:rPr>
              <w:t>_total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总价（商品）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pay_total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应支付总</w:t>
            </w:r>
            <w:r w:rsidR="00886FD9" w:rsidRPr="00C02D8E">
              <w:rPr>
                <w:rFonts w:ascii="宋体" w:hAnsi="宋体" w:cs="宋体" w:hint="eastAsia"/>
                <w:szCs w:val="24"/>
                <w:highlight w:val="yellow"/>
              </w:rPr>
              <w:t>积分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pay_</w:t>
            </w:r>
            <w:r w:rsidRPr="00C02D8E">
              <w:rPr>
                <w:highlight w:val="yellow"/>
              </w:rPr>
              <w:t>real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220625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220625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实际支付</w:t>
            </w:r>
            <w:r w:rsidR="00886FD9" w:rsidRPr="00C02D8E">
              <w:rPr>
                <w:rFonts w:ascii="宋体" w:hAnsi="宋体" w:cs="宋体" w:hint="eastAsia"/>
                <w:szCs w:val="24"/>
                <w:highlight w:val="yellow"/>
              </w:rPr>
              <w:t>积分</w:t>
            </w:r>
          </w:p>
        </w:tc>
      </w:tr>
      <w:tr w:rsidR="00220625" w:rsidRPr="00C02D8E" w:rsidTr="00A419E3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pay_</w:t>
            </w:r>
            <w:r w:rsidRPr="00C02D8E">
              <w:rPr>
                <w:highlight w:val="yellow"/>
              </w:rPr>
              <w:t>real</w:t>
            </w:r>
            <w:r w:rsidRPr="00C02D8E">
              <w:rPr>
                <w:rFonts w:hint="eastAsia"/>
                <w:highlight w:val="yellow"/>
              </w:rPr>
              <w:t>_account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495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1689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账户</w:t>
            </w:r>
            <w:r w:rsidR="00886FD9" w:rsidRPr="00C02D8E">
              <w:rPr>
                <w:rFonts w:ascii="宋体" w:hAnsi="宋体" w:cs="宋体" w:hint="eastAsia"/>
                <w:szCs w:val="24"/>
                <w:highlight w:val="yellow"/>
              </w:rPr>
              <w:t>支付后的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余额</w:t>
            </w:r>
            <w:r w:rsidR="00886FD9" w:rsidRPr="00C02D8E">
              <w:rPr>
                <w:rFonts w:ascii="宋体" w:hAnsi="宋体" w:cs="宋体" w:hint="eastAsia"/>
                <w:szCs w:val="24"/>
                <w:highlight w:val="yellow"/>
              </w:rPr>
              <w:t>积分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E330BA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产品所归属的商家管理员I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  <w:vAlign w:val="center"/>
          </w:tcPr>
          <w:p w:rsidR="006E5E1F" w:rsidRPr="00C02D8E" w:rsidRDefault="006E5E1F" w:rsidP="006E5E1F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6E5E1F" w:rsidRPr="00C02D8E" w:rsidRDefault="006E5E1F" w:rsidP="006E5E1F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256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495" w:type="dxa"/>
            <w:shd w:val="clear" w:color="auto" w:fill="auto"/>
            <w:vAlign w:val="center"/>
          </w:tcPr>
          <w:p w:rsidR="006E5E1F" w:rsidRPr="00C02D8E" w:rsidRDefault="006E5E1F" w:rsidP="006E5E1F">
            <w:pPr>
              <w:widowControl/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  <w:vAlign w:val="center"/>
          </w:tcPr>
          <w:p w:rsidR="006E5E1F" w:rsidRPr="00C02D8E" w:rsidRDefault="006E5E1F" w:rsidP="006E5E1F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描述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pay_type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2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支付类型（</w:t>
            </w:r>
            <w:r w:rsidRPr="00C02D8E">
              <w:rPr>
                <w:rFonts w:hint="eastAsia"/>
                <w:bCs/>
                <w:highlight w:val="yellow"/>
              </w:rPr>
              <w:t>0</w:t>
            </w:r>
            <w:r w:rsidRPr="00C02D8E">
              <w:rPr>
                <w:rFonts w:hint="eastAsia"/>
                <w:bCs/>
                <w:highlight w:val="yellow"/>
              </w:rPr>
              <w:t>：在线支付；</w:t>
            </w:r>
            <w:r w:rsidRPr="00C02D8E">
              <w:rPr>
                <w:rFonts w:hint="eastAsia"/>
                <w:bCs/>
                <w:highlight w:val="yellow"/>
              </w:rPr>
              <w:t>1</w:t>
            </w:r>
            <w:r w:rsidRPr="00C02D8E">
              <w:rPr>
                <w:rFonts w:hint="eastAsia"/>
                <w:bCs/>
                <w:highlight w:val="yellow"/>
              </w:rPr>
              <w:t>：余额支付；</w:t>
            </w:r>
            <w:r w:rsidRPr="00C02D8E">
              <w:rPr>
                <w:rFonts w:hint="eastAsia"/>
                <w:bCs/>
                <w:highlight w:val="yellow"/>
              </w:rPr>
              <w:t>2</w:t>
            </w:r>
            <w:r w:rsidRPr="00C02D8E">
              <w:rPr>
                <w:rFonts w:hint="eastAsia"/>
                <w:bCs/>
                <w:highlight w:val="yellow"/>
              </w:rPr>
              <w:t>：积分支付）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lastRenderedPageBreak/>
              <w:t>p</w:t>
            </w:r>
            <w:r w:rsidRPr="00C02D8E">
              <w:rPr>
                <w:bCs/>
                <w:highlight w:val="yellow"/>
              </w:rPr>
              <w:t>a</w:t>
            </w:r>
            <w:r w:rsidRPr="00C02D8E">
              <w:rPr>
                <w:rFonts w:hint="eastAsia"/>
                <w:bCs/>
                <w:highlight w:val="yellow"/>
              </w:rPr>
              <w:t>y_</w:t>
            </w:r>
            <w:r w:rsidRPr="00C02D8E">
              <w:rPr>
                <w:bCs/>
                <w:highlight w:val="yellow"/>
              </w:rPr>
              <w:t>method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支付方式（</w:t>
            </w:r>
            <w:r w:rsidRPr="00C02D8E">
              <w:rPr>
                <w:rFonts w:hint="eastAsia"/>
                <w:bCs/>
                <w:highlight w:val="yellow"/>
              </w:rPr>
              <w:t>0</w:t>
            </w:r>
            <w:r w:rsidRPr="00C02D8E">
              <w:rPr>
                <w:rFonts w:hint="eastAsia"/>
                <w:bCs/>
                <w:highlight w:val="yellow"/>
              </w:rPr>
              <w:t>：</w:t>
            </w:r>
            <w:proofErr w:type="gramStart"/>
            <w:r w:rsidRPr="00C02D8E">
              <w:rPr>
                <w:rFonts w:hint="eastAsia"/>
                <w:bCs/>
                <w:highlight w:val="yellow"/>
              </w:rPr>
              <w:t>微信支付</w:t>
            </w:r>
            <w:proofErr w:type="gramEnd"/>
            <w:r w:rsidRPr="00C02D8E">
              <w:rPr>
                <w:rFonts w:hint="eastAsia"/>
                <w:bCs/>
                <w:highlight w:val="yellow"/>
              </w:rPr>
              <w:t>；</w:t>
            </w:r>
            <w:r w:rsidRPr="00C02D8E">
              <w:rPr>
                <w:rFonts w:hint="eastAsia"/>
                <w:bCs/>
                <w:highlight w:val="yellow"/>
              </w:rPr>
              <w:t>1</w:t>
            </w:r>
            <w:r w:rsidRPr="00C02D8E">
              <w:rPr>
                <w:rFonts w:hint="eastAsia"/>
                <w:bCs/>
                <w:highlight w:val="yellow"/>
              </w:rPr>
              <w:t>：支付宝；</w:t>
            </w:r>
            <w:r w:rsidRPr="00C02D8E">
              <w:rPr>
                <w:rFonts w:hint="eastAsia"/>
                <w:bCs/>
                <w:highlight w:val="yellow"/>
              </w:rPr>
              <w:t>2</w:t>
            </w:r>
            <w:r w:rsidRPr="00C02D8E">
              <w:rPr>
                <w:rFonts w:hint="eastAsia"/>
                <w:bCs/>
                <w:highlight w:val="yellow"/>
              </w:rPr>
              <w:t>：银联；</w:t>
            </w:r>
            <w:r w:rsidRPr="00C02D8E">
              <w:rPr>
                <w:rFonts w:hint="eastAsia"/>
                <w:bCs/>
                <w:highlight w:val="yellow"/>
              </w:rPr>
              <w:t>3</w:t>
            </w:r>
            <w:r w:rsidRPr="00C02D8E">
              <w:rPr>
                <w:rFonts w:hint="eastAsia"/>
                <w:bCs/>
                <w:highlight w:val="yellow"/>
              </w:rPr>
              <w:t>：银行卡；）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n</w:t>
            </w:r>
            <w:r w:rsidRPr="00C02D8E">
              <w:rPr>
                <w:bCs/>
                <w:highlight w:val="yellow"/>
              </w:rPr>
              <w:t>otice</w:t>
            </w:r>
            <w:r w:rsidRPr="00C02D8E">
              <w:rPr>
                <w:rFonts w:hint="eastAsia"/>
                <w:bCs/>
                <w:highlight w:val="yellow"/>
              </w:rPr>
              <w:t>_type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在线通知的方式；[0：同步通知；1：异步通知；]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send_</w:t>
            </w:r>
            <w:r w:rsidRPr="00C02D8E">
              <w:rPr>
                <w:highlight w:val="yellow"/>
              </w:rPr>
              <w:t>goods</w:t>
            </w:r>
            <w:r w:rsidRPr="00C02D8E">
              <w:rPr>
                <w:rFonts w:hint="eastAsia"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发货时间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</w:t>
            </w:r>
            <w:r w:rsidRPr="00C02D8E">
              <w:rPr>
                <w:highlight w:val="yellow"/>
              </w:rPr>
              <w:t>pay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支付状态（0：</w:t>
            </w:r>
            <w:r w:rsidRPr="00C02D8E">
              <w:rPr>
                <w:rFonts w:hint="eastAsia"/>
                <w:highlight w:val="yellow"/>
              </w:rPr>
              <w:t>未付款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；1：</w:t>
            </w:r>
            <w:r w:rsidRPr="00C02D8E">
              <w:rPr>
                <w:rFonts w:hint="eastAsia"/>
                <w:highlight w:val="yellow"/>
              </w:rPr>
              <w:t>已付款；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data_order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2)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订单状态[0：未确认；1：已确认；2：待发货（待发货/待发货）；3：已发货 [待收货/待收货]；4:已确认收货；5：退款（申请了退款状态）；6：取消（未确认的订单可以取消）；]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数据状态（0：</w:t>
            </w:r>
            <w:r w:rsidRPr="00C02D8E">
              <w:rPr>
                <w:rFonts w:hint="eastAsia"/>
                <w:highlight w:val="yellow"/>
              </w:rPr>
              <w:t>未核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；1：</w:t>
            </w:r>
            <w:r w:rsidRPr="00C02D8E">
              <w:rPr>
                <w:rFonts w:hint="eastAsia"/>
                <w:highlight w:val="yellow"/>
              </w:rPr>
              <w:t>正常；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del_status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E330BA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删除状态(0:</w:t>
            </w:r>
            <w:r w:rsidR="00E330BA" w:rsidRPr="00C02D8E">
              <w:rPr>
                <w:rFonts w:ascii="宋体" w:hAnsi="宋体" w:cs="宋体" w:hint="eastAsia"/>
                <w:szCs w:val="24"/>
                <w:highlight w:val="yellow"/>
              </w:rPr>
              <w:t xml:space="preserve"> 未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删除；1</w:t>
            </w:r>
            <w:r w:rsidR="00E330BA" w:rsidRPr="00C02D8E">
              <w:rPr>
                <w:rFonts w:ascii="宋体" w:hAnsi="宋体" w:cs="宋体" w:hint="eastAsia"/>
                <w:szCs w:val="24"/>
                <w:highlight w:val="yellow"/>
              </w:rPr>
              <w:t>：已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删除；)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6E5E1F" w:rsidRPr="00C02D8E" w:rsidTr="00A419E3">
        <w:tc>
          <w:tcPr>
            <w:tcW w:w="0" w:type="auto"/>
            <w:shd w:val="clear" w:color="auto" w:fill="auto"/>
          </w:tcPr>
          <w:p w:rsidR="006E5E1F" w:rsidRPr="00C02D8E" w:rsidRDefault="00947AA2" w:rsidP="006E5E1F">
            <w:pPr>
              <w:rPr>
                <w:highlight w:val="yellow"/>
              </w:rPr>
            </w:pPr>
            <w:hyperlink r:id="rId9" w:tooltip="排序" w:history="1">
              <w:r w:rsidR="006E5E1F" w:rsidRPr="00C02D8E">
                <w:rPr>
                  <w:rStyle w:val="a9"/>
                  <w:rFonts w:ascii="Arial" w:hAnsi="Arial" w:cs="Arial" w:hint="eastAsia"/>
                  <w:bCs/>
                  <w:color w:val="auto"/>
                  <w:highlight w:val="yellow"/>
                  <w:u w:val="none"/>
                </w:rPr>
                <w:t>u</w:t>
              </w:r>
              <w:r w:rsidR="006E5E1F" w:rsidRPr="00C02D8E">
                <w:rPr>
                  <w:rStyle w:val="a9"/>
                  <w:rFonts w:ascii="Arial" w:hAnsi="Arial" w:cs="Arial"/>
                  <w:bCs/>
                  <w:color w:val="auto"/>
                  <w:highlight w:val="yellow"/>
                  <w:u w:val="none"/>
                </w:rPr>
                <w:t>pdate</w:t>
              </w:r>
              <w:r w:rsidR="006E5E1F" w:rsidRPr="00C02D8E">
                <w:rPr>
                  <w:rStyle w:val="a9"/>
                  <w:rFonts w:ascii="Arial" w:hAnsi="Arial" w:cs="Arial" w:hint="eastAsia"/>
                  <w:bCs/>
                  <w:color w:val="auto"/>
                  <w:highlight w:val="yellow"/>
                  <w:u w:val="none"/>
                </w:rPr>
                <w:t>_</w:t>
              </w:r>
              <w:r w:rsidR="006E5E1F" w:rsidRPr="00C02D8E">
                <w:rPr>
                  <w:rFonts w:ascii="Arial" w:hAnsi="Arial" w:cs="Arial" w:hint="eastAsia"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95" w:type="dxa"/>
            <w:shd w:val="clear" w:color="auto" w:fill="auto"/>
          </w:tcPr>
          <w:p w:rsidR="006E5E1F" w:rsidRPr="00C02D8E" w:rsidRDefault="006E5E1F" w:rsidP="006E5E1F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89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82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981" w:type="dxa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6E5E1F" w:rsidRPr="00C02D8E" w:rsidTr="00FF27F6">
        <w:tc>
          <w:tcPr>
            <w:tcW w:w="10680" w:type="dxa"/>
            <w:gridSpan w:val="6"/>
            <w:shd w:val="clear" w:color="auto" w:fill="auto"/>
          </w:tcPr>
          <w:p w:rsidR="006E5E1F" w:rsidRPr="00C02D8E" w:rsidRDefault="006E5E1F" w:rsidP="006E5E1F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 xml:space="preserve"> </w:t>
            </w:r>
          </w:p>
          <w:p w:rsidR="006E5E1F" w:rsidRPr="00C02D8E" w:rsidRDefault="006E5E1F" w:rsidP="006E5E1F">
            <w:pPr>
              <w:numPr>
                <w:ilvl w:val="0"/>
                <w:numId w:val="32"/>
              </w:num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220625" w:rsidRPr="00C02D8E" w:rsidRDefault="00220625" w:rsidP="00220625">
      <w:pPr>
        <w:rPr>
          <w:highlight w:val="yellow"/>
        </w:rPr>
      </w:pPr>
    </w:p>
    <w:p w:rsidR="00220625" w:rsidRPr="00C02D8E" w:rsidRDefault="00220625" w:rsidP="00220625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="00B41198" w:rsidRPr="00C02D8E">
        <w:rPr>
          <w:highlight w:val="yellow"/>
        </w:rPr>
        <w:t>sy_</w:t>
      </w:r>
      <w:r w:rsidR="00A2631A" w:rsidRPr="00C02D8E">
        <w:rPr>
          <w:highlight w:val="yellow"/>
        </w:rPr>
        <w:t>integral_</w:t>
      </w:r>
      <w:r w:rsidRPr="00C02D8E">
        <w:rPr>
          <w:rFonts w:hint="eastAsia"/>
          <w:highlight w:val="yellow"/>
        </w:rPr>
        <w:t>order_detail</w:t>
      </w:r>
      <w:r w:rsidRPr="00C02D8E">
        <w:rPr>
          <w:highlight w:val="yellow"/>
        </w:rPr>
        <w:t xml:space="preserve">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积分对换订单详细表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7"/>
        <w:gridCol w:w="1453"/>
        <w:gridCol w:w="457"/>
        <w:gridCol w:w="1555"/>
        <w:gridCol w:w="812"/>
        <w:gridCol w:w="3668"/>
      </w:tblGrid>
      <w:tr w:rsidR="00220625" w:rsidRPr="00C02D8E" w:rsidTr="003F78B9">
        <w:tc>
          <w:tcPr>
            <w:tcW w:w="10682" w:type="dxa"/>
            <w:gridSpan w:val="6"/>
            <w:shd w:val="clear" w:color="auto" w:fill="auto"/>
          </w:tcPr>
          <w:p w:rsidR="00220625" w:rsidRPr="00C02D8E" w:rsidRDefault="00220625" w:rsidP="003F78B9">
            <w:pPr>
              <w:numPr>
                <w:ilvl w:val="0"/>
                <w:numId w:val="3"/>
              </w:numPr>
              <w:spacing w:line="240" w:lineRule="auto"/>
              <w:rPr>
                <w:bCs/>
                <w:highlight w:val="yellow"/>
              </w:rPr>
            </w:pPr>
            <w:r w:rsidRPr="00C02D8E">
              <w:rPr>
                <w:highlight w:val="yellow"/>
              </w:rPr>
              <w:t xml:space="preserve"> </w:t>
            </w:r>
            <w:r w:rsidR="00B41198" w:rsidRPr="00C02D8E">
              <w:rPr>
                <w:rFonts w:hint="eastAsia"/>
                <w:highlight w:val="yellow"/>
              </w:rPr>
              <w:t>sy_</w:t>
            </w:r>
            <w:r w:rsidR="00A2631A" w:rsidRPr="00C02D8E">
              <w:rPr>
                <w:highlight w:val="yellow"/>
              </w:rPr>
              <w:t>integral_</w:t>
            </w:r>
            <w:r w:rsidRPr="00C02D8E">
              <w:rPr>
                <w:rFonts w:hint="eastAsia"/>
                <w:highlight w:val="yellow"/>
              </w:rPr>
              <w:t xml:space="preserve">order_detail     </w:t>
            </w:r>
            <w:r w:rsidRPr="00C02D8E">
              <w:rPr>
                <w:rFonts w:hint="eastAsia"/>
                <w:highlight w:val="yellow"/>
              </w:rPr>
              <w:t>订单详细表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jc w:val="center"/>
              <w:rPr>
                <w:rFonts w:ascii="宋体" w:hAnsi="宋体" w:cs="宋体"/>
                <w:bCs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类型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空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Cs/>
                <w:highlight w:val="yellow"/>
              </w:rPr>
              <w:t>默认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bCs/>
                <w:highlight w:val="yellow"/>
              </w:rPr>
            </w:pPr>
            <w:r w:rsidRPr="00C02D8E">
              <w:rPr>
                <w:rFonts w:hint="eastAsia"/>
                <w:bCs/>
                <w:highlight w:val="yellow"/>
              </w:rPr>
              <w:t>描述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order_no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18)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订单号，格式：年月日时分秒</w:t>
            </w:r>
            <w:r w:rsidRPr="00C02D8E">
              <w:rPr>
                <w:rFonts w:hint="eastAsia"/>
                <w:highlight w:val="yellow"/>
              </w:rPr>
              <w:t>+4</w:t>
            </w:r>
            <w:r w:rsidRPr="00C02D8E">
              <w:rPr>
                <w:rFonts w:hint="eastAsia"/>
                <w:highlight w:val="yellow"/>
              </w:rPr>
              <w:t>位随机值，例：</w:t>
            </w:r>
            <w:r w:rsidRPr="00C02D8E">
              <w:rPr>
                <w:rFonts w:hint="eastAsia"/>
                <w:highlight w:val="yellow"/>
              </w:rPr>
              <w:t>201505191419010001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c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ontacts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16)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收货人-联系人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tel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16)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收货人-联系人电话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_province_id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 xml:space="preserve">收货人-收货地址-省 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_city_id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收货人-收货地址-市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_county_id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收货人-收货地址-县/区域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_address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128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收货人-详细地址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_code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10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收货人-邮政编码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onsignee</w:t>
            </w:r>
            <w:r w:rsidRPr="00C02D8E">
              <w:rPr>
                <w:rFonts w:hint="eastAsia"/>
                <w:highlight w:val="yellow"/>
              </w:rPr>
              <w:t>_get_time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收货人-收货时间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_num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3)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发货信息-发货数量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_express_id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发货信息-快递公司ID（</w:t>
            </w:r>
            <w:r w:rsidR="00B41198" w:rsidRPr="00C02D8E">
              <w:rPr>
                <w:rFonts w:hint="eastAsia"/>
                <w:highlight w:val="yellow"/>
              </w:rPr>
              <w:t>sy_</w:t>
            </w:r>
            <w:r w:rsidRPr="00C02D8E">
              <w:rPr>
                <w:rFonts w:hint="eastAsia"/>
                <w:highlight w:val="yellow"/>
              </w:rPr>
              <w:t xml:space="preserve">express_info  </w:t>
            </w:r>
            <w:r w:rsidRPr="00C02D8E">
              <w:rPr>
                <w:rFonts w:hint="eastAsia"/>
                <w:highlight w:val="yellow"/>
              </w:rPr>
              <w:t>快递公司信息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的</w:t>
            </w:r>
            <w:r w:rsidRPr="00C02D8E">
              <w:rPr>
                <w:rFonts w:hint="eastAsia"/>
                <w:highlight w:val="yellow"/>
              </w:rPr>
              <w:t>express_info</w:t>
            </w:r>
            <w:r w:rsidRPr="00C02D8E">
              <w:rPr>
                <w:rFonts w:hint="eastAsia"/>
                <w:bCs/>
                <w:i/>
                <w:iCs/>
                <w:highlight w:val="yellow"/>
              </w:rPr>
              <w:t>_</w:t>
            </w:r>
            <w:r w:rsidRPr="00C02D8E">
              <w:rPr>
                <w:bCs/>
                <w:i/>
                <w:iCs/>
                <w:highlight w:val="yellow"/>
              </w:rPr>
              <w:t>id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_express_number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32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发货信息-快递单号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elivery</w:t>
            </w:r>
            <w:r w:rsidRPr="00C02D8E">
              <w:rPr>
                <w:rFonts w:hint="eastAsia"/>
                <w:highlight w:val="yellow"/>
              </w:rPr>
              <w:t>_send_time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发货信息-发货时间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pay_remind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付款提醒（0：未提醒；1：已提醒；）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pay_time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支付时间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数据状态（暂未使用）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del_status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1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删除状态(暂未使用)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220625" w:rsidRPr="00C02D8E" w:rsidTr="00BB4B71">
        <w:tc>
          <w:tcPr>
            <w:tcW w:w="0" w:type="auto"/>
            <w:shd w:val="clear" w:color="auto" w:fill="auto"/>
          </w:tcPr>
          <w:p w:rsidR="00220625" w:rsidRPr="00C02D8E" w:rsidRDefault="00947AA2" w:rsidP="003F78B9">
            <w:pPr>
              <w:rPr>
                <w:highlight w:val="yellow"/>
              </w:rPr>
            </w:pPr>
            <w:hyperlink r:id="rId10" w:tooltip="排序" w:history="1">
              <w:r w:rsidR="00220625" w:rsidRPr="00C02D8E">
                <w:rPr>
                  <w:rStyle w:val="a9"/>
                  <w:rFonts w:ascii="Arial" w:hAnsi="Arial" w:cs="Arial" w:hint="eastAsia"/>
                  <w:bCs/>
                  <w:color w:val="auto"/>
                  <w:highlight w:val="yellow"/>
                  <w:u w:val="none"/>
                </w:rPr>
                <w:t>u</w:t>
              </w:r>
              <w:r w:rsidR="00220625" w:rsidRPr="00C02D8E">
                <w:rPr>
                  <w:rStyle w:val="a9"/>
                  <w:rFonts w:ascii="Arial" w:hAnsi="Arial" w:cs="Arial"/>
                  <w:bCs/>
                  <w:color w:val="auto"/>
                  <w:highlight w:val="yellow"/>
                  <w:u w:val="none"/>
                </w:rPr>
                <w:t>pdate</w:t>
              </w:r>
              <w:r w:rsidR="00220625" w:rsidRPr="00C02D8E">
                <w:rPr>
                  <w:rStyle w:val="a9"/>
                  <w:rFonts w:ascii="Arial" w:hAnsi="Arial" w:cs="Arial" w:hint="eastAsia"/>
                  <w:bCs/>
                  <w:color w:val="auto"/>
                  <w:highlight w:val="yellow"/>
                  <w:u w:val="none"/>
                </w:rPr>
                <w:t>_</w:t>
              </w:r>
              <w:r w:rsidR="00220625" w:rsidRPr="00C02D8E">
                <w:rPr>
                  <w:rFonts w:ascii="Arial" w:hAnsi="Arial" w:cs="Arial" w:hint="eastAsia"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57" w:type="dxa"/>
            <w:shd w:val="clear" w:color="auto" w:fill="auto"/>
          </w:tcPr>
          <w:p w:rsidR="00220625" w:rsidRPr="00C02D8E" w:rsidRDefault="00220625" w:rsidP="003F78B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55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12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668" w:type="dxa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220625" w:rsidRPr="00C02D8E" w:rsidTr="003F78B9">
        <w:tc>
          <w:tcPr>
            <w:tcW w:w="10682" w:type="dxa"/>
            <w:gridSpan w:val="6"/>
            <w:shd w:val="clear" w:color="auto" w:fill="auto"/>
          </w:tcPr>
          <w:p w:rsidR="00220625" w:rsidRPr="00C02D8E" w:rsidRDefault="00220625" w:rsidP="003F78B9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220625" w:rsidRPr="00C02D8E" w:rsidRDefault="00220625" w:rsidP="003F78B9">
            <w:pPr>
              <w:numPr>
                <w:ilvl w:val="0"/>
                <w:numId w:val="33"/>
              </w:num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订单详细表；</w:t>
            </w:r>
          </w:p>
        </w:tc>
      </w:tr>
    </w:tbl>
    <w:p w:rsidR="00220625" w:rsidRPr="00C02D8E" w:rsidRDefault="00220625" w:rsidP="00220625">
      <w:pPr>
        <w:rPr>
          <w:highlight w:val="yellow"/>
        </w:rPr>
      </w:pPr>
    </w:p>
    <w:p w:rsidR="0047719D" w:rsidRPr="00C02D8E" w:rsidRDefault="0047719D" w:rsidP="0047719D">
      <w:pPr>
        <w:rPr>
          <w:highlight w:val="yellow"/>
        </w:rPr>
      </w:pPr>
    </w:p>
    <w:p w:rsidR="0047719D" w:rsidRPr="00C02D8E" w:rsidRDefault="0047719D" w:rsidP="00E56358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47719D" w:rsidRPr="00C02D8E" w:rsidRDefault="0047719D" w:rsidP="00E56358">
      <w:pPr>
        <w:rPr>
          <w:rFonts w:ascii="微软雅黑" w:eastAsia="微软雅黑" w:hAnsi="微软雅黑"/>
          <w:sz w:val="18"/>
          <w:szCs w:val="18"/>
          <w:highlight w:val="yellow"/>
        </w:rPr>
      </w:pPr>
    </w:p>
    <w:p w:rsidR="002A32F9" w:rsidRPr="00C02D8E" w:rsidRDefault="002A32F9" w:rsidP="002A32F9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 xml:space="preserve"> sy_</w:t>
      </w:r>
      <w:r w:rsidRPr="00C02D8E">
        <w:rPr>
          <w:rFonts w:hint="eastAsia"/>
          <w:highlight w:val="yellow"/>
        </w:rPr>
        <w:t>member</w:t>
      </w:r>
      <w:r w:rsidRPr="00C02D8E">
        <w:rPr>
          <w:highlight w:val="yellow"/>
        </w:rPr>
        <w:t xml:space="preserve">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会员表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3"/>
        <w:gridCol w:w="1681"/>
        <w:gridCol w:w="606"/>
        <w:gridCol w:w="1607"/>
        <w:gridCol w:w="1610"/>
        <w:gridCol w:w="3482"/>
      </w:tblGrid>
      <w:tr w:rsidR="002A32F9" w:rsidRPr="00C02D8E" w:rsidTr="00600088">
        <w:tc>
          <w:tcPr>
            <w:tcW w:w="10679" w:type="dxa"/>
            <w:gridSpan w:val="6"/>
            <w:shd w:val="clear" w:color="auto" w:fill="auto"/>
          </w:tcPr>
          <w:p w:rsidR="002A32F9" w:rsidRPr="00C02D8E" w:rsidRDefault="002A32F9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b/>
                <w:highlight w:val="yellow"/>
              </w:rPr>
              <w:t xml:space="preserve"> sy</w:t>
            </w:r>
            <w:r w:rsidRPr="00C02D8E">
              <w:rPr>
                <w:highlight w:val="yellow"/>
              </w:rPr>
              <w:t>_</w:t>
            </w:r>
            <w:r w:rsidRPr="00C02D8E">
              <w:rPr>
                <w:rFonts w:hint="eastAsia"/>
                <w:highlight w:val="yellow"/>
              </w:rPr>
              <w:t xml:space="preserve">member   </w:t>
            </w:r>
            <w:r w:rsidRPr="00C02D8E">
              <w:rPr>
                <w:rFonts w:hint="eastAsia"/>
                <w:highlight w:val="yellow"/>
              </w:rPr>
              <w:t>会员表</w:t>
            </w:r>
          </w:p>
        </w:tc>
      </w:tr>
      <w:tr w:rsidR="002A32F9" w:rsidRPr="00C02D8E" w:rsidTr="00C37089"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60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607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610" w:type="dxa"/>
            <w:shd w:val="clear" w:color="auto" w:fill="auto"/>
          </w:tcPr>
          <w:p w:rsidR="002A32F9" w:rsidRPr="00C02D8E" w:rsidRDefault="002A32F9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482" w:type="dxa"/>
            <w:shd w:val="clear" w:color="auto" w:fill="auto"/>
          </w:tcPr>
          <w:p w:rsidR="002A32F9" w:rsidRPr="00C02D8E" w:rsidRDefault="002A32F9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2A32F9" w:rsidRPr="00C02D8E" w:rsidTr="00C37089"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0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482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2A32F9" w:rsidRPr="00C02D8E" w:rsidTr="00C37089"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60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482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UID</w:t>
            </w:r>
            <w:r w:rsidRPr="00C02D8E">
              <w:rPr>
                <w:rFonts w:hint="eastAsia"/>
                <w:highlight w:val="yellow"/>
              </w:rPr>
              <w:t>，用户的</w:t>
            </w:r>
            <w:r w:rsidRPr="00C02D8E">
              <w:rPr>
                <w:rFonts w:hint="eastAsia"/>
                <w:highlight w:val="yellow"/>
              </w:rPr>
              <w:t>UUID</w:t>
            </w:r>
          </w:p>
        </w:tc>
      </w:tr>
      <w:tr w:rsidR="002A32F9" w:rsidRPr="00C02D8E" w:rsidTr="00C37089"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rFonts w:hint="eastAsia"/>
                <w:b/>
                <w:bCs/>
                <w:i/>
                <w:iCs/>
                <w:highlight w:val="yellow"/>
              </w:rPr>
              <w:t>moblie</w:t>
            </w:r>
          </w:p>
        </w:tc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16)</w:t>
            </w:r>
          </w:p>
        </w:tc>
        <w:tc>
          <w:tcPr>
            <w:tcW w:w="606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607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C02D8E" w:rsidRDefault="002A32F9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手机号</w:t>
            </w:r>
          </w:p>
        </w:tc>
      </w:tr>
      <w:tr w:rsidR="002A32F9" w:rsidRPr="00C02D8E" w:rsidTr="00C37089"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username</w:t>
            </w:r>
          </w:p>
        </w:tc>
        <w:tc>
          <w:tcPr>
            <w:tcW w:w="0" w:type="auto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606" w:type="dxa"/>
            <w:shd w:val="clear" w:color="auto" w:fill="auto"/>
          </w:tcPr>
          <w:p w:rsidR="002A32F9" w:rsidRPr="00C02D8E" w:rsidRDefault="00C35287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用户名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p</w:t>
            </w:r>
            <w:r>
              <w:rPr>
                <w:rFonts w:ascii="宋体" w:hAnsi="宋体" w:cs="宋体"/>
                <w:szCs w:val="24"/>
                <w:highlight w:val="yellow"/>
              </w:rPr>
              <w:t>wd</w:t>
            </w: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C35287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>
              <w:rPr>
                <w:rFonts w:ascii="宋体" w:hAnsi="宋体" w:cs="宋体" w:hint="eastAsia"/>
                <w:szCs w:val="24"/>
                <w:highlight w:val="yellow"/>
              </w:rPr>
              <w:t>密码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</w:t>
            </w:r>
            <w:r w:rsidRPr="00C02D8E">
              <w:rPr>
                <w:highlight w:val="yellow"/>
              </w:rPr>
              <w:t>oney</w:t>
            </w: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decimal</w:t>
            </w:r>
            <w:r w:rsidRPr="00C02D8E">
              <w:rPr>
                <w:highlight w:val="yellow"/>
              </w:rPr>
              <w:t xml:space="preserve"> (10,2)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/>
                <w:szCs w:val="24"/>
                <w:highlight w:val="yellow"/>
              </w:rPr>
              <w:t>0.00</w:t>
            </w: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b/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>账户余额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128)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个人说明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lastRenderedPageBreak/>
              <w:t>invoice_</w:t>
            </w:r>
            <w:r w:rsidRPr="00C02D8E">
              <w:rPr>
                <w:rFonts w:hint="eastAsia"/>
                <w:highlight w:val="yellow"/>
              </w:rPr>
              <w:t>m</w:t>
            </w:r>
            <w:r w:rsidRPr="00C02D8E">
              <w:rPr>
                <w:highlight w:val="yellow"/>
              </w:rPr>
              <w:t>oney</w:t>
            </w: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>积分余额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状态（0：</w:t>
            </w:r>
            <w:r w:rsidRPr="00C02D8E">
              <w:rPr>
                <w:rFonts w:hint="eastAsia"/>
                <w:highlight w:val="yellow"/>
              </w:rPr>
              <w:t>未核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；1：</w:t>
            </w:r>
            <w:r w:rsidRPr="00C02D8E">
              <w:rPr>
                <w:rFonts w:hint="eastAsia"/>
                <w:highlight w:val="yellow"/>
              </w:rPr>
              <w:t>正常；</w:t>
            </w:r>
            <w:r w:rsidRPr="00C02D8E">
              <w:rPr>
                <w:rFonts w:hint="eastAsia"/>
                <w:highlight w:val="yellow"/>
              </w:rPr>
              <w:t>2</w:t>
            </w:r>
            <w:r w:rsidRPr="00C02D8E">
              <w:rPr>
                <w:rFonts w:hint="eastAsia"/>
                <w:highlight w:val="yellow"/>
              </w:rPr>
              <w:t>：冻结；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947AA2" w:rsidP="00600088">
            <w:pPr>
              <w:rPr>
                <w:highlight w:val="yellow"/>
              </w:rPr>
            </w:pPr>
            <w:hyperlink r:id="rId11" w:tooltip="排序" w:history="1">
              <w:r w:rsidR="00600088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600088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600088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</w:t>
              </w:r>
              <w:r w:rsidR="00600088" w:rsidRPr="00C02D8E">
                <w:rPr>
                  <w:rFonts w:ascii="Arial" w:hAnsi="Arial" w:cs="Arial" w:hint="eastAsia"/>
                  <w:b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600088" w:rsidRPr="00C02D8E" w:rsidTr="00C37089"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</w:p>
        </w:tc>
        <w:tc>
          <w:tcPr>
            <w:tcW w:w="606" w:type="dxa"/>
            <w:shd w:val="clear" w:color="auto" w:fill="auto"/>
          </w:tcPr>
          <w:p w:rsidR="00600088" w:rsidRPr="00C02D8E" w:rsidRDefault="00600088" w:rsidP="00600088">
            <w:pPr>
              <w:rPr>
                <w:highlight w:val="yellow"/>
              </w:rPr>
            </w:pPr>
          </w:p>
        </w:tc>
        <w:tc>
          <w:tcPr>
            <w:tcW w:w="1607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610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482" w:type="dxa"/>
            <w:shd w:val="clear" w:color="auto" w:fill="auto"/>
          </w:tcPr>
          <w:p w:rsidR="00600088" w:rsidRPr="00C02D8E" w:rsidRDefault="00600088" w:rsidP="0060008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2A32F9" w:rsidRPr="00C02D8E" w:rsidRDefault="002A32F9" w:rsidP="002A32F9">
      <w:pPr>
        <w:rPr>
          <w:highlight w:val="yellow"/>
        </w:rPr>
      </w:pPr>
    </w:p>
    <w:p w:rsidR="006C4367" w:rsidRPr="00C02D8E" w:rsidRDefault="006C4367" w:rsidP="002A32F9">
      <w:pPr>
        <w:rPr>
          <w:highlight w:val="yellow"/>
        </w:rPr>
      </w:pPr>
    </w:p>
    <w:p w:rsidR="006C4367" w:rsidRPr="00C02D8E" w:rsidRDefault="006C4367" w:rsidP="002A32F9">
      <w:pPr>
        <w:rPr>
          <w:highlight w:val="yellow"/>
        </w:rPr>
      </w:pPr>
    </w:p>
    <w:p w:rsidR="001F73B6" w:rsidRPr="00C02D8E" w:rsidRDefault="001F73B6" w:rsidP="001F73B6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>sy_</w:t>
      </w:r>
      <w:r w:rsidR="0031707D" w:rsidRPr="00C02D8E">
        <w:rPr>
          <w:highlight w:val="yellow"/>
        </w:rPr>
        <w:t>member_integral_record</w:t>
      </w:r>
      <w:r w:rsidRPr="00C02D8E">
        <w:rPr>
          <w:highlight w:val="yellow"/>
        </w:rPr>
        <w:t xml:space="preserve">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会员</w:t>
      </w:r>
      <w:r w:rsidR="002E6AC5"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积分详细</w:t>
      </w:r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69"/>
        <w:gridCol w:w="1349"/>
        <w:gridCol w:w="612"/>
        <w:gridCol w:w="1529"/>
        <w:gridCol w:w="1531"/>
        <w:gridCol w:w="3292"/>
      </w:tblGrid>
      <w:tr w:rsidR="001F73B6" w:rsidRPr="00C02D8E" w:rsidTr="00715BE8">
        <w:tc>
          <w:tcPr>
            <w:tcW w:w="10682" w:type="dxa"/>
            <w:gridSpan w:val="6"/>
            <w:shd w:val="clear" w:color="auto" w:fill="auto"/>
          </w:tcPr>
          <w:p w:rsidR="001F73B6" w:rsidRPr="00C02D8E" w:rsidRDefault="001F73B6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b/>
                <w:highlight w:val="yellow"/>
              </w:rPr>
              <w:t xml:space="preserve"> </w:t>
            </w:r>
            <w:r w:rsidR="0031707D" w:rsidRPr="00C02D8E">
              <w:rPr>
                <w:rFonts w:hint="eastAsia"/>
                <w:b/>
                <w:highlight w:val="yellow"/>
              </w:rPr>
              <w:t xml:space="preserve">sy_member_integral_record     </w:t>
            </w:r>
            <w:r w:rsidR="0031707D" w:rsidRPr="00C02D8E">
              <w:rPr>
                <w:rFonts w:hint="eastAsia"/>
                <w:b/>
                <w:highlight w:val="yellow"/>
              </w:rPr>
              <w:t>会员积分详细表</w:t>
            </w:r>
          </w:p>
        </w:tc>
      </w:tr>
      <w:tr w:rsidR="008E1AE2" w:rsidRPr="00C02D8E" w:rsidTr="00FD3CCD">
        <w:tc>
          <w:tcPr>
            <w:tcW w:w="0" w:type="auto"/>
            <w:shd w:val="clear" w:color="auto" w:fill="auto"/>
          </w:tcPr>
          <w:p w:rsidR="001F73B6" w:rsidRPr="00C02D8E" w:rsidRDefault="001F73B6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612" w:type="dxa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529" w:type="dxa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531" w:type="dxa"/>
            <w:shd w:val="clear" w:color="auto" w:fill="auto"/>
          </w:tcPr>
          <w:p w:rsidR="001F73B6" w:rsidRPr="00C02D8E" w:rsidRDefault="001F73B6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292" w:type="dxa"/>
            <w:shd w:val="clear" w:color="auto" w:fill="auto"/>
          </w:tcPr>
          <w:p w:rsidR="001F73B6" w:rsidRPr="00C02D8E" w:rsidRDefault="001F73B6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8E1AE2" w:rsidRPr="00C02D8E" w:rsidTr="00FD3CCD">
        <w:tc>
          <w:tcPr>
            <w:tcW w:w="0" w:type="auto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12" w:type="dxa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1F73B6" w:rsidRPr="00C02D8E" w:rsidRDefault="001F73B6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292" w:type="dxa"/>
            <w:shd w:val="clear" w:color="auto" w:fill="auto"/>
          </w:tcPr>
          <w:p w:rsidR="001F73B6" w:rsidRPr="00C02D8E" w:rsidRDefault="001F73B6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EA58E7" w:rsidRPr="00C02D8E" w:rsidTr="00FD3CCD">
        <w:tc>
          <w:tcPr>
            <w:tcW w:w="0" w:type="auto"/>
            <w:shd w:val="clear" w:color="auto" w:fill="auto"/>
          </w:tcPr>
          <w:p w:rsidR="00EA58E7" w:rsidRPr="00C02D8E" w:rsidRDefault="00EA58E7" w:rsidP="00EA5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>integral_record</w:t>
            </w:r>
            <w:r w:rsidRPr="00C02D8E">
              <w:rPr>
                <w:b/>
                <w:highlight w:val="yellow"/>
              </w:rPr>
              <w:t>_id</w:t>
            </w:r>
          </w:p>
        </w:tc>
        <w:tc>
          <w:tcPr>
            <w:tcW w:w="0" w:type="auto"/>
            <w:shd w:val="clear" w:color="auto" w:fill="auto"/>
          </w:tcPr>
          <w:p w:rsidR="00EA58E7" w:rsidRPr="00C02D8E" w:rsidRDefault="00EA58E7" w:rsidP="00EA58E7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612" w:type="dxa"/>
            <w:shd w:val="clear" w:color="auto" w:fill="auto"/>
          </w:tcPr>
          <w:p w:rsidR="00EA58E7" w:rsidRPr="00C02D8E" w:rsidRDefault="00EA58E7" w:rsidP="00EA5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 w:rsidR="00EA58E7" w:rsidRPr="00C02D8E" w:rsidRDefault="00EA58E7" w:rsidP="00EA5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EA58E7" w:rsidRPr="00C02D8E" w:rsidRDefault="00EA58E7" w:rsidP="00EA5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292" w:type="dxa"/>
            <w:shd w:val="clear" w:color="auto" w:fill="auto"/>
          </w:tcPr>
          <w:p w:rsidR="00EA58E7" w:rsidRPr="00C02D8E" w:rsidRDefault="00EA58E7" w:rsidP="00EA5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</w:t>
            </w:r>
            <w:r w:rsidRPr="00C02D8E">
              <w:rPr>
                <w:highlight w:val="yellow"/>
              </w:rPr>
              <w:t>UID</w:t>
            </w:r>
          </w:p>
        </w:tc>
      </w:tr>
      <w:tr w:rsidR="00EA58E7" w:rsidRPr="00C02D8E" w:rsidTr="00FD3CCD">
        <w:tc>
          <w:tcPr>
            <w:tcW w:w="0" w:type="auto"/>
            <w:shd w:val="clear" w:color="auto" w:fill="auto"/>
          </w:tcPr>
          <w:p w:rsidR="00EA58E7" w:rsidRPr="00C02D8E" w:rsidRDefault="00EA58E7" w:rsidP="00EA5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EA58E7" w:rsidRPr="00C02D8E" w:rsidRDefault="00EA58E7" w:rsidP="00EA58E7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612" w:type="dxa"/>
            <w:shd w:val="clear" w:color="auto" w:fill="auto"/>
          </w:tcPr>
          <w:p w:rsidR="00EA58E7" w:rsidRPr="00C02D8E" w:rsidRDefault="00EA58E7" w:rsidP="00EA58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529" w:type="dxa"/>
            <w:shd w:val="clear" w:color="auto" w:fill="auto"/>
          </w:tcPr>
          <w:p w:rsidR="00EA58E7" w:rsidRPr="00C02D8E" w:rsidRDefault="00EA58E7" w:rsidP="00EA58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EA58E7" w:rsidRPr="00C02D8E" w:rsidRDefault="00EA58E7" w:rsidP="00EA58E7">
            <w:pPr>
              <w:rPr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EA58E7" w:rsidRPr="00C02D8E" w:rsidRDefault="00EA58E7" w:rsidP="00EA58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UID</w:t>
            </w:r>
            <w:r w:rsidRPr="00C02D8E">
              <w:rPr>
                <w:rFonts w:hint="eastAsia"/>
                <w:highlight w:val="yellow"/>
              </w:rPr>
              <w:t>，用户的</w:t>
            </w:r>
            <w:r w:rsidRPr="00C02D8E">
              <w:rPr>
                <w:rFonts w:hint="eastAsia"/>
                <w:highlight w:val="yellow"/>
              </w:rPr>
              <w:t>UUID</w:t>
            </w:r>
          </w:p>
        </w:tc>
      </w:tr>
      <w:tr w:rsidR="00FD3CCD" w:rsidRPr="00C02D8E" w:rsidTr="00FD3CCD"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rFonts w:hint="eastAsia"/>
                <w:b/>
                <w:bCs/>
                <w:i/>
                <w:iCs/>
                <w:highlight w:val="yellow"/>
              </w:rPr>
              <w:t>p</w:t>
            </w:r>
            <w:r w:rsidRPr="00C02D8E">
              <w:rPr>
                <w:b/>
                <w:bCs/>
                <w:i/>
                <w:iCs/>
                <w:highlight w:val="yellow"/>
              </w:rPr>
              <w:t>rice</w:t>
            </w:r>
          </w:p>
        </w:tc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12" w:type="dxa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FD3CCD" w:rsidRPr="00C02D8E" w:rsidRDefault="00FD3CCD" w:rsidP="00FD3CCD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积分金额</w:t>
            </w:r>
          </w:p>
        </w:tc>
      </w:tr>
      <w:tr w:rsidR="00FD3CCD" w:rsidRPr="00C02D8E" w:rsidTr="00FD3CCD"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product_code_info_id</w:t>
            </w:r>
          </w:p>
        </w:tc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612" w:type="dxa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关连二维码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（</w:t>
            </w: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扫码得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积分时启用）</w:t>
            </w:r>
          </w:p>
        </w:tc>
      </w:tr>
      <w:tr w:rsidR="00FD3CCD" w:rsidRPr="00C02D8E" w:rsidTr="00FD3CCD"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order_no</w:t>
            </w:r>
          </w:p>
        </w:tc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612" w:type="dxa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关连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订单（对换礼品消费积分）</w:t>
            </w:r>
          </w:p>
        </w:tc>
      </w:tr>
      <w:tr w:rsidR="00FD3CCD" w:rsidRPr="00C02D8E" w:rsidTr="00FD3CCD"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>integral_</w:t>
            </w:r>
            <w:r w:rsidRPr="00C02D8E">
              <w:rPr>
                <w:b/>
                <w:highlight w:val="yellow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612" w:type="dxa"/>
            <w:shd w:val="clear" w:color="auto" w:fill="auto"/>
          </w:tcPr>
          <w:p w:rsidR="00FD3CCD" w:rsidRPr="00C02D8E" w:rsidRDefault="00FD3CCD" w:rsidP="00FD3CC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FD3CCD" w:rsidRPr="00C02D8E" w:rsidRDefault="00FD3CCD" w:rsidP="00FD3CC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积分类型（0：</w:t>
            </w: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扫码得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积分；1：</w:t>
            </w: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关注微信得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积分；2：对换礼品消费积分；）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i/>
                <w:iCs/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f"/>
                <w:i/>
                <w:iCs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商家-管理员ID（</w:t>
            </w:r>
            <w:r w:rsidRPr="00C02D8E">
              <w:rPr>
                <w:rFonts w:hint="eastAsia"/>
                <w:highlight w:val="yellow"/>
              </w:rPr>
              <w:t>sy_</w:t>
            </w:r>
            <w:r w:rsidRPr="00C02D8E">
              <w:rPr>
                <w:rFonts w:hint="eastAsia"/>
                <w:b/>
                <w:highlight w:val="yellow"/>
              </w:rPr>
              <w:t xml:space="preserve">admin 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r w:rsidRPr="00C02D8E">
              <w:rPr>
                <w:rFonts w:hint="eastAsia"/>
                <w:b/>
                <w:highlight w:val="yellow"/>
              </w:rPr>
              <w:t>管理员表的</w:t>
            </w:r>
            <w:r w:rsidRPr="00C02D8E">
              <w:rPr>
                <w:rStyle w:val="af"/>
                <w:rFonts w:hint="eastAsia"/>
                <w:i/>
                <w:iCs/>
                <w:highlight w:val="yellow"/>
              </w:rPr>
              <w:t>admin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_</w:t>
            </w:r>
            <w:r w:rsidRPr="00C02D8E">
              <w:rPr>
                <w:rStyle w:val="af"/>
                <w:i/>
                <w:iCs/>
                <w:highlight w:val="yellow"/>
              </w:rPr>
              <w:t>id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类型[0：收入；1：支出；]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1</w:t>
            </w: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状态（0：</w:t>
            </w:r>
            <w:r w:rsidRPr="00C02D8E">
              <w:rPr>
                <w:rFonts w:hint="eastAsia"/>
                <w:highlight w:val="yellow"/>
              </w:rPr>
              <w:t>冻结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；1：</w:t>
            </w:r>
            <w:r w:rsidRPr="00C02D8E">
              <w:rPr>
                <w:rFonts w:hint="eastAsia"/>
                <w:highlight w:val="yellow"/>
              </w:rPr>
              <w:t>正常；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947AA2" w:rsidP="00471928">
            <w:pPr>
              <w:rPr>
                <w:highlight w:val="yellow"/>
              </w:rPr>
            </w:pPr>
            <w:hyperlink r:id="rId12" w:tooltip="排序" w:history="1">
              <w:r w:rsidR="00471928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471928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471928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</w:t>
              </w:r>
              <w:r w:rsidR="00471928" w:rsidRPr="00C02D8E">
                <w:rPr>
                  <w:rFonts w:ascii="Arial" w:hAnsi="Arial" w:cs="Arial" w:hint="eastAsia"/>
                  <w:b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471928" w:rsidRPr="00C02D8E" w:rsidTr="00FD3CCD"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</w:p>
        </w:tc>
        <w:tc>
          <w:tcPr>
            <w:tcW w:w="0" w:type="auto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</w:p>
        </w:tc>
        <w:tc>
          <w:tcPr>
            <w:tcW w:w="612" w:type="dxa"/>
            <w:shd w:val="clear" w:color="auto" w:fill="auto"/>
          </w:tcPr>
          <w:p w:rsidR="00471928" w:rsidRPr="00C02D8E" w:rsidRDefault="00471928" w:rsidP="00471928">
            <w:pPr>
              <w:rPr>
                <w:highlight w:val="yellow"/>
              </w:rPr>
            </w:pPr>
          </w:p>
        </w:tc>
        <w:tc>
          <w:tcPr>
            <w:tcW w:w="1529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531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292" w:type="dxa"/>
            <w:shd w:val="clear" w:color="auto" w:fill="auto"/>
          </w:tcPr>
          <w:p w:rsidR="00471928" w:rsidRPr="00C02D8E" w:rsidRDefault="00471928" w:rsidP="0047192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1F73B6" w:rsidRPr="00C02D8E" w:rsidRDefault="001F73B6" w:rsidP="001F73B6">
      <w:pPr>
        <w:rPr>
          <w:highlight w:val="yellow"/>
        </w:rPr>
      </w:pPr>
    </w:p>
    <w:p w:rsidR="001F73B6" w:rsidRPr="00C02D8E" w:rsidRDefault="001F73B6" w:rsidP="002A32F9">
      <w:pPr>
        <w:rPr>
          <w:highlight w:val="yellow"/>
        </w:rPr>
      </w:pPr>
    </w:p>
    <w:p w:rsidR="001F73B6" w:rsidRPr="00C02D8E" w:rsidRDefault="001F73B6" w:rsidP="002A32F9">
      <w:pPr>
        <w:rPr>
          <w:highlight w:val="yellow"/>
        </w:rPr>
      </w:pPr>
    </w:p>
    <w:p w:rsidR="002A32F9" w:rsidRPr="00C02D8E" w:rsidRDefault="002A32F9" w:rsidP="002A32F9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w</w:t>
      </w:r>
      <w:r w:rsidRPr="00C02D8E">
        <w:rPr>
          <w:highlight w:val="yellow"/>
        </w:rPr>
        <w:t>e</w:t>
      </w:r>
      <w:r w:rsidRPr="00C02D8E">
        <w:rPr>
          <w:rFonts w:hint="eastAsia"/>
          <w:highlight w:val="yellow"/>
        </w:rPr>
        <w:t>c</w:t>
      </w:r>
      <w:r w:rsidRPr="00C02D8E">
        <w:rPr>
          <w:highlight w:val="yellow"/>
        </w:rPr>
        <w:t>hat</w:t>
      </w:r>
      <w:r w:rsidRPr="00C02D8E">
        <w:rPr>
          <w:rFonts w:hint="eastAsia"/>
          <w:highlight w:val="yellow"/>
        </w:rPr>
        <w:t>_w</w:t>
      </w:r>
      <w:r w:rsidRPr="00C02D8E">
        <w:rPr>
          <w:highlight w:val="yellow"/>
        </w:rPr>
        <w:t xml:space="preserve">atch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proofErr w:type="gramStart"/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微信关注表</w:t>
      </w:r>
      <w:proofErr w:type="gram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1480"/>
        <w:gridCol w:w="461"/>
        <w:gridCol w:w="1386"/>
        <w:gridCol w:w="1385"/>
        <w:gridCol w:w="3834"/>
      </w:tblGrid>
      <w:tr w:rsidR="002A32F9" w:rsidRPr="00C02D8E" w:rsidTr="00715BE8">
        <w:tc>
          <w:tcPr>
            <w:tcW w:w="10682" w:type="dxa"/>
            <w:gridSpan w:val="6"/>
            <w:shd w:val="clear" w:color="auto" w:fill="auto"/>
          </w:tcPr>
          <w:p w:rsidR="002A32F9" w:rsidRPr="00C02D8E" w:rsidRDefault="002A32F9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b/>
                <w:highlight w:val="yellow"/>
              </w:rPr>
              <w:t xml:space="preserve"> sy</w:t>
            </w:r>
            <w:r w:rsidRPr="00C02D8E">
              <w:rPr>
                <w:highlight w:val="yellow"/>
              </w:rPr>
              <w:t>_</w:t>
            </w:r>
            <w:r w:rsidRPr="00C02D8E">
              <w:rPr>
                <w:rFonts w:hint="eastAsia"/>
                <w:highlight w:val="yellow"/>
              </w:rPr>
              <w:t xml:space="preserve">wechat_watch   </w:t>
            </w:r>
            <w:proofErr w:type="gramStart"/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微信关注表</w:t>
            </w:r>
            <w:proofErr w:type="gramEnd"/>
          </w:p>
        </w:tc>
      </w:tr>
      <w:tr w:rsidR="002A32F9" w:rsidRPr="00C02D8E" w:rsidTr="00C971F5">
        <w:tc>
          <w:tcPr>
            <w:tcW w:w="2136" w:type="dxa"/>
            <w:shd w:val="clear" w:color="auto" w:fill="auto"/>
          </w:tcPr>
          <w:p w:rsidR="002A32F9" w:rsidRPr="00C02D8E" w:rsidRDefault="002A32F9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480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38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385" w:type="dxa"/>
            <w:shd w:val="clear" w:color="auto" w:fill="auto"/>
          </w:tcPr>
          <w:p w:rsidR="002A32F9" w:rsidRPr="00C02D8E" w:rsidRDefault="002A32F9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834" w:type="dxa"/>
            <w:shd w:val="clear" w:color="auto" w:fill="auto"/>
          </w:tcPr>
          <w:p w:rsidR="002A32F9" w:rsidRPr="00C02D8E" w:rsidRDefault="002A32F9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2A32F9" w:rsidRPr="00C02D8E" w:rsidTr="00C971F5">
        <w:tc>
          <w:tcPr>
            <w:tcW w:w="213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w</w:t>
            </w:r>
            <w:r w:rsidRPr="00C02D8E">
              <w:rPr>
                <w:highlight w:val="yellow"/>
              </w:rPr>
              <w:t>e</w:t>
            </w: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hat</w:t>
            </w:r>
            <w:r w:rsidRPr="00C02D8E">
              <w:rPr>
                <w:rFonts w:hint="eastAsia"/>
                <w:highlight w:val="yellow"/>
              </w:rPr>
              <w:t>_w</w:t>
            </w:r>
            <w:r w:rsidRPr="00C02D8E">
              <w:rPr>
                <w:highlight w:val="yellow"/>
              </w:rPr>
              <w:t>atch</w:t>
            </w:r>
            <w:r w:rsidRPr="00C02D8E">
              <w:rPr>
                <w:rFonts w:hint="eastAsia"/>
                <w:highlight w:val="yellow"/>
              </w:rPr>
              <w:t>_id</w:t>
            </w:r>
          </w:p>
        </w:tc>
        <w:tc>
          <w:tcPr>
            <w:tcW w:w="1480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8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834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2A32F9" w:rsidRPr="00C02D8E" w:rsidTr="00C971F5">
        <w:tc>
          <w:tcPr>
            <w:tcW w:w="2136" w:type="dxa"/>
            <w:shd w:val="clear" w:color="auto" w:fill="auto"/>
          </w:tcPr>
          <w:p w:rsidR="002A32F9" w:rsidRPr="00C02D8E" w:rsidRDefault="002A32F9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w</w:t>
            </w:r>
            <w:r w:rsidRPr="00C02D8E">
              <w:rPr>
                <w:highlight w:val="yellow"/>
              </w:rPr>
              <w:t>e</w:t>
            </w: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hat</w:t>
            </w:r>
            <w:r w:rsidRPr="00C02D8E">
              <w:rPr>
                <w:rFonts w:hint="eastAsia"/>
                <w:highlight w:val="yellow"/>
              </w:rPr>
              <w:t>_</w:t>
            </w:r>
            <w:r w:rsidRPr="00C02D8E">
              <w:rPr>
                <w:highlight w:val="yellow"/>
              </w:rPr>
              <w:t>openid</w:t>
            </w:r>
          </w:p>
        </w:tc>
        <w:tc>
          <w:tcPr>
            <w:tcW w:w="1480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86" w:type="dxa"/>
            <w:shd w:val="clear" w:color="auto" w:fill="auto"/>
          </w:tcPr>
          <w:p w:rsidR="002A32F9" w:rsidRPr="00C02D8E" w:rsidRDefault="002A32F9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2A32F9" w:rsidRPr="00C02D8E" w:rsidRDefault="002A32F9" w:rsidP="00715BE8">
            <w:pPr>
              <w:rPr>
                <w:rFonts w:ascii="Arial" w:hAnsi="Arial" w:cs="Arial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834" w:type="dxa"/>
            <w:shd w:val="clear" w:color="auto" w:fill="auto"/>
          </w:tcPr>
          <w:p w:rsidR="002A32F9" w:rsidRPr="00C02D8E" w:rsidRDefault="002A32F9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用户的唯一标识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</w:t>
            </w:r>
            <w:r w:rsidRPr="00C02D8E">
              <w:rPr>
                <w:highlight w:val="yellow"/>
              </w:rPr>
              <w:t>id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用户</w:t>
            </w:r>
            <w:r w:rsidRPr="00C02D8E">
              <w:rPr>
                <w:rFonts w:hint="eastAsia"/>
                <w:highlight w:val="yellow"/>
              </w:rPr>
              <w:t>U</w:t>
            </w:r>
            <w:r w:rsidRPr="00C02D8E">
              <w:rPr>
                <w:highlight w:val="yellow"/>
              </w:rPr>
              <w:t>ID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eveloper</w:t>
            </w:r>
            <w:r w:rsidRPr="00C02D8E">
              <w:rPr>
                <w:rFonts w:hint="eastAsia"/>
                <w:highlight w:val="yellow"/>
              </w:rPr>
              <w:t>_a</w:t>
            </w:r>
            <w:r w:rsidRPr="00C02D8E">
              <w:rPr>
                <w:highlight w:val="yellow"/>
              </w:rPr>
              <w:t>ccount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rFonts w:hint="eastAsia"/>
                <w:highlight w:val="yellow"/>
              </w:rPr>
              <w:t>开发者微信号</w:t>
            </w:r>
            <w:proofErr w:type="gramEnd"/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nickname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用户昵称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sex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用户的性别，值为</w:t>
            </w:r>
            <w:r w:rsidRPr="00C02D8E">
              <w:rPr>
                <w:highlight w:val="yellow"/>
              </w:rPr>
              <w:t>1</w:t>
            </w:r>
            <w:r w:rsidRPr="00C02D8E">
              <w:rPr>
                <w:highlight w:val="yellow"/>
              </w:rPr>
              <w:t>时是男性，值为</w:t>
            </w:r>
            <w:r w:rsidRPr="00C02D8E">
              <w:rPr>
                <w:highlight w:val="yellow"/>
              </w:rPr>
              <w:t>2</w:t>
            </w:r>
            <w:r w:rsidRPr="00C02D8E">
              <w:rPr>
                <w:highlight w:val="yellow"/>
              </w:rPr>
              <w:t>时是女性，值为</w:t>
            </w:r>
            <w:r w:rsidRPr="00C02D8E">
              <w:rPr>
                <w:highlight w:val="yellow"/>
              </w:rPr>
              <w:t>0</w:t>
            </w:r>
            <w:r w:rsidRPr="00C02D8E">
              <w:rPr>
                <w:highlight w:val="yellow"/>
              </w:rPr>
              <w:t>时是未知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province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用户个人资料填写的省份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city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普通用户个人资料填写的城市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country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16)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国家，如中国为</w:t>
            </w:r>
            <w:r w:rsidRPr="00C02D8E">
              <w:rPr>
                <w:highlight w:val="yellow"/>
              </w:rPr>
              <w:t>CN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headimgurl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256)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用户头像，最后一个数值代表正方形头像大小（有</w:t>
            </w:r>
            <w:r w:rsidRPr="00C02D8E">
              <w:rPr>
                <w:highlight w:val="yellow"/>
              </w:rPr>
              <w:t>0</w:t>
            </w:r>
            <w:r w:rsidRPr="00C02D8E">
              <w:rPr>
                <w:highlight w:val="yellow"/>
              </w:rPr>
              <w:t>、</w:t>
            </w:r>
            <w:r w:rsidRPr="00C02D8E">
              <w:rPr>
                <w:highlight w:val="yellow"/>
              </w:rPr>
              <w:t>46</w:t>
            </w:r>
            <w:r w:rsidRPr="00C02D8E">
              <w:rPr>
                <w:highlight w:val="yellow"/>
              </w:rPr>
              <w:t>、</w:t>
            </w:r>
            <w:r w:rsidRPr="00C02D8E">
              <w:rPr>
                <w:highlight w:val="yellow"/>
              </w:rPr>
              <w:t>64</w:t>
            </w:r>
            <w:r w:rsidRPr="00C02D8E">
              <w:rPr>
                <w:highlight w:val="yellow"/>
              </w:rPr>
              <w:t>、</w:t>
            </w:r>
            <w:r w:rsidRPr="00C02D8E">
              <w:rPr>
                <w:highlight w:val="yellow"/>
              </w:rPr>
              <w:t>96</w:t>
            </w:r>
            <w:r w:rsidRPr="00C02D8E">
              <w:rPr>
                <w:highlight w:val="yellow"/>
              </w:rPr>
              <w:t>、</w:t>
            </w:r>
            <w:r w:rsidRPr="00C02D8E">
              <w:rPr>
                <w:highlight w:val="yellow"/>
              </w:rPr>
              <w:t>132</w:t>
            </w:r>
            <w:r w:rsidRPr="00C02D8E">
              <w:rPr>
                <w:highlight w:val="yellow"/>
              </w:rPr>
              <w:t>数值可选，</w:t>
            </w:r>
            <w:r w:rsidRPr="00C02D8E">
              <w:rPr>
                <w:highlight w:val="yellow"/>
              </w:rPr>
              <w:t>0</w:t>
            </w:r>
            <w:r w:rsidRPr="00C02D8E">
              <w:rPr>
                <w:highlight w:val="yellow"/>
              </w:rPr>
              <w:t>代表</w:t>
            </w:r>
            <w:r w:rsidRPr="00C02D8E">
              <w:rPr>
                <w:highlight w:val="yellow"/>
              </w:rPr>
              <w:t>640*640</w:t>
            </w:r>
            <w:r w:rsidRPr="00C02D8E">
              <w:rPr>
                <w:highlight w:val="yellow"/>
              </w:rPr>
              <w:t>正方形头像），用户没有头像时该项为空。若用户更换头像，原有头像</w:t>
            </w:r>
            <w:r w:rsidRPr="00C02D8E">
              <w:rPr>
                <w:highlight w:val="yellow"/>
              </w:rPr>
              <w:t>URL</w:t>
            </w:r>
            <w:r w:rsidRPr="00C02D8E">
              <w:rPr>
                <w:highlight w:val="yellow"/>
              </w:rPr>
              <w:t>将失效。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privilege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500)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用户特权信息，</w:t>
            </w:r>
            <w:r w:rsidRPr="00C02D8E">
              <w:rPr>
                <w:highlight w:val="yellow"/>
              </w:rPr>
              <w:t xml:space="preserve">json </w:t>
            </w:r>
            <w:r w:rsidRPr="00C02D8E">
              <w:rPr>
                <w:highlight w:val="yellow"/>
              </w:rPr>
              <w:t>数组，如</w:t>
            </w:r>
            <w:proofErr w:type="gramStart"/>
            <w:r w:rsidRPr="00C02D8E">
              <w:rPr>
                <w:highlight w:val="yellow"/>
              </w:rPr>
              <w:t>微信沃</w:t>
            </w:r>
            <w:proofErr w:type="gramEnd"/>
            <w:r w:rsidRPr="00C02D8E">
              <w:rPr>
                <w:highlight w:val="yellow"/>
              </w:rPr>
              <w:t>卡用户为（</w:t>
            </w:r>
            <w:r w:rsidRPr="00C02D8E">
              <w:rPr>
                <w:highlight w:val="yellow"/>
              </w:rPr>
              <w:t>chinaunicom</w:t>
            </w:r>
            <w:r w:rsidRPr="00C02D8E">
              <w:rPr>
                <w:highlight w:val="yellow"/>
              </w:rPr>
              <w:t>）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unionid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只有在用户将公众号绑定到</w:t>
            </w: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微信开放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平台</w:t>
            </w: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帐号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后，才会出现该字段。详见：获取用户个人信息（UnionID机制）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lastRenderedPageBreak/>
              <w:t>wechat_groups_id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用户微信分组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ID(</w:t>
            </w:r>
            <w:r w:rsidRPr="00C02D8E">
              <w:rPr>
                <w:rFonts w:ascii="宋体" w:hAnsi="宋体" w:cs="宋体"/>
                <w:highlight w:val="yellow"/>
              </w:rPr>
              <w:t>sy</w:t>
            </w:r>
            <w:r w:rsidRPr="00C02D8E">
              <w:rPr>
                <w:rFonts w:hint="eastAsia"/>
                <w:b/>
                <w:highlight w:val="yellow"/>
              </w:rPr>
              <w:t xml:space="preserve">_wechat_groups     </w:t>
            </w:r>
            <w:proofErr w:type="gramStart"/>
            <w:r w:rsidRPr="00C02D8E">
              <w:rPr>
                <w:rFonts w:hint="eastAsia"/>
                <w:b/>
                <w:highlight w:val="yellow"/>
              </w:rPr>
              <w:t>微信粉丝</w:t>
            </w:r>
            <w:proofErr w:type="gramEnd"/>
            <w:r w:rsidRPr="00C02D8E">
              <w:rPr>
                <w:rFonts w:hint="eastAsia"/>
                <w:b/>
                <w:highlight w:val="yellow"/>
              </w:rPr>
              <w:t>分组表的</w:t>
            </w:r>
            <w:r w:rsidRPr="00C02D8E">
              <w:rPr>
                <w:rFonts w:hint="eastAsia"/>
                <w:b/>
                <w:highlight w:val="yellow"/>
              </w:rPr>
              <w:t>id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)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member_groups_id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255)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1</w:t>
            </w: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用户本地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分组ID(</w:t>
            </w:r>
            <w:r w:rsidRPr="00C02D8E">
              <w:rPr>
                <w:rFonts w:ascii="宋体" w:hAnsi="宋体" w:cs="宋体"/>
                <w:highlight w:val="yellow"/>
              </w:rPr>
              <w:t>sy</w:t>
            </w:r>
            <w:r w:rsidRPr="00C02D8E">
              <w:rPr>
                <w:rFonts w:hint="eastAsia"/>
                <w:b/>
                <w:highlight w:val="yellow"/>
              </w:rPr>
              <w:t xml:space="preserve">_member_groups     </w:t>
            </w:r>
            <w:r w:rsidRPr="00C02D8E">
              <w:rPr>
                <w:rFonts w:hint="eastAsia"/>
                <w:b/>
                <w:highlight w:val="yellow"/>
              </w:rPr>
              <w:t>会员分组表的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member_groups_id),多个以逗号分隔；</w:t>
            </w:r>
          </w:p>
        </w:tc>
      </w:tr>
      <w:tr w:rsidR="00AD3EFB" w:rsidRPr="00C02D8E" w:rsidTr="00C971F5">
        <w:tc>
          <w:tcPr>
            <w:tcW w:w="2136" w:type="dxa"/>
            <w:shd w:val="clear" w:color="auto" w:fill="auto"/>
          </w:tcPr>
          <w:p w:rsidR="00AD3EFB" w:rsidRPr="00C02D8E" w:rsidRDefault="00AD3EFB" w:rsidP="00AD3EF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480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AD3EFB" w:rsidRPr="00C02D8E" w:rsidRDefault="00AD3EFB" w:rsidP="00AD3EFB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5F3DDA" w:rsidRPr="00C02D8E" w:rsidTr="00C971F5">
        <w:tc>
          <w:tcPr>
            <w:tcW w:w="2136" w:type="dxa"/>
            <w:shd w:val="clear" w:color="auto" w:fill="auto"/>
          </w:tcPr>
          <w:p w:rsidR="005F3DDA" w:rsidRPr="00C02D8E" w:rsidRDefault="005F3DDA" w:rsidP="005F3DDA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80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C02D8E" w:rsidRDefault="005F3DDA" w:rsidP="005F3DDA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5F3DDA" w:rsidRPr="00C02D8E" w:rsidTr="00C971F5">
        <w:tc>
          <w:tcPr>
            <w:tcW w:w="2136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480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5F3DDA" w:rsidRPr="00C02D8E" w:rsidTr="00C971F5">
        <w:tc>
          <w:tcPr>
            <w:tcW w:w="2136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480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状态（0：</w:t>
            </w:r>
            <w:r w:rsidRPr="00C02D8E">
              <w:rPr>
                <w:rFonts w:hint="eastAsia"/>
                <w:highlight w:val="yellow"/>
              </w:rPr>
              <w:t>未关注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；1：已关注）</w:t>
            </w:r>
          </w:p>
        </w:tc>
      </w:tr>
      <w:tr w:rsidR="005F3DDA" w:rsidRPr="00C02D8E" w:rsidTr="00C971F5">
        <w:tc>
          <w:tcPr>
            <w:tcW w:w="2136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1480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5F3DDA" w:rsidRPr="00C02D8E" w:rsidTr="00C971F5">
        <w:tc>
          <w:tcPr>
            <w:tcW w:w="2136" w:type="dxa"/>
            <w:shd w:val="clear" w:color="auto" w:fill="auto"/>
          </w:tcPr>
          <w:p w:rsidR="005F3DDA" w:rsidRPr="00C02D8E" w:rsidRDefault="00947AA2" w:rsidP="005F3DDA">
            <w:pPr>
              <w:rPr>
                <w:highlight w:val="yellow"/>
              </w:rPr>
            </w:pPr>
            <w:hyperlink r:id="rId13" w:tooltip="排序" w:history="1">
              <w:r w:rsidR="005F3DDA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5F3DDA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5F3DDA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_time</w:t>
              </w:r>
            </w:hyperlink>
          </w:p>
        </w:tc>
        <w:tc>
          <w:tcPr>
            <w:tcW w:w="1480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86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5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5F3DDA" w:rsidRPr="00C02D8E" w:rsidTr="00C971F5">
        <w:tc>
          <w:tcPr>
            <w:tcW w:w="2136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</w:p>
        </w:tc>
        <w:tc>
          <w:tcPr>
            <w:tcW w:w="1480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</w:p>
        </w:tc>
        <w:tc>
          <w:tcPr>
            <w:tcW w:w="461" w:type="dxa"/>
            <w:shd w:val="clear" w:color="auto" w:fill="auto"/>
          </w:tcPr>
          <w:p w:rsidR="005F3DDA" w:rsidRPr="00C02D8E" w:rsidRDefault="005F3DDA" w:rsidP="005F3DDA">
            <w:pPr>
              <w:rPr>
                <w:highlight w:val="yellow"/>
              </w:rPr>
            </w:pPr>
          </w:p>
        </w:tc>
        <w:tc>
          <w:tcPr>
            <w:tcW w:w="1386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5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34" w:type="dxa"/>
            <w:shd w:val="clear" w:color="auto" w:fill="auto"/>
          </w:tcPr>
          <w:p w:rsidR="005F3DDA" w:rsidRPr="00C02D8E" w:rsidRDefault="005F3DDA" w:rsidP="005F3DDA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2A32F9" w:rsidRPr="00C02D8E" w:rsidRDefault="002A32F9" w:rsidP="002A32F9">
      <w:pPr>
        <w:rPr>
          <w:highlight w:val="yellow"/>
        </w:rPr>
      </w:pPr>
    </w:p>
    <w:p w:rsidR="00007553" w:rsidRPr="00C02D8E" w:rsidRDefault="00007553" w:rsidP="009A6082">
      <w:pPr>
        <w:pStyle w:val="2"/>
        <w:rPr>
          <w:highlight w:val="yellow"/>
        </w:rPr>
      </w:pP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 xml:space="preserve">sms_template  </w:t>
      </w:r>
      <w:r w:rsidRPr="00C02D8E">
        <w:rPr>
          <w:rFonts w:hint="eastAsia"/>
          <w:highlight w:val="yellow"/>
        </w:rPr>
        <w:t>短信模版表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418"/>
        <w:gridCol w:w="850"/>
        <w:gridCol w:w="709"/>
        <w:gridCol w:w="851"/>
        <w:gridCol w:w="4677"/>
      </w:tblGrid>
      <w:tr w:rsidR="00007553" w:rsidRPr="00C02D8E" w:rsidTr="00715BE8">
        <w:tc>
          <w:tcPr>
            <w:tcW w:w="10314" w:type="dxa"/>
            <w:gridSpan w:val="6"/>
          </w:tcPr>
          <w:p w:rsidR="00007553" w:rsidRPr="00C02D8E" w:rsidRDefault="00007553" w:rsidP="00715BE8">
            <w:pPr>
              <w:rPr>
                <w:b/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 xml:space="preserve">sy_sms_template  </w:t>
            </w:r>
            <w:r w:rsidRPr="00C02D8E">
              <w:rPr>
                <w:rFonts w:hint="eastAsia"/>
                <w:b/>
                <w:highlight w:val="yellow"/>
              </w:rPr>
              <w:t>短信模版表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字段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类型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NULL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默认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备注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id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64</w:t>
            </w: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标题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rFonts w:hint="eastAsia"/>
                <w:highlight w:val="yellow"/>
              </w:rPr>
              <w:t>例：会员注册验证短信模版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content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2000)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null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操作详细说明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418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850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51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77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18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850" w:type="dxa"/>
          </w:tcPr>
          <w:p w:rsidR="0035530E" w:rsidRPr="00C02D8E" w:rsidRDefault="005256A5" w:rsidP="0035530E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4677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[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暂未使用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状态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[0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：未启用；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1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：已启用；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添加时间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更新时间</w:t>
            </w:r>
          </w:p>
        </w:tc>
      </w:tr>
      <w:tr w:rsidR="0035530E" w:rsidRPr="00C02D8E" w:rsidTr="0006454B">
        <w:tc>
          <w:tcPr>
            <w:tcW w:w="10314" w:type="dxa"/>
            <w:gridSpan w:val="6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备注：</w:t>
            </w:r>
            <w:r w:rsidRPr="00C02D8E">
              <w:rPr>
                <w:rFonts w:hint="eastAsia"/>
                <w:highlight w:val="yellow"/>
              </w:rPr>
              <w:t xml:space="preserve"> </w:t>
            </w:r>
          </w:p>
        </w:tc>
      </w:tr>
    </w:tbl>
    <w:p w:rsidR="00007553" w:rsidRPr="00C02D8E" w:rsidRDefault="00007553" w:rsidP="00007553">
      <w:pPr>
        <w:rPr>
          <w:rFonts w:ascii="宋体" w:hAnsi="宋体" w:cs="宋体"/>
          <w:szCs w:val="24"/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lastRenderedPageBreak/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 xml:space="preserve">sms_send_log  </w:t>
      </w:r>
      <w:r w:rsidRPr="00C02D8E">
        <w:rPr>
          <w:rFonts w:hint="eastAsia"/>
          <w:highlight w:val="yellow"/>
        </w:rPr>
        <w:t>短信发送日志表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418"/>
        <w:gridCol w:w="850"/>
        <w:gridCol w:w="709"/>
        <w:gridCol w:w="851"/>
        <w:gridCol w:w="4677"/>
      </w:tblGrid>
      <w:tr w:rsidR="00007553" w:rsidRPr="00C02D8E" w:rsidTr="00715BE8">
        <w:tc>
          <w:tcPr>
            <w:tcW w:w="10314" w:type="dxa"/>
            <w:gridSpan w:val="6"/>
          </w:tcPr>
          <w:p w:rsidR="00007553" w:rsidRPr="00C02D8E" w:rsidRDefault="00007553" w:rsidP="00715BE8">
            <w:pPr>
              <w:rPr>
                <w:b/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 xml:space="preserve">sy_sms_send_log  </w:t>
            </w:r>
            <w:r w:rsidRPr="00C02D8E">
              <w:rPr>
                <w:rFonts w:hint="eastAsia"/>
                <w:highlight w:val="yellow"/>
              </w:rPr>
              <w:t>短信发送日志表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字段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类型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NULL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默认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备注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id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用户的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uuid</w:t>
            </w:r>
            <w:r w:rsidRPr="00C02D8E">
              <w:rPr>
                <w:rFonts w:hint="eastAsia"/>
                <w:highlight w:val="yellow"/>
              </w:rPr>
              <w:t xml:space="preserve"> (sy_member   </w:t>
            </w:r>
            <w:r w:rsidRPr="00C02D8E">
              <w:rPr>
                <w:rFonts w:hint="eastAsia"/>
                <w:highlight w:val="yellow"/>
              </w:rPr>
              <w:t>会员表的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mobile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11</w:t>
            </w: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手机号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content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proofErr w:type="gramEnd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2000)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null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操作详细说明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418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850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851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677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18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850" w:type="dxa"/>
          </w:tcPr>
          <w:p w:rsidR="0035530E" w:rsidRPr="00C02D8E" w:rsidRDefault="00471D6E" w:rsidP="0035530E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35530E" w:rsidRPr="00C02D8E" w:rsidRDefault="0035530E" w:rsidP="0035530E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4677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[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暂未使用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发送后返回的状态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[0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：未发送；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1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：已发送；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添加时间</w:t>
            </w:r>
          </w:p>
        </w:tc>
      </w:tr>
      <w:tr w:rsidR="0035530E" w:rsidRPr="00C02D8E" w:rsidTr="00715BE8">
        <w:tc>
          <w:tcPr>
            <w:tcW w:w="1809" w:type="dxa"/>
          </w:tcPr>
          <w:p w:rsidR="0035530E" w:rsidRPr="00C02D8E" w:rsidRDefault="0035530E" w:rsidP="0035530E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850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更新时间</w:t>
            </w:r>
          </w:p>
        </w:tc>
      </w:tr>
      <w:tr w:rsidR="0035530E" w:rsidRPr="00C02D8E" w:rsidTr="0006454B">
        <w:tc>
          <w:tcPr>
            <w:tcW w:w="10314" w:type="dxa"/>
            <w:gridSpan w:val="6"/>
          </w:tcPr>
          <w:p w:rsidR="0035530E" w:rsidRPr="00C02D8E" w:rsidRDefault="0035530E" w:rsidP="0035530E">
            <w:pPr>
              <w:widowControl/>
              <w:jc w:val="left"/>
              <w:rPr>
                <w:highlight w:val="yellow"/>
              </w:rPr>
            </w:pPr>
          </w:p>
        </w:tc>
      </w:tr>
    </w:tbl>
    <w:p w:rsidR="00007553" w:rsidRPr="00C02D8E" w:rsidRDefault="00007553" w:rsidP="00007553">
      <w:pPr>
        <w:rPr>
          <w:rFonts w:ascii="宋体" w:hAnsi="宋体" w:cs="宋体"/>
          <w:szCs w:val="24"/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sms_send_m</w:t>
      </w:r>
      <w:r w:rsidRPr="00C02D8E">
        <w:rPr>
          <w:highlight w:val="yellow"/>
        </w:rPr>
        <w:t>onitor</w:t>
      </w:r>
      <w:r w:rsidRPr="00C02D8E">
        <w:rPr>
          <w:rFonts w:hint="eastAsia"/>
          <w:highlight w:val="yellow"/>
        </w:rPr>
        <w:t xml:space="preserve">  </w:t>
      </w:r>
      <w:r w:rsidRPr="00C02D8E">
        <w:rPr>
          <w:rFonts w:hint="eastAsia"/>
          <w:highlight w:val="yellow"/>
        </w:rPr>
        <w:t>短信发送监控表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418"/>
        <w:gridCol w:w="850"/>
        <w:gridCol w:w="709"/>
        <w:gridCol w:w="851"/>
        <w:gridCol w:w="4677"/>
      </w:tblGrid>
      <w:tr w:rsidR="00007553" w:rsidRPr="00C02D8E" w:rsidTr="00715BE8">
        <w:tc>
          <w:tcPr>
            <w:tcW w:w="10314" w:type="dxa"/>
            <w:gridSpan w:val="6"/>
          </w:tcPr>
          <w:p w:rsidR="00007553" w:rsidRPr="00C02D8E" w:rsidRDefault="00007553" w:rsidP="00715BE8">
            <w:pPr>
              <w:rPr>
                <w:b/>
                <w:highlight w:val="yellow"/>
              </w:rPr>
            </w:pPr>
            <w:r w:rsidRPr="00C02D8E">
              <w:rPr>
                <w:rFonts w:hint="eastAsia"/>
                <w:b/>
                <w:highlight w:val="yellow"/>
              </w:rPr>
              <w:t xml:space="preserve">sy_sms_send_monitor  </w:t>
            </w:r>
            <w:r w:rsidRPr="00C02D8E">
              <w:rPr>
                <w:rFonts w:hint="eastAsia"/>
                <w:b/>
                <w:highlight w:val="yellow"/>
              </w:rPr>
              <w:t>短信发送监控表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字段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类型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NULL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默认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备注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id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mobile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11</w:t>
            </w: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手机号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date_ymd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date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Style w:val="syntaxquote"/>
                <w:highlight w:val="yellow"/>
              </w:rPr>
              <w:t>0000-00-00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日期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date_h</w:t>
            </w:r>
          </w:p>
        </w:tc>
        <w:tc>
          <w:tcPr>
            <w:tcW w:w="1418" w:type="dxa"/>
          </w:tcPr>
          <w:p w:rsidR="00007553" w:rsidRPr="00C02D8E" w:rsidRDefault="00007553" w:rsidP="00715BE8">
            <w:pPr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</w:pPr>
            <w:proofErr w:type="gramStart"/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Varchar(</w:t>
            </w:r>
            <w:proofErr w:type="gramEnd"/>
            <w:r w:rsidRPr="00C02D8E">
              <w:rPr>
                <w:rStyle w:val="comment2"/>
                <w:rFonts w:ascii="Arial" w:hAnsi="Arial" w:cs="Arial" w:hint="eastAsia"/>
                <w:sz w:val="17"/>
                <w:szCs w:val="17"/>
                <w:highlight w:val="yellow"/>
              </w:rPr>
              <w:t>2</w:t>
            </w:r>
            <w:r w:rsidRPr="00C02D8E">
              <w:rPr>
                <w:rStyle w:val="comment2"/>
                <w:rFonts w:ascii="Arial" w:hAnsi="Arial" w:cs="Arial"/>
                <w:sz w:val="17"/>
                <w:szCs w:val="17"/>
                <w:highlight w:val="yellow"/>
              </w:rPr>
              <w:t>)</w:t>
            </w:r>
          </w:p>
        </w:tc>
        <w:tc>
          <w:tcPr>
            <w:tcW w:w="85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Style w:val="syntaxquote"/>
                <w:highlight w:val="yellow"/>
              </w:rPr>
              <w:t>00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4677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整点时间点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418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85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[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暂未使用</w:t>
            </w: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]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418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85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发送次数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418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85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添加时间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418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85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851" w:type="dxa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</w:p>
        </w:tc>
        <w:tc>
          <w:tcPr>
            <w:tcW w:w="4677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更新时间</w:t>
            </w:r>
          </w:p>
        </w:tc>
      </w:tr>
      <w:tr w:rsidR="004C0145" w:rsidRPr="00C02D8E" w:rsidTr="0006454B">
        <w:tc>
          <w:tcPr>
            <w:tcW w:w="10314" w:type="dxa"/>
            <w:gridSpan w:val="6"/>
          </w:tcPr>
          <w:p w:rsidR="004C0145" w:rsidRPr="00C02D8E" w:rsidRDefault="004C0145" w:rsidP="004C0145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备注：</w:t>
            </w:r>
          </w:p>
          <w:p w:rsidR="004C0145" w:rsidRPr="00C02D8E" w:rsidRDefault="004C0145" w:rsidP="004C0145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1</w:t>
            </w:r>
            <w:r w:rsidRPr="00C02D8E">
              <w:rPr>
                <w:rFonts w:hint="eastAsia"/>
                <w:highlight w:val="yellow"/>
              </w:rPr>
              <w:t>、同一个手机号，</w:t>
            </w:r>
            <w:r w:rsidRPr="00C02D8E">
              <w:rPr>
                <w:rFonts w:hint="eastAsia"/>
                <w:highlight w:val="yellow"/>
              </w:rPr>
              <w:t>1</w:t>
            </w:r>
            <w:r w:rsidRPr="00C02D8E">
              <w:rPr>
                <w:rFonts w:hint="eastAsia"/>
                <w:highlight w:val="yellow"/>
              </w:rPr>
              <w:t>小时之内，发送短信不通超过</w:t>
            </w:r>
            <w:r w:rsidRPr="00C02D8E">
              <w:rPr>
                <w:rFonts w:hint="eastAsia"/>
                <w:highlight w:val="yellow"/>
              </w:rPr>
              <w:t>3</w:t>
            </w:r>
            <w:r w:rsidRPr="00C02D8E">
              <w:rPr>
                <w:rFonts w:hint="eastAsia"/>
                <w:highlight w:val="yellow"/>
              </w:rPr>
              <w:t>次；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a</w:t>
      </w:r>
      <w:r w:rsidRPr="00C02D8E">
        <w:rPr>
          <w:highlight w:val="yellow"/>
        </w:rPr>
        <w:t>utomatic</w:t>
      </w:r>
      <w:r w:rsidRPr="00C02D8E">
        <w:rPr>
          <w:rFonts w:hint="eastAsia"/>
          <w:highlight w:val="yellow"/>
        </w:rPr>
        <w:t>_</w:t>
      </w:r>
      <w:r w:rsidRPr="00C02D8E">
        <w:rPr>
          <w:highlight w:val="yellow"/>
        </w:rPr>
        <w:t xml:space="preserve">reply </w:t>
      </w:r>
      <w:r w:rsidRPr="00C02D8E">
        <w:rPr>
          <w:rFonts w:hint="eastAsia"/>
          <w:highlight w:val="yellow"/>
        </w:rPr>
        <w:t xml:space="preserve"> </w:t>
      </w:r>
      <w:r w:rsidRPr="00C02D8E">
        <w:rPr>
          <w:rFonts w:hint="eastAsia"/>
          <w:highlight w:val="yellow"/>
        </w:rPr>
        <w:t>公众号自动回复信息表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992"/>
        <w:gridCol w:w="709"/>
        <w:gridCol w:w="992"/>
        <w:gridCol w:w="4111"/>
      </w:tblGrid>
      <w:tr w:rsidR="00007553" w:rsidRPr="00C02D8E" w:rsidTr="00715BE8">
        <w:tc>
          <w:tcPr>
            <w:tcW w:w="10173" w:type="dxa"/>
            <w:gridSpan w:val="6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highlight w:val="yellow"/>
              </w:rPr>
              <w:t>sy_</w:t>
            </w: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utomatic</w:t>
            </w:r>
            <w:r w:rsidRPr="00C02D8E">
              <w:rPr>
                <w:rFonts w:hint="eastAsia"/>
                <w:highlight w:val="yellow"/>
              </w:rPr>
              <w:t>_</w:t>
            </w:r>
            <w:r w:rsidRPr="00C02D8E">
              <w:rPr>
                <w:highlight w:val="yellow"/>
              </w:rPr>
              <w:t xml:space="preserve">reply </w:t>
            </w:r>
            <w:r w:rsidRPr="00C02D8E">
              <w:rPr>
                <w:rFonts w:hint="eastAsia"/>
                <w:highlight w:val="yellow"/>
              </w:rPr>
              <w:t xml:space="preserve"> </w:t>
            </w:r>
            <w:r w:rsidRPr="00C02D8E">
              <w:rPr>
                <w:rFonts w:hint="eastAsia"/>
                <w:highlight w:val="yellow"/>
              </w:rPr>
              <w:t>公众号自动回复信息表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jc w:val="center"/>
              <w:rPr>
                <w:rFonts w:asci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字段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类型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空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默认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唯一</w:t>
            </w: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id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</w:t>
            </w:r>
            <w:r w:rsidRPr="00C02D8E">
              <w:rPr>
                <w:highlight w:val="yellow"/>
              </w:rPr>
              <w:t>sg</w:t>
            </w: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ype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10)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text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b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消</w:t>
            </w:r>
            <w:r w:rsidRPr="00C02D8E">
              <w:rPr>
                <w:highlight w:val="yellow"/>
              </w:rPr>
              <w:t>息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类型（news:图文消</w:t>
            </w:r>
            <w:r w:rsidRPr="00C02D8E">
              <w:rPr>
                <w:highlight w:val="yellow"/>
              </w:rPr>
              <w:t>息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</w:t>
            </w:r>
            <w:r w:rsidRPr="00C02D8E">
              <w:rPr>
                <w:highlight w:val="yellow"/>
              </w:rPr>
              <w:t>music</w:t>
            </w:r>
            <w:r w:rsidRPr="00C02D8E">
              <w:rPr>
                <w:rFonts w:hint="eastAsia"/>
                <w:highlight w:val="yellow"/>
              </w:rPr>
              <w:t>：音乐消息；</w:t>
            </w:r>
            <w:r w:rsidRPr="00C02D8E">
              <w:rPr>
                <w:highlight w:val="yellow"/>
              </w:rPr>
              <w:t>video</w:t>
            </w:r>
            <w:r w:rsidRPr="00C02D8E">
              <w:rPr>
                <w:rFonts w:hint="eastAsia"/>
                <w:highlight w:val="yellow"/>
              </w:rPr>
              <w:t>：视频消息；</w:t>
            </w:r>
            <w:r w:rsidRPr="00C02D8E">
              <w:rPr>
                <w:highlight w:val="yellow"/>
              </w:rPr>
              <w:t>voice</w:t>
            </w:r>
            <w:r w:rsidRPr="00C02D8E">
              <w:rPr>
                <w:rFonts w:hint="eastAsia"/>
                <w:highlight w:val="yellow"/>
              </w:rPr>
              <w:t>：语音消息；</w:t>
            </w:r>
            <w:r w:rsidRPr="00C02D8E">
              <w:rPr>
                <w:highlight w:val="yellow"/>
              </w:rPr>
              <w:t>image</w:t>
            </w:r>
            <w:r w:rsidRPr="00C02D8E">
              <w:rPr>
                <w:rFonts w:hint="eastAsia"/>
                <w:highlight w:val="yellow"/>
              </w:rPr>
              <w:t>：图片消息；</w:t>
            </w:r>
            <w:r w:rsidRPr="00C02D8E">
              <w:rPr>
                <w:highlight w:val="yellow"/>
              </w:rPr>
              <w:t>text</w:t>
            </w:r>
            <w:r w:rsidRPr="00C02D8E">
              <w:rPr>
                <w:rFonts w:hint="eastAsia"/>
                <w:highlight w:val="yellow"/>
              </w:rPr>
              <w:t>：文本消息；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k</w:t>
            </w:r>
            <w:r w:rsidRPr="00C02D8E">
              <w:rPr>
                <w:highlight w:val="yellow"/>
              </w:rPr>
              <w:t>ey</w:t>
            </w:r>
            <w:r w:rsidRPr="00C02D8E">
              <w:rPr>
                <w:rFonts w:hint="eastAsia"/>
                <w:highlight w:val="yellow"/>
              </w:rPr>
              <w:t>_</w:t>
            </w:r>
            <w:r w:rsidRPr="00C02D8E">
              <w:rPr>
                <w:highlight w:val="yellow"/>
              </w:rPr>
              <w:t>word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b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关键字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itle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128)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标题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500)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ontent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内容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link_url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256)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链接</w:t>
            </w:r>
            <w:r w:rsidRPr="00C02D8E">
              <w:rPr>
                <w:rFonts w:hint="eastAsia"/>
                <w:highlight w:val="yellow"/>
              </w:rPr>
              <w:t>，</w:t>
            </w:r>
            <w:r w:rsidRPr="00C02D8E">
              <w:rPr>
                <w:highlight w:val="yellow"/>
              </w:rPr>
              <w:t>音乐</w:t>
            </w:r>
            <w:r w:rsidRPr="00C02D8E">
              <w:rPr>
                <w:rFonts w:hint="eastAsia"/>
                <w:highlight w:val="yellow"/>
              </w:rPr>
              <w:t>或图片链接地址；</w:t>
            </w:r>
            <w:r w:rsidRPr="00C02D8E">
              <w:rPr>
                <w:highlight w:val="yellow"/>
              </w:rPr>
              <w:t>图片链接，支持</w:t>
            </w:r>
            <w:r w:rsidRPr="00C02D8E">
              <w:rPr>
                <w:highlight w:val="yellow"/>
              </w:rPr>
              <w:t>JPG</w:t>
            </w:r>
            <w:r w:rsidRPr="00C02D8E">
              <w:rPr>
                <w:highlight w:val="yellow"/>
              </w:rPr>
              <w:t>、</w:t>
            </w:r>
            <w:r w:rsidRPr="00C02D8E">
              <w:rPr>
                <w:highlight w:val="yellow"/>
              </w:rPr>
              <w:t>PNG</w:t>
            </w:r>
            <w:r w:rsidRPr="00C02D8E">
              <w:rPr>
                <w:highlight w:val="yellow"/>
              </w:rPr>
              <w:t>格式，较好的效果为大图</w:t>
            </w:r>
            <w:r w:rsidRPr="00C02D8E">
              <w:rPr>
                <w:highlight w:val="yellow"/>
              </w:rPr>
              <w:t>360*200</w:t>
            </w:r>
            <w:r w:rsidRPr="00C02D8E">
              <w:rPr>
                <w:highlight w:val="yellow"/>
              </w:rPr>
              <w:t>，小图</w:t>
            </w:r>
            <w:r w:rsidRPr="00C02D8E">
              <w:rPr>
                <w:highlight w:val="yellow"/>
              </w:rPr>
              <w:t>200*200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hq_link_url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256)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高质量音乐链接，</w:t>
            </w:r>
            <w:r w:rsidRPr="00C02D8E">
              <w:rPr>
                <w:highlight w:val="yellow"/>
              </w:rPr>
              <w:t>WIFI</w:t>
            </w:r>
            <w:r w:rsidRPr="00C02D8E">
              <w:rPr>
                <w:highlight w:val="yellow"/>
              </w:rPr>
              <w:t>环境优先使用该链接播放音乐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rFonts w:hint="eastAsia"/>
                <w:highlight w:val="yellow"/>
              </w:rPr>
              <w:t>只有当消息类型为</w:t>
            </w:r>
            <w:r w:rsidRPr="00C02D8E">
              <w:rPr>
                <w:highlight w:val="yellow"/>
              </w:rPr>
              <w:t>music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时才启用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humb</w:t>
            </w:r>
            <w:r w:rsidRPr="00C02D8E">
              <w:rPr>
                <w:rFonts w:hint="eastAsia"/>
                <w:highlight w:val="yellow"/>
              </w:rPr>
              <w:t>_m</w:t>
            </w:r>
            <w:r w:rsidRPr="00C02D8E">
              <w:rPr>
                <w:highlight w:val="yellow"/>
              </w:rPr>
              <w:t>edia</w:t>
            </w:r>
            <w:r w:rsidRPr="00C02D8E">
              <w:rPr>
                <w:rFonts w:hint="eastAsia"/>
                <w:highlight w:val="yellow"/>
              </w:rPr>
              <w:t>_i</w:t>
            </w:r>
            <w:r w:rsidRPr="00C02D8E">
              <w:rPr>
                <w:highlight w:val="yellow"/>
              </w:rPr>
              <w:t>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256)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缩略图</w:t>
            </w:r>
            <w:proofErr w:type="gramEnd"/>
            <w:r w:rsidRPr="00C02D8E">
              <w:rPr>
                <w:highlight w:val="yellow"/>
              </w:rPr>
              <w:t>的媒体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，通过上传多媒体文件，得到的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rFonts w:hint="eastAsia"/>
                <w:highlight w:val="yellow"/>
              </w:rPr>
              <w:t>只有当消息类型为</w:t>
            </w:r>
            <w:r w:rsidRPr="00C02D8E">
              <w:rPr>
                <w:highlight w:val="yellow"/>
              </w:rPr>
              <w:t>music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时才启用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</w:t>
            </w:r>
            <w:r w:rsidRPr="00C02D8E">
              <w:rPr>
                <w:highlight w:val="yellow"/>
              </w:rPr>
              <w:t>edia</w:t>
            </w:r>
            <w:r w:rsidRPr="00C02D8E">
              <w:rPr>
                <w:rFonts w:hint="eastAsia"/>
                <w:highlight w:val="yellow"/>
              </w:rPr>
              <w:t>_i</w:t>
            </w:r>
            <w:r w:rsidRPr="00C02D8E">
              <w:rPr>
                <w:highlight w:val="yellow"/>
              </w:rPr>
              <w:t>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通过上传多媒体文件，得到的</w:t>
            </w:r>
            <w:r w:rsidRPr="00C02D8E">
              <w:rPr>
                <w:highlight w:val="yellow"/>
              </w:rPr>
              <w:t>id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</w:t>
            </w:r>
            <w:r w:rsidRPr="00C02D8E">
              <w:rPr>
                <w:highlight w:val="yellow"/>
              </w:rPr>
              <w:t>rl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256)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点击图文消息跳转链接</w:t>
            </w:r>
            <w:r w:rsidRPr="00C02D8E">
              <w:rPr>
                <w:rFonts w:hint="eastAsia"/>
                <w:highlight w:val="yellow"/>
              </w:rPr>
              <w:t>(</w:t>
            </w:r>
            <w:r w:rsidRPr="00C02D8E">
              <w:rPr>
                <w:rFonts w:hint="eastAsia"/>
                <w:highlight w:val="yellow"/>
              </w:rPr>
              <w:t>只有当消息类型为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news时才启用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613C8C" w:rsidRPr="00C02D8E" w:rsidTr="00715BE8">
        <w:tc>
          <w:tcPr>
            <w:tcW w:w="1809" w:type="dxa"/>
          </w:tcPr>
          <w:p w:rsidR="00613C8C" w:rsidRPr="00C02D8E" w:rsidRDefault="00613C8C" w:rsidP="00613C8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560" w:type="dxa"/>
          </w:tcPr>
          <w:p w:rsidR="00613C8C" w:rsidRPr="00C02D8E" w:rsidRDefault="00613C8C" w:rsidP="00613C8C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613C8C" w:rsidRPr="00C02D8E" w:rsidRDefault="00613C8C" w:rsidP="00613C8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613C8C" w:rsidRPr="00C02D8E" w:rsidRDefault="00613C8C" w:rsidP="00613C8C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13C8C" w:rsidRPr="00C02D8E" w:rsidTr="00715BE8">
        <w:tc>
          <w:tcPr>
            <w:tcW w:w="1809" w:type="dxa"/>
          </w:tcPr>
          <w:p w:rsidR="00613C8C" w:rsidRPr="00C02D8E" w:rsidRDefault="00613C8C" w:rsidP="00613C8C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560" w:type="dxa"/>
          </w:tcPr>
          <w:p w:rsidR="00613C8C" w:rsidRPr="00C02D8E" w:rsidRDefault="00613C8C" w:rsidP="00613C8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613C8C" w:rsidRPr="00C02D8E" w:rsidRDefault="00613C8C" w:rsidP="00613C8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4111" w:type="dxa"/>
          </w:tcPr>
          <w:p w:rsidR="00613C8C" w:rsidRPr="00C02D8E" w:rsidRDefault="00613C8C" w:rsidP="00613C8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613C8C" w:rsidRPr="00C02D8E" w:rsidTr="00715BE8">
        <w:tc>
          <w:tcPr>
            <w:tcW w:w="1809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560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992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类型（0：</w:t>
            </w:r>
            <w:r w:rsidRPr="00C02D8E">
              <w:rPr>
                <w:highlight w:val="yellow"/>
              </w:rPr>
              <w:t>订阅事件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hint="eastAsia"/>
                <w:highlight w:val="yellow"/>
              </w:rPr>
              <w:t>1</w:t>
            </w:r>
            <w:r w:rsidRPr="00C02D8E">
              <w:rPr>
                <w:rFonts w:hint="eastAsia"/>
                <w:highlight w:val="yellow"/>
              </w:rPr>
              <w:t>：</w:t>
            </w:r>
            <w:r w:rsidRPr="00C02D8E">
              <w:rPr>
                <w:highlight w:val="yellow"/>
              </w:rPr>
              <w:t>发送信息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hint="eastAsia"/>
                <w:highlight w:val="yellow"/>
              </w:rPr>
              <w:t>2</w:t>
            </w:r>
            <w:r w:rsidRPr="00C02D8E">
              <w:rPr>
                <w:rFonts w:hint="eastAsia"/>
                <w:highlight w:val="yellow"/>
              </w:rPr>
              <w:t>：</w:t>
            </w:r>
            <w:r w:rsidRPr="00C02D8E">
              <w:rPr>
                <w:highlight w:val="yellow"/>
              </w:rPr>
              <w:t>点击自定义菜单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hint="eastAsia"/>
                <w:highlight w:val="yellow"/>
              </w:rPr>
              <w:t>3</w:t>
            </w:r>
            <w:r w:rsidRPr="00C02D8E">
              <w:rPr>
                <w:rFonts w:hint="eastAsia"/>
                <w:highlight w:val="yellow"/>
              </w:rPr>
              <w:t>：</w:t>
            </w:r>
            <w:r w:rsidRPr="00C02D8E">
              <w:rPr>
                <w:highlight w:val="yellow"/>
              </w:rPr>
              <w:t>扫描</w:t>
            </w:r>
            <w:proofErr w:type="gramStart"/>
            <w:r w:rsidRPr="00C02D8E">
              <w:rPr>
                <w:highlight w:val="yellow"/>
              </w:rPr>
              <w:t>二维码事件</w:t>
            </w:r>
            <w:proofErr w:type="gramEnd"/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hint="eastAsia"/>
                <w:highlight w:val="yellow"/>
              </w:rPr>
              <w:t>4</w:t>
            </w:r>
            <w:r w:rsidRPr="00C02D8E">
              <w:rPr>
                <w:rFonts w:hint="eastAsia"/>
                <w:highlight w:val="yellow"/>
              </w:rPr>
              <w:t>：</w:t>
            </w:r>
            <w:r w:rsidRPr="00C02D8E">
              <w:rPr>
                <w:highlight w:val="yellow"/>
              </w:rPr>
              <w:t>支付成功事件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hint="eastAsia"/>
                <w:highlight w:val="yellow"/>
              </w:rPr>
              <w:t>5</w:t>
            </w:r>
            <w:r w:rsidRPr="00C02D8E">
              <w:rPr>
                <w:rFonts w:hint="eastAsia"/>
                <w:highlight w:val="yellow"/>
              </w:rPr>
              <w:t>：</w:t>
            </w:r>
            <w:r w:rsidRPr="00C02D8E">
              <w:rPr>
                <w:highlight w:val="yellow"/>
              </w:rPr>
              <w:t>用户维权</w:t>
            </w:r>
            <w:r w:rsidRPr="00C02D8E">
              <w:rPr>
                <w:rFonts w:hint="eastAsia"/>
                <w:highlight w:val="yellow"/>
              </w:rPr>
              <w:t>；</w:t>
            </w: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）</w:t>
            </w:r>
          </w:p>
        </w:tc>
      </w:tr>
      <w:tr w:rsidR="00613C8C" w:rsidRPr="00C02D8E" w:rsidTr="00715BE8">
        <w:tc>
          <w:tcPr>
            <w:tcW w:w="1809" w:type="dxa"/>
          </w:tcPr>
          <w:p w:rsidR="00613C8C" w:rsidRPr="00C02D8E" w:rsidRDefault="00613C8C" w:rsidP="00613C8C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lastRenderedPageBreak/>
              <w:t>data_status</w:t>
            </w:r>
          </w:p>
        </w:tc>
        <w:tc>
          <w:tcPr>
            <w:tcW w:w="1560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992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状态（0：未审；1：已审；）</w:t>
            </w:r>
          </w:p>
        </w:tc>
      </w:tr>
      <w:tr w:rsidR="00613C8C" w:rsidRPr="00C02D8E" w:rsidTr="00715BE8">
        <w:tc>
          <w:tcPr>
            <w:tcW w:w="1809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560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添加时间（</w:t>
            </w:r>
            <w:r w:rsidRPr="00C02D8E">
              <w:rPr>
                <w:highlight w:val="yellow"/>
              </w:rPr>
              <w:t>消息创建时间</w:t>
            </w:r>
            <w:r w:rsidRPr="00C02D8E">
              <w:rPr>
                <w:rFonts w:hint="eastAsia"/>
                <w:highlight w:val="yellow"/>
              </w:rPr>
              <w:t>）</w:t>
            </w:r>
          </w:p>
        </w:tc>
      </w:tr>
      <w:tr w:rsidR="00613C8C" w:rsidRPr="00C02D8E" w:rsidTr="00715BE8">
        <w:tc>
          <w:tcPr>
            <w:tcW w:w="1809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560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13C8C" w:rsidRPr="00C02D8E" w:rsidRDefault="00613C8C" w:rsidP="00613C8C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更新时间</w:t>
            </w:r>
          </w:p>
        </w:tc>
      </w:tr>
      <w:tr w:rsidR="00613C8C" w:rsidRPr="00C02D8E" w:rsidTr="00715BE8">
        <w:tc>
          <w:tcPr>
            <w:tcW w:w="10173" w:type="dxa"/>
            <w:gridSpan w:val="6"/>
          </w:tcPr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613C8C" w:rsidRPr="00C02D8E" w:rsidRDefault="00613C8C" w:rsidP="00613C8C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1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、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wechat_menu</w:t>
      </w:r>
      <w:r w:rsidRPr="00C02D8E">
        <w:rPr>
          <w:highlight w:val="yellow"/>
        </w:rPr>
        <w:t xml:space="preserve"> </w:t>
      </w:r>
      <w:r w:rsidRPr="00C02D8E">
        <w:rPr>
          <w:rFonts w:hint="eastAsia"/>
          <w:highlight w:val="yellow"/>
        </w:rPr>
        <w:t xml:space="preserve"> </w:t>
      </w:r>
      <w:proofErr w:type="gramStart"/>
      <w:r w:rsidRPr="00C02D8E">
        <w:rPr>
          <w:rFonts w:hint="eastAsia"/>
          <w:highlight w:val="yellow"/>
        </w:rPr>
        <w:t>微信公众号</w:t>
      </w:r>
      <w:proofErr w:type="gramEnd"/>
      <w:r w:rsidRPr="00C02D8E">
        <w:rPr>
          <w:rFonts w:hint="eastAsia"/>
          <w:highlight w:val="yellow"/>
        </w:rPr>
        <w:t>菜单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992"/>
        <w:gridCol w:w="709"/>
        <w:gridCol w:w="992"/>
        <w:gridCol w:w="4111"/>
      </w:tblGrid>
      <w:tr w:rsidR="00007553" w:rsidRPr="00C02D8E" w:rsidTr="00715BE8">
        <w:tc>
          <w:tcPr>
            <w:tcW w:w="10173" w:type="dxa"/>
            <w:gridSpan w:val="6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 xml:space="preserve">sy_wechat_menu  </w:t>
            </w:r>
            <w:proofErr w:type="gramStart"/>
            <w:r w:rsidRPr="00C02D8E">
              <w:rPr>
                <w:rFonts w:hint="eastAsia"/>
                <w:highlight w:val="yellow"/>
              </w:rPr>
              <w:t>微信公众号</w:t>
            </w:r>
            <w:proofErr w:type="gramEnd"/>
            <w:r w:rsidRPr="00C02D8E">
              <w:rPr>
                <w:rFonts w:hint="eastAsia"/>
                <w:highlight w:val="yellow"/>
              </w:rPr>
              <w:t>菜单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jc w:val="center"/>
              <w:rPr>
                <w:rFonts w:asci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字段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类型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空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默认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唯一</w:t>
            </w: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id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father_id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b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父类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itle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</w:t>
            </w:r>
            <w:r w:rsidRPr="00C02D8E">
              <w:rPr>
                <w:highlight w:val="yellow"/>
              </w:rPr>
              <w:t>(</w:t>
            </w:r>
            <w:proofErr w:type="gramEnd"/>
            <w:ins w:id="137" w:author="coder" w:date="2015-07-31T15:26:00Z">
              <w:r w:rsidRPr="00C02D8E">
                <w:rPr>
                  <w:rFonts w:hint="eastAsia"/>
                  <w:highlight w:val="yellow"/>
                </w:rPr>
                <w:t>24</w:t>
              </w:r>
            </w:ins>
            <w:r w:rsidRPr="00C02D8E">
              <w:rPr>
                <w:highlight w:val="yellow"/>
              </w:rPr>
              <w:t>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标题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</w:t>
            </w:r>
            <w:r w:rsidRPr="00C02D8E">
              <w:rPr>
                <w:highlight w:val="yellow"/>
              </w:rPr>
              <w:t>(</w:t>
            </w:r>
            <w:proofErr w:type="gramEnd"/>
            <w:ins w:id="138" w:author="coder" w:date="2015-07-31T15:26:00Z">
              <w:r w:rsidRPr="00C02D8E">
                <w:rPr>
                  <w:rFonts w:hint="eastAsia"/>
                  <w:highlight w:val="yellow"/>
                </w:rPr>
                <w:t>32</w:t>
              </w:r>
            </w:ins>
            <w:r w:rsidRPr="00C02D8E">
              <w:rPr>
                <w:highlight w:val="yellow"/>
              </w:rPr>
              <w:t>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url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</w:t>
            </w:r>
            <w:r w:rsidRPr="00C02D8E">
              <w:rPr>
                <w:highlight w:val="yellow"/>
              </w:rPr>
              <w:t>(</w:t>
            </w:r>
            <w:proofErr w:type="gramEnd"/>
            <w:ins w:id="139" w:author="coder" w:date="2015-07-31T15:26:00Z">
              <w:r w:rsidRPr="00C02D8E">
                <w:rPr>
                  <w:rFonts w:hint="eastAsia"/>
                  <w:highlight w:val="yellow"/>
                </w:rPr>
                <w:t>255</w:t>
              </w:r>
            </w:ins>
            <w:r w:rsidRPr="00C02D8E">
              <w:rPr>
                <w:highlight w:val="yellow"/>
              </w:rPr>
              <w:t>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rFonts w:hint="eastAsia"/>
                <w:highlight w:val="yellow"/>
              </w:rPr>
              <w:t>外链</w:t>
            </w:r>
            <w:proofErr w:type="gramEnd"/>
            <w:r w:rsidRPr="00C02D8E">
              <w:rPr>
                <w:rFonts w:hint="eastAsia"/>
                <w:highlight w:val="yellow"/>
              </w:rPr>
              <w:t>URL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btn_key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</w:t>
            </w:r>
            <w:r w:rsidRPr="00C02D8E">
              <w:rPr>
                <w:highlight w:val="yellow"/>
              </w:rPr>
              <w:t>(</w:t>
            </w:r>
            <w:proofErr w:type="gramEnd"/>
            <w:ins w:id="140" w:author="coder" w:date="2015-07-31T15:26:00Z">
              <w:r w:rsidRPr="00C02D8E">
                <w:rPr>
                  <w:rFonts w:hint="eastAsia"/>
                  <w:highlight w:val="yellow"/>
                </w:rPr>
                <w:t>128</w:t>
              </w:r>
            </w:ins>
            <w:r w:rsidRPr="00C02D8E">
              <w:rPr>
                <w:highlight w:val="yellow"/>
              </w:rPr>
              <w:t>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KEY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media_id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128)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调用新增永久素材接口返回的合法</w:t>
            </w:r>
            <w:r w:rsidRPr="00C02D8E">
              <w:rPr>
                <w:highlight w:val="yellow"/>
              </w:rPr>
              <w:t>media_id</w:t>
            </w:r>
          </w:p>
        </w:tc>
      </w:tr>
      <w:tr w:rsidR="00007553" w:rsidRPr="00C02D8E" w:rsidTr="00715BE8">
        <w:trPr>
          <w:ins w:id="141" w:author="coder" w:date="2015-07-31T15:26:00Z"/>
        </w:trPr>
        <w:tc>
          <w:tcPr>
            <w:tcW w:w="1809" w:type="dxa"/>
          </w:tcPr>
          <w:p w:rsidR="00007553" w:rsidRPr="00C02D8E" w:rsidRDefault="00007553" w:rsidP="00715BE8">
            <w:pPr>
              <w:jc w:val="left"/>
              <w:rPr>
                <w:ins w:id="142" w:author="coder" w:date="2015-07-31T15:26:00Z"/>
                <w:rFonts w:ascii="宋体" w:hAnsi="宋体" w:cs="宋体"/>
                <w:szCs w:val="24"/>
                <w:highlight w:val="yellow"/>
              </w:rPr>
            </w:pPr>
            <w:ins w:id="143" w:author="coder" w:date="2015-07-31T15:26:00Z">
              <w:r w:rsidRPr="00C02D8E">
                <w:rPr>
                  <w:rFonts w:ascii="宋体" w:hAnsi="宋体" w:cs="宋体" w:hint="eastAsia"/>
                  <w:szCs w:val="24"/>
                  <w:highlight w:val="yellow"/>
                </w:rPr>
                <w:t>data_sort</w:t>
              </w:r>
            </w:ins>
          </w:p>
        </w:tc>
        <w:tc>
          <w:tcPr>
            <w:tcW w:w="156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ins w:id="144" w:author="coder" w:date="2015-07-31T15:26:00Z"/>
                <w:highlight w:val="yellow"/>
              </w:rPr>
            </w:pPr>
            <w:proofErr w:type="gramStart"/>
            <w:ins w:id="145" w:author="coder" w:date="2015-07-31T15:26:00Z">
              <w:r w:rsidRPr="00C02D8E">
                <w:rPr>
                  <w:highlight w:val="yellow"/>
                </w:rPr>
                <w:t>Int(</w:t>
              </w:r>
              <w:proofErr w:type="gramEnd"/>
              <w:r w:rsidRPr="00C02D8E">
                <w:rPr>
                  <w:highlight w:val="yellow"/>
                </w:rPr>
                <w:t>11)</w:t>
              </w:r>
            </w:ins>
          </w:p>
        </w:tc>
        <w:tc>
          <w:tcPr>
            <w:tcW w:w="992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ins w:id="146" w:author="coder" w:date="2015-07-31T15:26:00Z"/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ins w:id="147" w:author="coder" w:date="2015-07-31T15:26:00Z">
              <w:r w:rsidRPr="00C02D8E">
                <w:rPr>
                  <w:rFonts w:hint="eastAsia"/>
                  <w:highlight w:val="yellow"/>
                </w:rPr>
                <w:t>是</w:t>
              </w:r>
            </w:ins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ins w:id="148" w:author="coder" w:date="2015-07-31T15:26:00Z"/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ins w:id="149" w:author="coder" w:date="2015-07-31T15:26:00Z">
              <w:r w:rsidRPr="00C02D8E"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  <w:highlight w:val="yellow"/>
                </w:rPr>
                <w:t>5</w:t>
              </w:r>
              <w:r w:rsidRPr="00C02D8E">
                <w:rPr>
                  <w:rFonts w:ascii="微软雅黑" w:eastAsia="微软雅黑" w:hAnsi="微软雅黑" w:cs="宋体"/>
                  <w:kern w:val="0"/>
                  <w:sz w:val="18"/>
                  <w:szCs w:val="18"/>
                  <w:highlight w:val="yellow"/>
                </w:rPr>
                <w:t>0</w:t>
              </w:r>
            </w:ins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ins w:id="150" w:author="coder" w:date="2015-07-31T15:26:00Z"/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ins w:id="151" w:author="coder" w:date="2015-07-31T15:26:00Z"/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ins w:id="152" w:author="coder" w:date="2015-07-31T15:26:00Z">
              <w:r w:rsidRPr="00C02D8E">
                <w:rPr>
                  <w:rFonts w:ascii="微软雅黑" w:eastAsia="微软雅黑" w:hAnsi="微软雅黑" w:cs="宋体" w:hint="eastAsia"/>
                  <w:kern w:val="0"/>
                  <w:sz w:val="18"/>
                  <w:szCs w:val="18"/>
                  <w:highlight w:val="yellow"/>
                </w:rPr>
                <w:t>排序（正序，数值越小越靠前）</w:t>
              </w:r>
            </w:ins>
          </w:p>
        </w:tc>
      </w:tr>
      <w:tr w:rsidR="006D52F1" w:rsidRPr="00C02D8E" w:rsidTr="00614452">
        <w:tc>
          <w:tcPr>
            <w:tcW w:w="1809" w:type="dxa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560" w:type="dxa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D52F1" w:rsidRPr="00C02D8E" w:rsidTr="00614452">
        <w:tc>
          <w:tcPr>
            <w:tcW w:w="1809" w:type="dxa"/>
          </w:tcPr>
          <w:p w:rsidR="006D52F1" w:rsidRPr="00C02D8E" w:rsidRDefault="006D52F1" w:rsidP="006D52F1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560" w:type="dxa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4111" w:type="dxa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6D52F1" w:rsidRPr="00C02D8E" w:rsidTr="00715BE8">
        <w:tc>
          <w:tcPr>
            <w:tcW w:w="1809" w:type="dxa"/>
          </w:tcPr>
          <w:p w:rsidR="006D52F1" w:rsidRPr="00C02D8E" w:rsidRDefault="006D52F1" w:rsidP="006D52F1">
            <w:pPr>
              <w:jc w:val="left"/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560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992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按钮类型（1：click：点击推事件；2：view：跳转URL； 3：scancode_push：</w:t>
            </w:r>
            <w:proofErr w:type="gramStart"/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扫码推事</w:t>
            </w:r>
            <w:proofErr w:type="gramEnd"/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件；4：scancode_waitmsg：</w:t>
            </w:r>
            <w:proofErr w:type="gramStart"/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扫码推事件且</w:t>
            </w:r>
            <w:proofErr w:type="gramEnd"/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弹出“消息接收中”提示框；5：pic_sysphoto：弹出系统拍照发图；6：pic_photo_or_album：弹出拍照或者相册发图；7：pic_weixin：弹出</w:t>
            </w:r>
            <w:proofErr w:type="gramStart"/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微信相册</w:t>
            </w:r>
            <w:proofErr w:type="gramEnd"/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发图器；8：location_select：弹出地理位置选择器；9：media_id：下发消息（除文本消息）；10：view_limited：跳转图文消息URL；）</w:t>
            </w:r>
          </w:p>
        </w:tc>
      </w:tr>
      <w:tr w:rsidR="006D52F1" w:rsidRPr="00C02D8E" w:rsidTr="00715BE8">
        <w:tc>
          <w:tcPr>
            <w:tcW w:w="1809" w:type="dxa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560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992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状态（0：未审；1：已审；）</w:t>
            </w:r>
          </w:p>
        </w:tc>
      </w:tr>
      <w:tr w:rsidR="006D52F1" w:rsidRPr="00C02D8E" w:rsidTr="00715BE8">
        <w:tc>
          <w:tcPr>
            <w:tcW w:w="1809" w:type="dxa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560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添加时间（</w:t>
            </w:r>
            <w:r w:rsidRPr="00C02D8E">
              <w:rPr>
                <w:highlight w:val="yellow"/>
              </w:rPr>
              <w:t>消息创建时间</w:t>
            </w:r>
            <w:r w:rsidRPr="00C02D8E">
              <w:rPr>
                <w:rFonts w:hint="eastAsia"/>
                <w:highlight w:val="yellow"/>
              </w:rPr>
              <w:t>）</w:t>
            </w:r>
          </w:p>
        </w:tc>
      </w:tr>
      <w:tr w:rsidR="006D52F1" w:rsidRPr="00C02D8E" w:rsidTr="00715BE8">
        <w:tc>
          <w:tcPr>
            <w:tcW w:w="1809" w:type="dxa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lastRenderedPageBreak/>
              <w:t>update_time</w:t>
            </w:r>
          </w:p>
        </w:tc>
        <w:tc>
          <w:tcPr>
            <w:tcW w:w="1560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6D52F1" w:rsidRPr="00C02D8E" w:rsidRDefault="006D52F1" w:rsidP="006D52F1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更新时间</w:t>
            </w:r>
          </w:p>
        </w:tc>
      </w:tr>
      <w:tr w:rsidR="006D52F1" w:rsidRPr="00C02D8E" w:rsidTr="00715BE8">
        <w:tc>
          <w:tcPr>
            <w:tcW w:w="10173" w:type="dxa"/>
            <w:gridSpan w:val="6"/>
          </w:tcPr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6D52F1" w:rsidRPr="00C02D8E" w:rsidRDefault="006D52F1" w:rsidP="006D52F1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1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、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e</w:t>
      </w:r>
      <w:r w:rsidRPr="00C02D8E">
        <w:rPr>
          <w:highlight w:val="yellow"/>
        </w:rPr>
        <w:t>xpress</w:t>
      </w:r>
      <w:r w:rsidRPr="00C02D8E">
        <w:rPr>
          <w:rFonts w:hint="eastAsia"/>
          <w:highlight w:val="yellow"/>
        </w:rPr>
        <w:t xml:space="preserve">_info  </w:t>
      </w:r>
      <w:r w:rsidRPr="00C02D8E">
        <w:rPr>
          <w:rFonts w:hint="eastAsia"/>
          <w:highlight w:val="yellow"/>
        </w:rPr>
        <w:t>快递公司信息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560"/>
        <w:gridCol w:w="992"/>
        <w:gridCol w:w="709"/>
        <w:gridCol w:w="992"/>
        <w:gridCol w:w="4111"/>
      </w:tblGrid>
      <w:tr w:rsidR="00007553" w:rsidRPr="00C02D8E" w:rsidTr="00715BE8">
        <w:tc>
          <w:tcPr>
            <w:tcW w:w="10173" w:type="dxa"/>
            <w:gridSpan w:val="6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 xml:space="preserve">sy_express_info  </w:t>
            </w:r>
            <w:r w:rsidRPr="00C02D8E">
              <w:rPr>
                <w:rFonts w:hint="eastAsia"/>
                <w:highlight w:val="yellow"/>
              </w:rPr>
              <w:t>快递公司信息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jc w:val="center"/>
              <w:rPr>
                <w:rFonts w:asci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字段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类型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空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默认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唯一</w:t>
            </w: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express_info</w:t>
            </w:r>
            <w:r w:rsidRPr="00C02D8E">
              <w:rPr>
                <w:rFonts w:hint="eastAsia"/>
                <w:b/>
                <w:bCs/>
                <w:i/>
                <w:iCs/>
                <w:highlight w:val="yellow"/>
              </w:rPr>
              <w:t>_</w:t>
            </w:r>
            <w:r w:rsidRPr="00C02D8E">
              <w:rPr>
                <w:b/>
                <w:bCs/>
                <w:i/>
                <w:iCs/>
                <w:highlight w:val="yellow"/>
              </w:rPr>
              <w:t>id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主键自增长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itle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标题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code_key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代码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f</w:t>
            </w:r>
            <w:r w:rsidRPr="00C02D8E">
              <w:rPr>
                <w:highlight w:val="yellow"/>
              </w:rPr>
              <w:t>irst</w:t>
            </w:r>
            <w:r w:rsidRPr="00C02D8E">
              <w:rPr>
                <w:rFonts w:hint="eastAsia"/>
                <w:highlight w:val="yellow"/>
              </w:rPr>
              <w:t>_</w:t>
            </w:r>
            <w:r w:rsidRPr="00C02D8E">
              <w:rPr>
                <w:highlight w:val="yellow"/>
              </w:rPr>
              <w:t>letter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C</w:t>
            </w:r>
            <w:r w:rsidRPr="00C02D8E">
              <w:rPr>
                <w:rFonts w:hint="eastAsia"/>
                <w:highlight w:val="yellow"/>
              </w:rPr>
              <w:t>har(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首字母</w:t>
            </w:r>
          </w:p>
        </w:tc>
      </w:tr>
      <w:tr w:rsidR="00007553" w:rsidRPr="00C02D8E" w:rsidTr="00715BE8">
        <w:tc>
          <w:tcPr>
            <w:tcW w:w="18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highlight w:val="yellow"/>
              </w:rPr>
              <w:t>sort_rank</w:t>
            </w:r>
          </w:p>
        </w:tc>
        <w:tc>
          <w:tcPr>
            <w:tcW w:w="156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50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排序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1560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jc w:val="left"/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data_type</w:t>
            </w:r>
          </w:p>
        </w:tc>
        <w:tc>
          <w:tcPr>
            <w:tcW w:w="156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992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类型[暂未使用]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data_status</w:t>
            </w:r>
          </w:p>
        </w:tc>
        <w:tc>
          <w:tcPr>
            <w:tcW w:w="156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992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 w:hint="eastAsia"/>
                <w:kern w:val="0"/>
                <w:sz w:val="18"/>
                <w:szCs w:val="18"/>
                <w:highlight w:val="yellow"/>
              </w:rPr>
              <w:t>状态（0：未审；1：已审；）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create_time</w:t>
            </w:r>
          </w:p>
        </w:tc>
        <w:tc>
          <w:tcPr>
            <w:tcW w:w="156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添加时间（</w:t>
            </w:r>
            <w:r w:rsidRPr="00C02D8E">
              <w:rPr>
                <w:highlight w:val="yellow"/>
              </w:rPr>
              <w:t>消息创建时间</w:t>
            </w:r>
            <w:r w:rsidRPr="00C02D8E">
              <w:rPr>
                <w:rFonts w:hint="eastAsia"/>
                <w:highlight w:val="yellow"/>
              </w:rPr>
              <w:t>）</w:t>
            </w:r>
          </w:p>
        </w:tc>
      </w:tr>
      <w:tr w:rsidR="00007553" w:rsidRPr="00C02D8E" w:rsidTr="00715BE8">
        <w:tc>
          <w:tcPr>
            <w:tcW w:w="1809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update_time</w:t>
            </w:r>
          </w:p>
        </w:tc>
        <w:tc>
          <w:tcPr>
            <w:tcW w:w="1560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992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709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</w:pPr>
            <w:r w:rsidRPr="00C02D8E">
              <w:rPr>
                <w:rFonts w:ascii="微软雅黑" w:eastAsia="微软雅黑" w:hAnsi="微软雅黑" w:cs="宋体"/>
                <w:kern w:val="0"/>
                <w:sz w:val="18"/>
                <w:szCs w:val="18"/>
                <w:highlight w:val="yellow"/>
              </w:rPr>
              <w:t>0</w:t>
            </w:r>
          </w:p>
        </w:tc>
        <w:tc>
          <w:tcPr>
            <w:tcW w:w="992" w:type="dxa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</w:p>
        </w:tc>
        <w:tc>
          <w:tcPr>
            <w:tcW w:w="4111" w:type="dxa"/>
            <w:vAlign w:val="center"/>
          </w:tcPr>
          <w:p w:rsidR="00007553" w:rsidRPr="00C02D8E" w:rsidRDefault="00007553" w:rsidP="00715BE8">
            <w:pPr>
              <w:widowControl/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更新时间</w:t>
            </w:r>
          </w:p>
        </w:tc>
      </w:tr>
      <w:tr w:rsidR="00007553" w:rsidRPr="00C02D8E" w:rsidTr="00715BE8">
        <w:tc>
          <w:tcPr>
            <w:tcW w:w="10173" w:type="dxa"/>
            <w:gridSpan w:val="6"/>
          </w:tcPr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007553" w:rsidRPr="00C02D8E" w:rsidRDefault="00007553" w:rsidP="00715BE8">
            <w:pPr>
              <w:rPr>
                <w:rFonts w:asci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1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、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sy_wechat_material </w:t>
      </w:r>
      <w:r w:rsidRPr="00C02D8E">
        <w:rPr>
          <w:rFonts w:hint="eastAsia"/>
          <w:highlight w:val="yellow"/>
        </w:rPr>
        <w:tab/>
      </w:r>
      <w:proofErr w:type="gramStart"/>
      <w:r w:rsidRPr="00C02D8E">
        <w:rPr>
          <w:rFonts w:hint="eastAsia"/>
          <w:b w:val="0"/>
          <w:highlight w:val="yellow"/>
        </w:rPr>
        <w:t>微信素材</w:t>
      </w:r>
      <w:proofErr w:type="gramEnd"/>
      <w:r w:rsidRPr="00C02D8E">
        <w:rPr>
          <w:rFonts w:hint="eastAsia"/>
          <w:b w:val="0"/>
          <w:highlight w:val="yellow"/>
        </w:rPr>
        <w:t>管理表</w:t>
      </w:r>
      <w:r w:rsidRPr="00C02D8E">
        <w:rPr>
          <w:rFonts w:hint="eastAsia"/>
          <w:b w:val="0"/>
          <w:highlight w:val="yellow"/>
        </w:rPr>
        <w:t>[</w:t>
      </w:r>
      <w:r w:rsidRPr="00C02D8E">
        <w:rPr>
          <w:rFonts w:hint="eastAsia"/>
          <w:b w:val="0"/>
          <w:highlight w:val="yellow"/>
        </w:rPr>
        <w:t>分类</w:t>
      </w:r>
      <w:r w:rsidRPr="00C02D8E">
        <w:rPr>
          <w:rFonts w:hint="eastAsia"/>
          <w:b w:val="0"/>
          <w:highlight w:val="yellow"/>
        </w:rPr>
        <w:t>/</w:t>
      </w:r>
      <w:r w:rsidRPr="00C02D8E">
        <w:rPr>
          <w:rFonts w:hint="eastAsia"/>
          <w:b w:val="0"/>
          <w:highlight w:val="yellow"/>
        </w:rPr>
        <w:t>总表</w:t>
      </w:r>
      <w:r w:rsidRPr="00C02D8E">
        <w:rPr>
          <w:rFonts w:hint="eastAsia"/>
          <w:b w:val="0"/>
          <w:highlight w:val="yellow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551"/>
        <w:gridCol w:w="457"/>
        <w:gridCol w:w="680"/>
        <w:gridCol w:w="1059"/>
        <w:gridCol w:w="5511"/>
      </w:tblGrid>
      <w:tr w:rsidR="00007553" w:rsidRPr="00C02D8E" w:rsidTr="00715BE8">
        <w:tc>
          <w:tcPr>
            <w:tcW w:w="10682" w:type="dxa"/>
            <w:gridSpan w:val="6"/>
            <w:hideMark/>
          </w:tcPr>
          <w:p w:rsidR="00007553" w:rsidRPr="00C02D8E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highlight w:val="yellow"/>
              </w:rPr>
              <w:t>sy_wechat_material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proofErr w:type="gramStart"/>
            <w:r w:rsidRPr="00C02D8E">
              <w:rPr>
                <w:rFonts w:hint="eastAsia"/>
                <w:b/>
                <w:highlight w:val="yellow"/>
              </w:rPr>
              <w:t>微信素材</w:t>
            </w:r>
            <w:proofErr w:type="gramEnd"/>
            <w:r w:rsidRPr="00C02D8E">
              <w:rPr>
                <w:rFonts w:hint="eastAsia"/>
                <w:b/>
                <w:highlight w:val="yellow"/>
              </w:rPr>
              <w:t>管理表</w:t>
            </w:r>
            <w:r w:rsidRPr="00C02D8E">
              <w:rPr>
                <w:rFonts w:hint="eastAsia"/>
                <w:b/>
                <w:highlight w:val="yellow"/>
              </w:rPr>
              <w:t>[</w:t>
            </w:r>
            <w:r w:rsidRPr="00C02D8E">
              <w:rPr>
                <w:rFonts w:hint="eastAsia"/>
                <w:b/>
                <w:highlight w:val="yellow"/>
              </w:rPr>
              <w:t>分类</w:t>
            </w:r>
            <w:r w:rsidRPr="00C02D8E">
              <w:rPr>
                <w:rFonts w:hint="eastAsia"/>
                <w:b/>
                <w:highlight w:val="yellow"/>
              </w:rPr>
              <w:t>/</w:t>
            </w:r>
            <w:r w:rsidRPr="00C02D8E">
              <w:rPr>
                <w:rFonts w:hint="eastAsia"/>
                <w:b/>
                <w:highlight w:val="yellow"/>
              </w:rPr>
              <w:t>总表</w:t>
            </w:r>
            <w:r w:rsidRPr="00C02D8E">
              <w:rPr>
                <w:rFonts w:hint="eastAsia"/>
                <w:b/>
                <w:highlight w:val="yellow"/>
              </w:rPr>
              <w:t>]</w:t>
            </w:r>
          </w:p>
        </w:tc>
      </w:tr>
      <w:tr w:rsidR="00007553" w:rsidRPr="00C02D8E" w:rsidTr="00715BE8">
        <w:tc>
          <w:tcPr>
            <w:tcW w:w="0" w:type="auto"/>
            <w:hideMark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059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511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b w:val="0"/>
                <w:highlight w:val="yellow"/>
              </w:rPr>
              <w:t>media_id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varchar (</w:t>
            </w:r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51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微信素材</w:t>
            </w:r>
            <w:proofErr w:type="gramEnd"/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ID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主键</w:t>
            </w:r>
          </w:p>
        </w:tc>
      </w:tr>
      <w:tr w:rsidR="00007553" w:rsidRPr="00C02D8E" w:rsidTr="00715BE8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b w:val="0"/>
                <w:highlight w:val="yellow"/>
              </w:rPr>
              <w:t>title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1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标题</w:t>
            </w:r>
          </w:p>
        </w:tc>
      </w:tr>
      <w:tr w:rsidR="00007553" w:rsidRPr="00C02D8E" w:rsidTr="00715BE8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1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多媒体素材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URL</w:t>
            </w:r>
          </w:p>
        </w:tc>
      </w:tr>
      <w:tr w:rsidR="00007553" w:rsidRPr="00C02D8E" w:rsidTr="00715BE8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introduction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51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多媒体素材简介</w:t>
            </w:r>
          </w:p>
        </w:tc>
      </w:tr>
      <w:tr w:rsidR="00007553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atricles_id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archart(</w:t>
            </w:r>
            <w:proofErr w:type="gramEnd"/>
            <w:r w:rsidRPr="00C02D8E">
              <w:rPr>
                <w:rFonts w:hint="eastAsia"/>
                <w:highlight w:val="yellow"/>
              </w:rPr>
              <w:t>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对应的文章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ID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，如果多图文已逗号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(,)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分割</w:t>
            </w:r>
          </w:p>
        </w:tc>
      </w:tr>
      <w:tr w:rsidR="00007553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lastRenderedPageBreak/>
              <w:t>local_path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archart(</w:t>
            </w:r>
            <w:proofErr w:type="gramEnd"/>
            <w:r w:rsidRPr="00C02D8E">
              <w:rPr>
                <w:rFonts w:hint="eastAsia"/>
                <w:highlight w:val="yellow"/>
              </w:rPr>
              <w:t>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本地素材资源保存路径</w:t>
            </w:r>
          </w:p>
        </w:tc>
      </w:tr>
      <w:tr w:rsidR="006D52F1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D52F1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6D52F1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单图文类型（</w:t>
            </w: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atricles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）多图文类型（</w:t>
            </w:r>
            <w:ins w:id="153" w:author="微软用户" w:date="2015-07-31T15:26:00Z">
              <w:r w:rsidRPr="00C02D8E"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news</w:t>
              </w:r>
            </w:ins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）媒体文件类型，分别有图片（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image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）、语音（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voice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）、视频（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video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）和缩略图（</w:t>
            </w:r>
            <w:r w:rsidRPr="00C02D8E">
              <w:rPr>
                <w:color w:val="333333"/>
                <w:sz w:val="21"/>
                <w:highlight w:val="yellow"/>
                <w:shd w:val="clear" w:color="auto" w:fill="FFFFFF"/>
              </w:rPr>
              <w:t>thumb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6D52F1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ins w:id="154" w:author="微软用户" w:date="2015-07-31T15:26:00Z">
              <w:r w:rsidRPr="00C02D8E"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同步成功数据为</w:t>
              </w:r>
              <w:r w:rsidRPr="00C02D8E"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1</w:t>
              </w:r>
              <w:r w:rsidRPr="00C02D8E"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，未同步或者同步失败为</w:t>
              </w:r>
              <w:r w:rsidRPr="00C02D8E"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0</w:t>
              </w:r>
            </w:ins>
          </w:p>
        </w:tc>
      </w:tr>
      <w:tr w:rsidR="006D52F1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添加时间（</w:t>
            </w: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消息创建时间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6D52F1" w:rsidRPr="00C02D8E" w:rsidTr="00715BE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更新时间</w:t>
            </w:r>
          </w:p>
        </w:tc>
      </w:tr>
      <w:tr w:rsidR="006D52F1" w:rsidRPr="00C02D8E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备注：</w:t>
            </w:r>
          </w:p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1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、只有</w:t>
            </w:r>
            <w:proofErr w:type="gramStart"/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当类型</w:t>
            </w:r>
            <w:proofErr w:type="gramEnd"/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为“图文类型（</w:t>
            </w:r>
            <w:ins w:id="155" w:author="微软用户" w:date="2015-07-31T15:26:00Z">
              <w:r w:rsidRPr="00C02D8E">
                <w:rPr>
                  <w:rFonts w:hint="eastAsia"/>
                  <w:color w:val="333333"/>
                  <w:sz w:val="21"/>
                  <w:szCs w:val="21"/>
                  <w:highlight w:val="yellow"/>
                  <w:shd w:val="clear" w:color="auto" w:fill="FFFFFF"/>
                </w:rPr>
                <w:t>news</w:t>
              </w:r>
            </w:ins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）”时，信息才会分二个表存储：子信息会存在</w:t>
            </w:r>
            <w:proofErr w:type="gramStart"/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”</w:t>
            </w:r>
            <w:proofErr w:type="gramEnd"/>
            <w:r w:rsidRPr="00C02D8E">
              <w:rPr>
                <w:highlight w:val="yellow"/>
              </w:rPr>
              <w:t xml:space="preserve"> sy_wechat_atricles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proofErr w:type="gramStart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微信素材</w:t>
            </w:r>
            <w:proofErr w:type="gramEnd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管理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</w:rPr>
              <w:t xml:space="preserve"> - </w:t>
            </w: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图文列表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</w:rPr>
              <w:t>[</w:t>
            </w:r>
            <w:proofErr w:type="gramStart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子表</w:t>
            </w:r>
            <w:proofErr w:type="gramEnd"/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</w:rPr>
              <w:t>]</w:t>
            </w:r>
            <w:proofErr w:type="gramStart"/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”</w:t>
            </w:r>
            <w:proofErr w:type="gramEnd"/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中，除此之外的所有类型信息都存放在此表中；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sy_wechat_atricles </w:t>
      </w:r>
      <w:r w:rsidRPr="00C02D8E">
        <w:rPr>
          <w:rFonts w:hint="eastAsia"/>
          <w:highlight w:val="yellow"/>
        </w:rPr>
        <w:tab/>
      </w:r>
      <w:proofErr w:type="gramStart"/>
      <w:r w:rsidRPr="00C02D8E">
        <w:rPr>
          <w:rFonts w:hint="eastAsia"/>
          <w:highlight w:val="yellow"/>
        </w:rPr>
        <w:t>微信</w:t>
      </w:r>
      <w:r w:rsidRPr="00C02D8E">
        <w:rPr>
          <w:rFonts w:hint="eastAsia"/>
          <w:b w:val="0"/>
          <w:highlight w:val="yellow"/>
        </w:rPr>
        <w:t>素材</w:t>
      </w:r>
      <w:proofErr w:type="gramEnd"/>
      <w:r w:rsidRPr="00C02D8E">
        <w:rPr>
          <w:rFonts w:hint="eastAsia"/>
          <w:b w:val="0"/>
          <w:highlight w:val="yellow"/>
        </w:rPr>
        <w:t>管理</w:t>
      </w:r>
      <w:r w:rsidRPr="00C02D8E">
        <w:rPr>
          <w:rFonts w:hint="eastAsia"/>
          <w:b w:val="0"/>
          <w:highlight w:val="yellow"/>
        </w:rPr>
        <w:t xml:space="preserve"> - </w:t>
      </w:r>
      <w:r w:rsidRPr="00C02D8E">
        <w:rPr>
          <w:rFonts w:hint="eastAsia"/>
          <w:highlight w:val="yellow"/>
        </w:rPr>
        <w:t>图文列表</w:t>
      </w:r>
      <w:r w:rsidRPr="00C02D8E">
        <w:rPr>
          <w:rFonts w:hint="eastAsia"/>
          <w:highlight w:val="yellow"/>
        </w:rPr>
        <w:t>[</w:t>
      </w:r>
      <w:proofErr w:type="gramStart"/>
      <w:r w:rsidRPr="00C02D8E">
        <w:rPr>
          <w:rFonts w:hint="eastAsia"/>
          <w:highlight w:val="yellow"/>
        </w:rPr>
        <w:t>子表</w:t>
      </w:r>
      <w:proofErr w:type="gramEnd"/>
      <w:r w:rsidRPr="00C02D8E">
        <w:rPr>
          <w:rFonts w:hint="eastAsia"/>
          <w:highlight w:val="yellow"/>
        </w:rPr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1471"/>
        <w:gridCol w:w="457"/>
        <w:gridCol w:w="457"/>
        <w:gridCol w:w="1032"/>
        <w:gridCol w:w="5371"/>
      </w:tblGrid>
      <w:tr w:rsidR="00007553" w:rsidRPr="00C02D8E" w:rsidTr="00715BE8">
        <w:tc>
          <w:tcPr>
            <w:tcW w:w="10682" w:type="dxa"/>
            <w:gridSpan w:val="6"/>
            <w:hideMark/>
          </w:tcPr>
          <w:p w:rsidR="00007553" w:rsidRPr="00C02D8E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highlight w:val="yellow"/>
              </w:rPr>
              <w:t>sy_wechat_atricles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proofErr w:type="gramStart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微信素材</w:t>
            </w:r>
            <w:proofErr w:type="gramEnd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管理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 xml:space="preserve"> - </w:t>
            </w: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图文列表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[</w:t>
            </w:r>
            <w:proofErr w:type="gramStart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子表</w:t>
            </w:r>
            <w:proofErr w:type="gramEnd"/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]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C02D8E">
              <w:rPr>
                <w:rStyle w:val="af"/>
                <w:rFonts w:hint="eastAsia"/>
                <w:b w:val="0"/>
                <w:highlight w:val="yellow"/>
              </w:rPr>
              <w:t>atr_id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主键自增</w:t>
            </w:r>
          </w:p>
        </w:tc>
      </w:tr>
      <w:tr w:rsidR="00007553" w:rsidRPr="00C02D8E" w:rsidTr="006D52F1">
        <w:trPr>
          <w:trHeight w:val="241"/>
        </w:trPr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b w:val="0"/>
                <w:highlight w:val="yellow"/>
              </w:rPr>
              <w:t>title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highlight w:val="yellow"/>
              </w:rPr>
              <w:t>20)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标题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digest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图文消息的摘要，仅有单图</w:t>
            </w:r>
            <w:proofErr w:type="gramStart"/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文消息</w:t>
            </w:r>
            <w:proofErr w:type="gramEnd"/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才有摘要，多图文此处为空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thumb_media_id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255)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图文消息的封面图片素材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id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（必须是永久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mediaID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author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255)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作者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show_cover_pic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0</w:t>
            </w: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是否显示封面，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0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为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false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，即不显示，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1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为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true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，即显示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content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图文消息的具体内容，支持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HTML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标签，必须少于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2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万字符，小于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1M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，且此处会去除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JS</w:t>
            </w:r>
          </w:p>
        </w:tc>
      </w:tr>
      <w:tr w:rsidR="00007553" w:rsidRPr="00C02D8E" w:rsidTr="006D52F1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content_source_url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255)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3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图文消息的原文地址，即点击“阅读原文”后的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URL</w:t>
            </w:r>
          </w:p>
        </w:tc>
      </w:tr>
      <w:tr w:rsidR="00007553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thumb_url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255)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封面图片的绝对地址（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URL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6D52F1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D52F1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0602C9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C02D8E" w:rsidRDefault="000602C9" w:rsidP="000602C9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lastRenderedPageBreak/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C02D8E" w:rsidRDefault="000602C9" w:rsidP="000602C9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C02D8E" w:rsidRDefault="000602C9" w:rsidP="000602C9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02C9" w:rsidRPr="00C02D8E" w:rsidRDefault="000602C9" w:rsidP="000602C9">
            <w:pPr>
              <w:rPr>
                <w:highlight w:val="yellow"/>
              </w:rPr>
            </w:pP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C9" w:rsidRPr="00C02D8E" w:rsidRDefault="000602C9" w:rsidP="000602C9"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2C9" w:rsidRPr="00C02D8E" w:rsidRDefault="000602C9" w:rsidP="000602C9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暂时不用</w:t>
            </w:r>
          </w:p>
        </w:tc>
      </w:tr>
      <w:tr w:rsidR="006D52F1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暂时不用</w:t>
            </w:r>
          </w:p>
        </w:tc>
      </w:tr>
      <w:tr w:rsidR="006D52F1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添加时间（</w:t>
            </w: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消息创建时间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6D52F1" w:rsidRPr="00C02D8E" w:rsidTr="006D52F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highlight w:val="yellow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更新时间</w:t>
            </w:r>
          </w:p>
        </w:tc>
      </w:tr>
      <w:tr w:rsidR="006D52F1" w:rsidRPr="00C02D8E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备注：</w:t>
            </w:r>
          </w:p>
          <w:p w:rsidR="006D52F1" w:rsidRPr="00C02D8E" w:rsidRDefault="006D52F1" w:rsidP="006D52F1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1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、只有当“</w:t>
            </w:r>
            <w:r w:rsidRPr="00C02D8E">
              <w:rPr>
                <w:highlight w:val="yellow"/>
              </w:rPr>
              <w:t>sy_wechat_material</w:t>
            </w:r>
            <w:r w:rsidRPr="00C02D8E">
              <w:rPr>
                <w:rFonts w:hint="eastAsia"/>
                <w:b/>
                <w:highlight w:val="yellow"/>
              </w:rPr>
              <w:tab/>
            </w:r>
            <w:r w:rsidRPr="00C02D8E">
              <w:rPr>
                <w:rFonts w:hint="eastAsia"/>
                <w:b/>
                <w:highlight w:val="yellow"/>
              </w:rPr>
              <w:t>微信素材管理表</w:t>
            </w:r>
            <w:r w:rsidRPr="00C02D8E">
              <w:rPr>
                <w:rFonts w:hint="eastAsia"/>
                <w:b/>
                <w:highlight w:val="yellow"/>
              </w:rPr>
              <w:t>[</w:t>
            </w:r>
            <w:r w:rsidRPr="00C02D8E">
              <w:rPr>
                <w:rFonts w:hint="eastAsia"/>
                <w:b/>
                <w:highlight w:val="yellow"/>
              </w:rPr>
              <w:t>分类</w:t>
            </w:r>
            <w:r w:rsidRPr="00C02D8E">
              <w:rPr>
                <w:rFonts w:hint="eastAsia"/>
                <w:b/>
                <w:highlight w:val="yellow"/>
              </w:rPr>
              <w:t>/</w:t>
            </w:r>
            <w:r w:rsidRPr="00C02D8E">
              <w:rPr>
                <w:rFonts w:hint="eastAsia"/>
                <w:b/>
                <w:highlight w:val="yellow"/>
              </w:rPr>
              <w:t>总表</w:t>
            </w:r>
            <w:r w:rsidRPr="00C02D8E">
              <w:rPr>
                <w:rFonts w:hint="eastAsia"/>
                <w:b/>
                <w:highlight w:val="yellow"/>
              </w:rPr>
              <w:t>]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”表中的</w:t>
            </w: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字段类型为“图文类型（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articles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）”时，信息才会分二个表存储：子信息会存在本表中；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w</w:t>
      </w:r>
      <w:r w:rsidRPr="00C02D8E">
        <w:rPr>
          <w:highlight w:val="yellow"/>
        </w:rPr>
        <w:t>e</w:t>
      </w:r>
      <w:r w:rsidRPr="00C02D8E">
        <w:rPr>
          <w:rFonts w:hint="eastAsia"/>
          <w:highlight w:val="yellow"/>
        </w:rPr>
        <w:t>c</w:t>
      </w:r>
      <w:r w:rsidRPr="00C02D8E">
        <w:rPr>
          <w:highlight w:val="yellow"/>
        </w:rPr>
        <w:t>hat</w:t>
      </w:r>
      <w:r w:rsidRPr="00C02D8E">
        <w:rPr>
          <w:rFonts w:hint="eastAsia"/>
          <w:highlight w:val="yellow"/>
        </w:rPr>
        <w:t>_groups</w:t>
      </w:r>
      <w:r w:rsidRPr="00C02D8E">
        <w:rPr>
          <w:highlight w:val="yellow"/>
        </w:rPr>
        <w:t xml:space="preserve">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proofErr w:type="gramStart"/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微信粉丝</w:t>
      </w:r>
      <w:proofErr w:type="gramEnd"/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分组表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2"/>
        <w:gridCol w:w="1480"/>
        <w:gridCol w:w="461"/>
        <w:gridCol w:w="1396"/>
        <w:gridCol w:w="1395"/>
        <w:gridCol w:w="3848"/>
      </w:tblGrid>
      <w:tr w:rsidR="00007553" w:rsidRPr="00C02D8E" w:rsidTr="00715BE8">
        <w:tc>
          <w:tcPr>
            <w:tcW w:w="10682" w:type="dxa"/>
            <w:gridSpan w:val="6"/>
            <w:shd w:val="clear" w:color="auto" w:fill="auto"/>
          </w:tcPr>
          <w:p w:rsidR="00007553" w:rsidRPr="00C02D8E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b/>
                <w:highlight w:val="yellow"/>
              </w:rPr>
              <w:t xml:space="preserve"> </w:t>
            </w:r>
            <w:r w:rsidRPr="00C02D8E">
              <w:rPr>
                <w:rFonts w:hint="eastAsia"/>
                <w:b/>
                <w:highlight w:val="yellow"/>
              </w:rPr>
              <w:t xml:space="preserve">sy_wechat_groups     </w:t>
            </w:r>
            <w:proofErr w:type="gramStart"/>
            <w:r w:rsidRPr="00C02D8E">
              <w:rPr>
                <w:rFonts w:hint="eastAsia"/>
                <w:b/>
                <w:highlight w:val="yellow"/>
              </w:rPr>
              <w:t>微信粉丝</w:t>
            </w:r>
            <w:proofErr w:type="gramEnd"/>
            <w:r w:rsidRPr="00C02D8E">
              <w:rPr>
                <w:rFonts w:hint="eastAsia"/>
                <w:b/>
                <w:highlight w:val="yellow"/>
              </w:rPr>
              <w:t>分组表</w:t>
            </w:r>
          </w:p>
        </w:tc>
      </w:tr>
      <w:tr w:rsidR="00007553" w:rsidRPr="00C02D8E" w:rsidTr="00715BE8">
        <w:tc>
          <w:tcPr>
            <w:tcW w:w="2102" w:type="dxa"/>
            <w:shd w:val="clear" w:color="auto" w:fill="auto"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48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396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395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848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2102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148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nt</w:t>
            </w:r>
            <w:r w:rsidRPr="00C02D8E">
              <w:rPr>
                <w:rFonts w:hint="eastAsia"/>
                <w:highlight w:val="yellow"/>
              </w:rPr>
              <w:t>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96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848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主键自增长，分组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id</w:t>
            </w: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，由</w:t>
            </w:r>
            <w:proofErr w:type="gramStart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微信分配</w:t>
            </w:r>
            <w:proofErr w:type="gramEnd"/>
          </w:p>
        </w:tc>
      </w:tr>
      <w:tr w:rsidR="00007553" w:rsidRPr="00C02D8E" w:rsidTr="00715BE8">
        <w:tc>
          <w:tcPr>
            <w:tcW w:w="2102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name</w:t>
            </w:r>
          </w:p>
        </w:tc>
        <w:tc>
          <w:tcPr>
            <w:tcW w:w="148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96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分组名字</w:t>
            </w:r>
          </w:p>
        </w:tc>
      </w:tr>
      <w:tr w:rsidR="00007553" w:rsidRPr="00C02D8E" w:rsidTr="00715BE8">
        <w:tc>
          <w:tcPr>
            <w:tcW w:w="2102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</w:t>
            </w:r>
            <w:r w:rsidRPr="00C02D8E">
              <w:rPr>
                <w:highlight w:val="yellow"/>
              </w:rPr>
              <w:t>oun</w:t>
            </w:r>
            <w:r w:rsidRPr="00C02D8E">
              <w:rPr>
                <w:rFonts w:hint="eastAsia"/>
                <w:highlight w:val="yellow"/>
              </w:rPr>
              <w:t>t_member</w:t>
            </w:r>
          </w:p>
        </w:tc>
        <w:tc>
          <w:tcPr>
            <w:tcW w:w="148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rFonts w:ascii="宋体" w:hAnsi="宋体" w:cs="宋体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nt</w:t>
            </w:r>
            <w:r w:rsidRPr="00C02D8E">
              <w:rPr>
                <w:rFonts w:hint="eastAsia"/>
                <w:highlight w:val="yellow"/>
              </w:rPr>
              <w:t>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分组内用户数量</w:t>
            </w:r>
          </w:p>
        </w:tc>
      </w:tr>
      <w:tr w:rsidR="006D52F1" w:rsidRPr="00C02D8E" w:rsidTr="00715BE8">
        <w:tc>
          <w:tcPr>
            <w:tcW w:w="2102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480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95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D52F1" w:rsidRPr="00C02D8E" w:rsidTr="00715BE8">
        <w:tc>
          <w:tcPr>
            <w:tcW w:w="2102" w:type="dxa"/>
            <w:shd w:val="clear" w:color="auto" w:fill="auto"/>
          </w:tcPr>
          <w:p w:rsidR="006D52F1" w:rsidRPr="00C02D8E" w:rsidRDefault="006D52F1" w:rsidP="006D52F1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80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C02D8E" w:rsidRDefault="006D52F1" w:rsidP="006D52F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6D52F1" w:rsidRPr="00C02D8E" w:rsidTr="00715BE8">
        <w:tc>
          <w:tcPr>
            <w:tcW w:w="2102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480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6D52F1" w:rsidRPr="00C02D8E" w:rsidTr="00715BE8">
        <w:tc>
          <w:tcPr>
            <w:tcW w:w="2102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480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6D52F1" w:rsidRPr="00C02D8E" w:rsidTr="00715BE8">
        <w:tc>
          <w:tcPr>
            <w:tcW w:w="2102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1480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6D52F1" w:rsidRPr="00C02D8E" w:rsidTr="00715BE8">
        <w:tc>
          <w:tcPr>
            <w:tcW w:w="2102" w:type="dxa"/>
            <w:shd w:val="clear" w:color="auto" w:fill="auto"/>
          </w:tcPr>
          <w:p w:rsidR="006D52F1" w:rsidRPr="00C02D8E" w:rsidRDefault="00947AA2" w:rsidP="006D52F1">
            <w:pPr>
              <w:rPr>
                <w:highlight w:val="yellow"/>
              </w:rPr>
            </w:pPr>
            <w:hyperlink r:id="rId14" w:tooltip="排序" w:history="1">
              <w:r w:rsidR="006D52F1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6D52F1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6D52F1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_time</w:t>
              </w:r>
            </w:hyperlink>
          </w:p>
        </w:tc>
        <w:tc>
          <w:tcPr>
            <w:tcW w:w="1480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6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95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4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6D52F1" w:rsidRPr="00C02D8E" w:rsidTr="00715BE8">
        <w:tc>
          <w:tcPr>
            <w:tcW w:w="10682" w:type="dxa"/>
            <w:gridSpan w:val="6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1、本表信息与</w:t>
            </w: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微信公众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号中的分组同步，如信息未完全同步，需通过后台手动同步；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w</w:t>
      </w:r>
      <w:r w:rsidRPr="00C02D8E">
        <w:rPr>
          <w:highlight w:val="yellow"/>
        </w:rPr>
        <w:t>e</w:t>
      </w:r>
      <w:r w:rsidRPr="00C02D8E">
        <w:rPr>
          <w:rFonts w:hint="eastAsia"/>
          <w:highlight w:val="yellow"/>
        </w:rPr>
        <w:t>c</w:t>
      </w:r>
      <w:r w:rsidRPr="00C02D8E">
        <w:rPr>
          <w:highlight w:val="yellow"/>
        </w:rPr>
        <w:t>hat</w:t>
      </w:r>
      <w:r w:rsidRPr="00C02D8E">
        <w:rPr>
          <w:rFonts w:hint="eastAsia"/>
          <w:highlight w:val="yellow"/>
        </w:rPr>
        <w:t>_m</w:t>
      </w:r>
      <w:r w:rsidRPr="00C02D8E">
        <w:rPr>
          <w:highlight w:val="yellow"/>
        </w:rPr>
        <w:t>ass</w:t>
      </w:r>
      <w:r w:rsidRPr="00C02D8E">
        <w:rPr>
          <w:rFonts w:hint="eastAsia"/>
          <w:highlight w:val="yellow"/>
        </w:rPr>
        <w:t>_log</w:t>
      </w:r>
      <w:r w:rsidRPr="00C02D8E">
        <w:rPr>
          <w:highlight w:val="yellow"/>
        </w:rPr>
        <w:t xml:space="preserve">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proofErr w:type="gramStart"/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微信群</w:t>
      </w:r>
      <w:proofErr w:type="gramEnd"/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发信息记录表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1593"/>
        <w:gridCol w:w="461"/>
        <w:gridCol w:w="1364"/>
        <w:gridCol w:w="1358"/>
        <w:gridCol w:w="3770"/>
      </w:tblGrid>
      <w:tr w:rsidR="00007553" w:rsidRPr="00C02D8E" w:rsidTr="00715BE8">
        <w:tc>
          <w:tcPr>
            <w:tcW w:w="10682" w:type="dxa"/>
            <w:gridSpan w:val="6"/>
            <w:shd w:val="clear" w:color="auto" w:fill="auto"/>
          </w:tcPr>
          <w:p w:rsidR="00007553" w:rsidRPr="00C02D8E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b/>
                <w:highlight w:val="yellow"/>
              </w:rPr>
              <w:t xml:space="preserve"> </w:t>
            </w:r>
            <w:r w:rsidRPr="00C02D8E">
              <w:rPr>
                <w:rFonts w:hint="eastAsia"/>
                <w:b/>
                <w:highlight w:val="yellow"/>
              </w:rPr>
              <w:t xml:space="preserve">sy_wechat_mass_log     </w:t>
            </w:r>
            <w:proofErr w:type="gramStart"/>
            <w:r w:rsidRPr="00C02D8E">
              <w:rPr>
                <w:rFonts w:hint="eastAsia"/>
                <w:b/>
                <w:highlight w:val="yellow"/>
              </w:rPr>
              <w:t>微信群</w:t>
            </w:r>
            <w:proofErr w:type="gramEnd"/>
            <w:r w:rsidRPr="00C02D8E">
              <w:rPr>
                <w:rFonts w:hint="eastAsia"/>
                <w:b/>
                <w:highlight w:val="yellow"/>
              </w:rPr>
              <w:t>发信息记录表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id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nt</w:t>
            </w:r>
            <w:r w:rsidRPr="00C02D8E">
              <w:rPr>
                <w:rFonts w:hint="eastAsia"/>
                <w:highlight w:val="yellow"/>
              </w:rPr>
              <w:t>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主键自增长，分组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id</w:t>
            </w: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，由</w:t>
            </w:r>
            <w:proofErr w:type="gramStart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微信分配</w:t>
            </w:r>
            <w:proofErr w:type="gramEnd"/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is_to_all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用于设定是否向全部用户发送，值</w:t>
            </w:r>
            <w:r w:rsidRPr="00C02D8E">
              <w:rPr>
                <w:highlight w:val="yellow"/>
              </w:rPr>
              <w:lastRenderedPageBreak/>
              <w:t>为</w:t>
            </w:r>
            <w:r w:rsidRPr="00C02D8E">
              <w:rPr>
                <w:rFonts w:hint="eastAsia"/>
                <w:highlight w:val="yellow"/>
              </w:rPr>
              <w:t>1:</w:t>
            </w:r>
            <w:r w:rsidRPr="00C02D8E">
              <w:rPr>
                <w:highlight w:val="yellow"/>
              </w:rPr>
              <w:t>true</w:t>
            </w:r>
            <w:r w:rsidRPr="00C02D8E">
              <w:rPr>
                <w:highlight w:val="yellow"/>
              </w:rPr>
              <w:t>或</w:t>
            </w:r>
            <w:r w:rsidRPr="00C02D8E">
              <w:rPr>
                <w:rFonts w:hint="eastAsia"/>
                <w:highlight w:val="yellow"/>
              </w:rPr>
              <w:t>0:</w:t>
            </w:r>
            <w:r w:rsidRPr="00C02D8E">
              <w:rPr>
                <w:highlight w:val="yellow"/>
              </w:rPr>
              <w:t>false</w:t>
            </w:r>
            <w:r w:rsidRPr="00C02D8E">
              <w:rPr>
                <w:highlight w:val="yellow"/>
              </w:rPr>
              <w:t>，选择</w:t>
            </w:r>
            <w:r w:rsidRPr="00C02D8E">
              <w:rPr>
                <w:highlight w:val="yellow"/>
              </w:rPr>
              <w:t>true</w:t>
            </w:r>
            <w:r w:rsidRPr="00C02D8E">
              <w:rPr>
                <w:highlight w:val="yellow"/>
              </w:rPr>
              <w:t>该消息群发给所有用户，选择</w:t>
            </w:r>
            <w:r w:rsidRPr="00C02D8E">
              <w:rPr>
                <w:highlight w:val="yellow"/>
              </w:rPr>
              <w:t>false</w:t>
            </w:r>
            <w:r w:rsidRPr="00C02D8E">
              <w:rPr>
                <w:highlight w:val="yellow"/>
              </w:rPr>
              <w:t>可根据</w:t>
            </w:r>
            <w:r w:rsidRPr="00C02D8E">
              <w:rPr>
                <w:highlight w:val="yellow"/>
              </w:rPr>
              <w:t>group_id</w:t>
            </w:r>
            <w:r w:rsidRPr="00C02D8E">
              <w:rPr>
                <w:highlight w:val="yellow"/>
              </w:rPr>
              <w:t>发送给指定群组的用户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lastRenderedPageBreak/>
              <w:t>group_id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rFonts w:ascii="宋体" w:hAnsi="宋体" w:cs="宋体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nt</w:t>
            </w:r>
            <w:r w:rsidRPr="00C02D8E">
              <w:rPr>
                <w:rFonts w:hint="eastAsia"/>
                <w:highlight w:val="yellow"/>
              </w:rPr>
              <w:t>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群发到的分组的</w:t>
            </w:r>
            <w:r w:rsidRPr="00C02D8E">
              <w:rPr>
                <w:highlight w:val="yellow"/>
              </w:rPr>
              <w:t>group_id</w:t>
            </w:r>
            <w:r w:rsidRPr="00C02D8E">
              <w:rPr>
                <w:highlight w:val="yellow"/>
              </w:rPr>
              <w:t>，参加用户管理中用户分组接口，若</w:t>
            </w:r>
            <w:r w:rsidRPr="00C02D8E">
              <w:rPr>
                <w:highlight w:val="yellow"/>
              </w:rPr>
              <w:t>is_to_all</w:t>
            </w:r>
            <w:r w:rsidRPr="00C02D8E">
              <w:rPr>
                <w:highlight w:val="yellow"/>
              </w:rPr>
              <w:t>值为</w:t>
            </w:r>
            <w:r w:rsidRPr="00C02D8E">
              <w:rPr>
                <w:highlight w:val="yellow"/>
              </w:rPr>
              <w:t>true</w:t>
            </w:r>
            <w:r w:rsidRPr="00C02D8E">
              <w:rPr>
                <w:highlight w:val="yellow"/>
              </w:rPr>
              <w:t>，可不填写</w:t>
            </w:r>
            <w:r w:rsidRPr="00C02D8E">
              <w:rPr>
                <w:highlight w:val="yellow"/>
              </w:rPr>
              <w:t>group_id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touser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text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填写图文消息的接收者，一串</w:t>
            </w:r>
            <w:r w:rsidRPr="00C02D8E">
              <w:rPr>
                <w:highlight w:val="yellow"/>
              </w:rPr>
              <w:t>OpenID</w:t>
            </w:r>
            <w:r w:rsidRPr="00C02D8E">
              <w:rPr>
                <w:highlight w:val="yellow"/>
              </w:rPr>
              <w:t>列表，</w:t>
            </w:r>
            <w:r w:rsidRPr="00C02D8E">
              <w:rPr>
                <w:highlight w:val="yellow"/>
              </w:rPr>
              <w:t>OpenID</w:t>
            </w:r>
            <w:r w:rsidRPr="00C02D8E">
              <w:rPr>
                <w:highlight w:val="yellow"/>
              </w:rPr>
              <w:t>最少</w:t>
            </w:r>
            <w:r w:rsidRPr="00C02D8E">
              <w:rPr>
                <w:highlight w:val="yellow"/>
              </w:rPr>
              <w:t>2</w:t>
            </w:r>
            <w:r w:rsidRPr="00C02D8E">
              <w:rPr>
                <w:highlight w:val="yellow"/>
              </w:rPr>
              <w:t>个，最多</w:t>
            </w:r>
            <w:r w:rsidRPr="00C02D8E">
              <w:rPr>
                <w:highlight w:val="yellow"/>
              </w:rPr>
              <w:t>10000</w:t>
            </w:r>
            <w:r w:rsidRPr="00C02D8E">
              <w:rPr>
                <w:highlight w:val="yellow"/>
              </w:rPr>
              <w:t>个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media_id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用于群发的消息的</w:t>
            </w:r>
            <w:r w:rsidRPr="00C02D8E">
              <w:rPr>
                <w:highlight w:val="yellow"/>
              </w:rPr>
              <w:t>media_id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msgtype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12)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群发的消息类型，图文消息为</w:t>
            </w:r>
            <w:r w:rsidRPr="00C02D8E">
              <w:rPr>
                <w:highlight w:val="yellow"/>
              </w:rPr>
              <w:t>mpnews</w:t>
            </w:r>
            <w:r w:rsidRPr="00C02D8E">
              <w:rPr>
                <w:highlight w:val="yellow"/>
              </w:rPr>
              <w:t>，文本消息为</w:t>
            </w:r>
            <w:r w:rsidRPr="00C02D8E">
              <w:rPr>
                <w:highlight w:val="yellow"/>
              </w:rPr>
              <w:t>text</w:t>
            </w:r>
            <w:r w:rsidRPr="00C02D8E">
              <w:rPr>
                <w:highlight w:val="yellow"/>
              </w:rPr>
              <w:t>，语音为</w:t>
            </w:r>
            <w:r w:rsidRPr="00C02D8E">
              <w:rPr>
                <w:highlight w:val="yellow"/>
              </w:rPr>
              <w:t>voice</w:t>
            </w:r>
            <w:r w:rsidRPr="00C02D8E">
              <w:rPr>
                <w:highlight w:val="yellow"/>
              </w:rPr>
              <w:t>，音乐为</w:t>
            </w:r>
            <w:r w:rsidRPr="00C02D8E">
              <w:rPr>
                <w:highlight w:val="yellow"/>
              </w:rPr>
              <w:t>music</w:t>
            </w:r>
            <w:r w:rsidRPr="00C02D8E">
              <w:rPr>
                <w:highlight w:val="yellow"/>
              </w:rPr>
              <w:t>，图片为</w:t>
            </w:r>
            <w:r w:rsidRPr="00C02D8E">
              <w:rPr>
                <w:highlight w:val="yellow"/>
              </w:rPr>
              <w:t>image</w:t>
            </w:r>
            <w:r w:rsidRPr="00C02D8E">
              <w:rPr>
                <w:highlight w:val="yellow"/>
              </w:rPr>
              <w:t>，视频为</w:t>
            </w:r>
            <w:r w:rsidRPr="00C02D8E">
              <w:rPr>
                <w:highlight w:val="yellow"/>
              </w:rPr>
              <w:t>video</w:t>
            </w:r>
            <w:r w:rsidRPr="00C02D8E">
              <w:rPr>
                <w:highlight w:val="yellow"/>
              </w:rPr>
              <w:t>，卡券为</w:t>
            </w:r>
            <w:r w:rsidRPr="00C02D8E">
              <w:rPr>
                <w:highlight w:val="yellow"/>
              </w:rPr>
              <w:t>wxcard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title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255)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消息的标题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description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5000)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消息的描述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thumb_media_id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视频</w:t>
            </w:r>
            <w:proofErr w:type="gramStart"/>
            <w:r w:rsidRPr="00C02D8E">
              <w:rPr>
                <w:highlight w:val="yellow"/>
              </w:rPr>
              <w:t>缩略图</w:t>
            </w:r>
            <w:proofErr w:type="gramEnd"/>
            <w:r w:rsidRPr="00C02D8E">
              <w:rPr>
                <w:highlight w:val="yellow"/>
              </w:rPr>
              <w:t>的媒体</w:t>
            </w:r>
            <w:r w:rsidRPr="00C02D8E">
              <w:rPr>
                <w:highlight w:val="yellow"/>
              </w:rPr>
              <w:t>ID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msg_id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消息发送任务的</w:t>
            </w:r>
            <w:r w:rsidRPr="00C02D8E">
              <w:rPr>
                <w:highlight w:val="yellow"/>
              </w:rPr>
              <w:t>ID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highlight w:val="yellow"/>
              </w:rPr>
              <w:t>msg_data_id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消息的数据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，该字段只有在群发图文消息时，才会出现。可以用于在图文分析数据接口中，获取到对应的图文消息的数据，是图文分析数据接口中的</w:t>
            </w:r>
            <w:r w:rsidRPr="00C02D8E">
              <w:rPr>
                <w:highlight w:val="yellow"/>
              </w:rPr>
              <w:t>msgid</w:t>
            </w:r>
            <w:r w:rsidRPr="00C02D8E">
              <w:rPr>
                <w:highlight w:val="yellow"/>
              </w:rPr>
              <w:t>字段中的前半部分，详见图文分析数据接口中的</w:t>
            </w:r>
            <w:r w:rsidRPr="00C02D8E">
              <w:rPr>
                <w:highlight w:val="yellow"/>
              </w:rPr>
              <w:t>msgid</w:t>
            </w:r>
            <w:r w:rsidRPr="00C02D8E">
              <w:rPr>
                <w:highlight w:val="yellow"/>
              </w:rPr>
              <w:t>字段的介绍。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send_type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12)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推送的</w:t>
            </w:r>
            <w:r w:rsidRPr="00C02D8E">
              <w:rPr>
                <w:highlight w:val="yellow"/>
              </w:rPr>
              <w:t>媒体文件类型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[</w:t>
            </w:r>
            <w:r w:rsidRPr="00C02D8E">
              <w:rPr>
                <w:highlight w:val="yellow"/>
              </w:rPr>
              <w:t>媒体文件类型，分别有图片（</w:t>
            </w:r>
            <w:r w:rsidRPr="00C02D8E">
              <w:rPr>
                <w:highlight w:val="yellow"/>
              </w:rPr>
              <w:t>image</w:t>
            </w:r>
            <w:r w:rsidRPr="00C02D8E">
              <w:rPr>
                <w:highlight w:val="yellow"/>
              </w:rPr>
              <w:t>）、语音（</w:t>
            </w:r>
            <w:r w:rsidRPr="00C02D8E">
              <w:rPr>
                <w:highlight w:val="yellow"/>
              </w:rPr>
              <w:t>voice</w:t>
            </w:r>
            <w:r w:rsidRPr="00C02D8E">
              <w:rPr>
                <w:highlight w:val="yellow"/>
              </w:rPr>
              <w:t>）、视频（</w:t>
            </w:r>
            <w:r w:rsidRPr="00C02D8E">
              <w:rPr>
                <w:highlight w:val="yellow"/>
              </w:rPr>
              <w:t>video</w:t>
            </w:r>
            <w:r w:rsidRPr="00C02D8E">
              <w:rPr>
                <w:highlight w:val="yellow"/>
              </w:rPr>
              <w:t>）和缩略图（</w:t>
            </w:r>
            <w:r w:rsidRPr="00C02D8E">
              <w:rPr>
                <w:highlight w:val="yellow"/>
              </w:rPr>
              <w:t>thumb</w:t>
            </w:r>
            <w:r w:rsidRPr="00C02D8E">
              <w:rPr>
                <w:highlight w:val="yellow"/>
              </w:rPr>
              <w:t>），图文消息为</w:t>
            </w:r>
            <w:r w:rsidRPr="00C02D8E">
              <w:rPr>
                <w:highlight w:val="yellow"/>
              </w:rPr>
              <w:t>news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]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del_status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群发信息删除状态（0：已删除；1：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lastRenderedPageBreak/>
              <w:t>未删除；）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f</w:t>
            </w:r>
            <w:r w:rsidRPr="00C02D8E">
              <w:rPr>
                <w:highlight w:val="yellow"/>
              </w:rPr>
              <w:t>rom</w:t>
            </w:r>
            <w:r w:rsidRPr="00C02D8E">
              <w:rPr>
                <w:rFonts w:hint="eastAsia"/>
                <w:highlight w:val="yellow"/>
              </w:rPr>
              <w:t>_u</w:t>
            </w:r>
            <w:r w:rsidRPr="00C02D8E">
              <w:rPr>
                <w:highlight w:val="yellow"/>
              </w:rPr>
              <w:t>ser</w:t>
            </w:r>
            <w:r w:rsidRPr="00C02D8E">
              <w:rPr>
                <w:rFonts w:hint="eastAsia"/>
                <w:highlight w:val="yellow"/>
              </w:rPr>
              <w:t>n</w:t>
            </w:r>
            <w:r w:rsidRPr="00C02D8E">
              <w:rPr>
                <w:highlight w:val="yellow"/>
              </w:rPr>
              <w:t>ame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公众号群发</w:t>
            </w:r>
            <w:proofErr w:type="gramEnd"/>
            <w:r w:rsidRPr="00C02D8E">
              <w:rPr>
                <w:highlight w:val="yellow"/>
              </w:rPr>
              <w:t>助手的微信号，为</w:t>
            </w:r>
            <w:r w:rsidRPr="00C02D8E">
              <w:rPr>
                <w:highlight w:val="yellow"/>
              </w:rPr>
              <w:t>mphelper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send_s</w:t>
            </w:r>
            <w:r w:rsidRPr="00C02D8E">
              <w:rPr>
                <w:highlight w:val="yellow"/>
              </w:rPr>
              <w:t>tatus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widowControl/>
              <w:spacing w:line="240" w:lineRule="auto"/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群发的结</w:t>
            </w:r>
            <w:r w:rsidRPr="00C02D8E">
              <w:rPr>
                <w:rFonts w:ascii="宋体" w:hAnsi="宋体" w:cs="宋体" w:hint="eastAsia"/>
                <w:kern w:val="0"/>
                <w:szCs w:val="24"/>
                <w:highlight w:val="yellow"/>
              </w:rPr>
              <w:t>果</w:t>
            </w: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，为“send success”或“send fail”或“err(num)”。但send success时，也有可能因用户拒收公众号的消息、系统错误等原因造成少量用户接收失败。err(num)是审核失败的具体原因，可能的情况如下： </w:t>
            </w:r>
          </w:p>
          <w:p w:rsidR="00007553" w:rsidRPr="00C02D8E" w:rsidRDefault="00007553" w:rsidP="00715BE8">
            <w:pPr>
              <w:widowControl/>
              <w:spacing w:before="100" w:beforeAutospacing="1" w:after="100" w:afterAutospacing="1" w:line="240" w:lineRule="auto"/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err(10001), //涉嫌广告 err(20001), //涉嫌政治 err(20004), //涉嫌社会 err(20002), //涉嫌色情 err(20006), //涉嫌违法犯罪 err(20008), //涉嫌欺诈 err(20013), //涉嫌版权 err(22000), //涉嫌互推(互相宣传) err(21000), //涉嫌其他 </w:t>
            </w:r>
          </w:p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otal</w:t>
            </w:r>
            <w:r w:rsidRPr="00C02D8E">
              <w:rPr>
                <w:rFonts w:hint="eastAsia"/>
                <w:highlight w:val="yellow"/>
              </w:rPr>
              <w:t>_c</w:t>
            </w:r>
            <w:r w:rsidRPr="00C02D8E">
              <w:rPr>
                <w:highlight w:val="yellow"/>
              </w:rPr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group_id</w:t>
            </w:r>
            <w:r w:rsidRPr="00C02D8E">
              <w:rPr>
                <w:highlight w:val="yellow"/>
              </w:rPr>
              <w:t>下粉丝数；或者</w:t>
            </w:r>
            <w:r w:rsidRPr="00C02D8E">
              <w:rPr>
                <w:highlight w:val="yellow"/>
              </w:rPr>
              <w:t>openid_list</w:t>
            </w:r>
            <w:r w:rsidRPr="00C02D8E">
              <w:rPr>
                <w:highlight w:val="yellow"/>
              </w:rPr>
              <w:t>中的粉丝数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f</w:t>
            </w:r>
            <w:r w:rsidRPr="00C02D8E">
              <w:rPr>
                <w:highlight w:val="yellow"/>
              </w:rPr>
              <w:t>ilter</w:t>
            </w:r>
            <w:r w:rsidRPr="00C02D8E">
              <w:rPr>
                <w:rFonts w:hint="eastAsia"/>
                <w:highlight w:val="yellow"/>
              </w:rPr>
              <w:t>_c</w:t>
            </w:r>
            <w:r w:rsidRPr="00C02D8E">
              <w:rPr>
                <w:highlight w:val="yellow"/>
              </w:rPr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过滤（过滤是指特定地区、性别的过滤、用户设置拒收的过滤，用户接收已超</w:t>
            </w:r>
            <w:r w:rsidRPr="00C02D8E">
              <w:rPr>
                <w:highlight w:val="yellow"/>
              </w:rPr>
              <w:t>4</w:t>
            </w:r>
            <w:r w:rsidRPr="00C02D8E">
              <w:rPr>
                <w:highlight w:val="yellow"/>
              </w:rPr>
              <w:t>条的过滤）后，准备发送的粉丝数，原则上，</w:t>
            </w:r>
            <w:r w:rsidRPr="00C02D8E">
              <w:rPr>
                <w:highlight w:val="yellow"/>
              </w:rPr>
              <w:t>FilterCount = SentCount + ErrorCount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s</w:t>
            </w:r>
            <w:r w:rsidRPr="00C02D8E">
              <w:rPr>
                <w:highlight w:val="yellow"/>
              </w:rPr>
              <w:t>ent</w:t>
            </w:r>
            <w:r w:rsidRPr="00C02D8E">
              <w:rPr>
                <w:rFonts w:hint="eastAsia"/>
                <w:highlight w:val="yellow"/>
              </w:rPr>
              <w:t>_c</w:t>
            </w:r>
            <w:r w:rsidRPr="00C02D8E">
              <w:rPr>
                <w:highlight w:val="yellow"/>
              </w:rPr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发送成功的粉丝数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e</w:t>
            </w:r>
            <w:r w:rsidRPr="00C02D8E">
              <w:rPr>
                <w:highlight w:val="yellow"/>
              </w:rPr>
              <w:t>rror</w:t>
            </w:r>
            <w:r w:rsidRPr="00C02D8E">
              <w:rPr>
                <w:rFonts w:hint="eastAsia"/>
                <w:highlight w:val="yellow"/>
              </w:rPr>
              <w:t>_c</w:t>
            </w:r>
            <w:r w:rsidRPr="00C02D8E">
              <w:rPr>
                <w:highlight w:val="yellow"/>
              </w:rPr>
              <w:t>ount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发送失败的粉丝数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send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1593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发送时间</w:t>
            </w:r>
          </w:p>
        </w:tc>
      </w:tr>
      <w:tr w:rsidR="006D52F1" w:rsidRPr="00C02D8E" w:rsidTr="00715BE8">
        <w:tc>
          <w:tcPr>
            <w:tcW w:w="2136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593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5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6D52F1" w:rsidRPr="00C02D8E" w:rsidTr="00715BE8">
        <w:tc>
          <w:tcPr>
            <w:tcW w:w="2136" w:type="dxa"/>
            <w:shd w:val="clear" w:color="auto" w:fill="auto"/>
          </w:tcPr>
          <w:p w:rsidR="006D52F1" w:rsidRPr="00C02D8E" w:rsidRDefault="006D52F1" w:rsidP="006D52F1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593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6D52F1" w:rsidRPr="00C02D8E" w:rsidTr="00715BE8">
        <w:tc>
          <w:tcPr>
            <w:tcW w:w="2136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593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类型[0:根据分组发送；1：根据openid发送；]</w:t>
            </w:r>
          </w:p>
        </w:tc>
      </w:tr>
      <w:tr w:rsidR="006D52F1" w:rsidRPr="00C02D8E" w:rsidTr="00715BE8">
        <w:tc>
          <w:tcPr>
            <w:tcW w:w="2136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593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状态[暂未使用]</w:t>
            </w:r>
          </w:p>
        </w:tc>
      </w:tr>
      <w:tr w:rsidR="006D52F1" w:rsidRPr="00C02D8E" w:rsidTr="00715BE8">
        <w:tc>
          <w:tcPr>
            <w:tcW w:w="2136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1593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6D52F1" w:rsidRPr="00C02D8E" w:rsidTr="00715BE8">
        <w:tc>
          <w:tcPr>
            <w:tcW w:w="2136" w:type="dxa"/>
            <w:shd w:val="clear" w:color="auto" w:fill="auto"/>
          </w:tcPr>
          <w:p w:rsidR="006D52F1" w:rsidRPr="00C02D8E" w:rsidRDefault="00947AA2" w:rsidP="006D52F1">
            <w:pPr>
              <w:rPr>
                <w:highlight w:val="yellow"/>
              </w:rPr>
            </w:pPr>
            <w:hyperlink r:id="rId15" w:tooltip="排序" w:history="1">
              <w:r w:rsidR="006D52F1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6D52F1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6D52F1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_time</w:t>
              </w:r>
            </w:hyperlink>
          </w:p>
        </w:tc>
        <w:tc>
          <w:tcPr>
            <w:tcW w:w="1593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6D52F1" w:rsidRPr="00C02D8E" w:rsidRDefault="006D52F1" w:rsidP="006D52F1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64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58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770" w:type="dxa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6D52F1" w:rsidRPr="00C02D8E" w:rsidTr="00715BE8">
        <w:tc>
          <w:tcPr>
            <w:tcW w:w="10682" w:type="dxa"/>
            <w:gridSpan w:val="6"/>
            <w:shd w:val="clear" w:color="auto" w:fill="auto"/>
          </w:tcPr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6D52F1" w:rsidRPr="00C02D8E" w:rsidRDefault="006D52F1" w:rsidP="006D52F1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sy_wechat_material_music </w:t>
      </w:r>
      <w:r w:rsidRPr="00C02D8E">
        <w:rPr>
          <w:rFonts w:hint="eastAsia"/>
          <w:highlight w:val="yellow"/>
        </w:rPr>
        <w:tab/>
      </w:r>
      <w:proofErr w:type="gramStart"/>
      <w:r w:rsidRPr="00C02D8E">
        <w:rPr>
          <w:rFonts w:hint="eastAsia"/>
          <w:b w:val="0"/>
          <w:highlight w:val="yellow"/>
        </w:rPr>
        <w:t>微信素材</w:t>
      </w:r>
      <w:proofErr w:type="gramEnd"/>
      <w:r w:rsidRPr="00C02D8E">
        <w:rPr>
          <w:rFonts w:hint="eastAsia"/>
          <w:b w:val="0"/>
          <w:highlight w:val="yellow"/>
        </w:rPr>
        <w:t>-</w:t>
      </w:r>
      <w:r w:rsidRPr="00C02D8E">
        <w:rPr>
          <w:rFonts w:hint="eastAsia"/>
          <w:b w:val="0"/>
          <w:highlight w:val="yellow"/>
        </w:rPr>
        <w:t>音乐素材管理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1575"/>
        <w:gridCol w:w="457"/>
        <w:gridCol w:w="457"/>
        <w:gridCol w:w="1031"/>
        <w:gridCol w:w="5268"/>
      </w:tblGrid>
      <w:tr w:rsidR="00007553" w:rsidRPr="00C02D8E" w:rsidTr="00715BE8">
        <w:tc>
          <w:tcPr>
            <w:tcW w:w="10682" w:type="dxa"/>
            <w:gridSpan w:val="6"/>
            <w:hideMark/>
          </w:tcPr>
          <w:p w:rsidR="00007553" w:rsidRPr="00C02D8E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 xml:space="preserve">sy_wechat_material_music </w:t>
            </w:r>
            <w:r w:rsidRPr="00C02D8E">
              <w:rPr>
                <w:rFonts w:hint="eastAsia"/>
                <w:highlight w:val="yellow"/>
              </w:rPr>
              <w:tab/>
            </w:r>
            <w:proofErr w:type="gramStart"/>
            <w:r w:rsidRPr="00C02D8E">
              <w:rPr>
                <w:rFonts w:hint="eastAsia"/>
                <w:highlight w:val="yellow"/>
              </w:rPr>
              <w:t>微信素材</w:t>
            </w:r>
            <w:proofErr w:type="gramEnd"/>
            <w:r w:rsidRPr="00C02D8E">
              <w:rPr>
                <w:rFonts w:hint="eastAsia"/>
                <w:highlight w:val="yellow"/>
              </w:rPr>
              <w:t>-</w:t>
            </w:r>
            <w:r w:rsidRPr="00C02D8E">
              <w:rPr>
                <w:rFonts w:hint="eastAsia"/>
                <w:highlight w:val="yellow"/>
              </w:rPr>
              <w:t>音乐素材管理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默认</w:t>
            </w: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b w:val="0"/>
                <w:highlight w:val="yellow"/>
              </w:rPr>
              <w:t>id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主键，自增长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b w:val="0"/>
                <w:highlight w:val="yellow"/>
              </w:rPr>
              <w:t>title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标题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多媒体素材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URL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hd_url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高清多媒体素材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URL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introduction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1000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多媒体素材简介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humb_url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proofErr w:type="gramStart"/>
            <w:r w:rsidRPr="00C02D8E">
              <w:rPr>
                <w:highlight w:val="yellow"/>
              </w:rPr>
              <w:t>缩略图</w:t>
            </w:r>
            <w:proofErr w:type="gramEnd"/>
            <w:r w:rsidRPr="00C02D8E">
              <w:rPr>
                <w:highlight w:val="yellow"/>
              </w:rPr>
              <w:t>的</w:t>
            </w:r>
            <w:r w:rsidRPr="00C02D8E">
              <w:rPr>
                <w:rFonts w:hint="eastAsia"/>
                <w:highlight w:val="yellow"/>
              </w:rPr>
              <w:t>url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humb</w:t>
            </w:r>
            <w:r w:rsidRPr="00C02D8E">
              <w:rPr>
                <w:rFonts w:hint="eastAsia"/>
                <w:highlight w:val="yellow"/>
              </w:rPr>
              <w:t>_m</w:t>
            </w:r>
            <w:r w:rsidRPr="00C02D8E">
              <w:rPr>
                <w:highlight w:val="yellow"/>
              </w:rPr>
              <w:t>edia</w:t>
            </w:r>
            <w:r w:rsidRPr="00C02D8E">
              <w:rPr>
                <w:rFonts w:hint="eastAsia"/>
                <w:highlight w:val="yellow"/>
              </w:rPr>
              <w:t>_i</w:t>
            </w:r>
            <w:r w:rsidRPr="00C02D8E">
              <w:rPr>
                <w:highlight w:val="yellow"/>
              </w:rPr>
              <w:t>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268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proofErr w:type="gramStart"/>
            <w:r w:rsidRPr="00C02D8E">
              <w:rPr>
                <w:highlight w:val="yellow"/>
              </w:rPr>
              <w:t>缩略图</w:t>
            </w:r>
            <w:proofErr w:type="gramEnd"/>
            <w:r w:rsidRPr="00C02D8E">
              <w:rPr>
                <w:highlight w:val="yellow"/>
              </w:rPr>
              <w:t>的媒体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，通过素材管理接口上传多媒体文件，得到的</w:t>
            </w:r>
            <w:r w:rsidRPr="00C02D8E">
              <w:rPr>
                <w:highlight w:val="yellow"/>
              </w:rPr>
              <w:t>id</w:t>
            </w:r>
          </w:p>
        </w:tc>
      </w:tr>
      <w:tr w:rsidR="00150A1C" w:rsidRPr="00C02D8E" w:rsidTr="00150A1C">
        <w:tc>
          <w:tcPr>
            <w:tcW w:w="0" w:type="auto"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31" w:type="dxa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268" w:type="dxa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150A1C" w:rsidRPr="00C02D8E" w:rsidTr="00150A1C">
        <w:tc>
          <w:tcPr>
            <w:tcW w:w="0" w:type="auto"/>
          </w:tcPr>
          <w:p w:rsidR="00150A1C" w:rsidRPr="00C02D8E" w:rsidRDefault="00150A1C" w:rsidP="00150A1C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31" w:type="dxa"/>
          </w:tcPr>
          <w:p w:rsidR="00150A1C" w:rsidRPr="00C02D8E" w:rsidRDefault="00150A1C" w:rsidP="00150A1C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5268" w:type="dxa"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类型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(music: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音乐素材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)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状态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[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暂未使用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]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添加时间（</w:t>
            </w: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消息创建时间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）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更新时间</w:t>
            </w:r>
          </w:p>
        </w:tc>
      </w:tr>
      <w:tr w:rsidR="00150A1C" w:rsidRPr="00C02D8E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备注：</w:t>
            </w:r>
          </w:p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1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、本表目前只存储了音乐类型的素材；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t xml:space="preserve"> sy_wechat_watch_send_info </w:t>
      </w:r>
      <w:r w:rsidRPr="00C02D8E">
        <w:rPr>
          <w:rFonts w:hint="eastAsia"/>
          <w:highlight w:val="yellow"/>
        </w:rPr>
        <w:tab/>
      </w:r>
      <w:proofErr w:type="gramStart"/>
      <w:r w:rsidRPr="00C02D8E">
        <w:rPr>
          <w:rFonts w:hint="eastAsia"/>
          <w:b w:val="0"/>
          <w:highlight w:val="yellow"/>
        </w:rPr>
        <w:t>微信用户</w:t>
      </w:r>
      <w:proofErr w:type="gramEnd"/>
      <w:r w:rsidRPr="00C02D8E">
        <w:rPr>
          <w:rFonts w:hint="eastAsia"/>
          <w:b w:val="0"/>
          <w:highlight w:val="yellow"/>
        </w:rPr>
        <w:t>向</w:t>
      </w:r>
      <w:proofErr w:type="gramStart"/>
      <w:r w:rsidRPr="00C02D8E">
        <w:rPr>
          <w:rFonts w:hint="eastAsia"/>
          <w:b w:val="0"/>
          <w:highlight w:val="yellow"/>
        </w:rPr>
        <w:t>公众号发信息</w:t>
      </w:r>
      <w:proofErr w:type="gramEnd"/>
      <w:r w:rsidRPr="00C02D8E">
        <w:rPr>
          <w:rFonts w:hint="eastAsia"/>
          <w:b w:val="0"/>
          <w:highlight w:val="yellow"/>
        </w:rPr>
        <w:t>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4"/>
        <w:gridCol w:w="1453"/>
        <w:gridCol w:w="457"/>
        <w:gridCol w:w="457"/>
        <w:gridCol w:w="1042"/>
        <w:gridCol w:w="5379"/>
      </w:tblGrid>
      <w:tr w:rsidR="00007553" w:rsidRPr="00C02D8E" w:rsidTr="00715BE8">
        <w:tc>
          <w:tcPr>
            <w:tcW w:w="10682" w:type="dxa"/>
            <w:gridSpan w:val="6"/>
            <w:hideMark/>
          </w:tcPr>
          <w:p w:rsidR="00007553" w:rsidRPr="00C02D8E" w:rsidRDefault="00007553" w:rsidP="00715BE8">
            <w:pPr>
              <w:pStyle w:val="2"/>
              <w:numPr>
                <w:ilvl w:val="0"/>
                <w:numId w:val="0"/>
              </w:numPr>
              <w:rPr>
                <w:b w:val="0"/>
                <w:bCs w:val="0"/>
                <w:highlight w:val="yellow"/>
              </w:rPr>
            </w:pPr>
            <w:r w:rsidRPr="00C02D8E">
              <w:rPr>
                <w:rFonts w:hint="eastAsia"/>
                <w:b w:val="0"/>
                <w:bCs w:val="0"/>
                <w:highlight w:val="yellow"/>
              </w:rPr>
              <w:t xml:space="preserve">sy_wechat_watch_send_info </w:t>
            </w:r>
            <w:r w:rsidRPr="00C02D8E">
              <w:rPr>
                <w:rFonts w:hint="eastAsia"/>
                <w:b w:val="0"/>
                <w:bCs w:val="0"/>
                <w:highlight w:val="yellow"/>
              </w:rPr>
              <w:tab/>
            </w:r>
            <w:proofErr w:type="gramStart"/>
            <w:r w:rsidRPr="00C02D8E">
              <w:rPr>
                <w:rFonts w:hint="eastAsia"/>
                <w:b w:val="0"/>
                <w:bCs w:val="0"/>
                <w:highlight w:val="yellow"/>
              </w:rPr>
              <w:t>微信用户</w:t>
            </w:r>
            <w:proofErr w:type="gramEnd"/>
            <w:r w:rsidRPr="00C02D8E">
              <w:rPr>
                <w:rFonts w:hint="eastAsia"/>
                <w:b w:val="0"/>
                <w:bCs w:val="0"/>
                <w:highlight w:val="yellow"/>
              </w:rPr>
              <w:t>向</w:t>
            </w:r>
            <w:proofErr w:type="gramStart"/>
            <w:r w:rsidRPr="00C02D8E">
              <w:rPr>
                <w:rFonts w:hint="eastAsia"/>
                <w:b w:val="0"/>
                <w:bCs w:val="0"/>
                <w:highlight w:val="yellow"/>
              </w:rPr>
              <w:t>公众号发信息</w:t>
            </w:r>
            <w:proofErr w:type="gramEnd"/>
            <w:r w:rsidRPr="00C02D8E">
              <w:rPr>
                <w:rFonts w:hint="eastAsia"/>
                <w:b w:val="0"/>
                <w:bCs w:val="0"/>
                <w:highlight w:val="yellow"/>
              </w:rPr>
              <w:t>记录表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类型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空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Style w:val="af"/>
                <w:highlight w:val="yellow"/>
              </w:rPr>
              <w:t>默</w:t>
            </w:r>
            <w:r w:rsidRPr="00C02D8E">
              <w:rPr>
                <w:rStyle w:val="af"/>
                <w:highlight w:val="yellow"/>
              </w:rPr>
              <w:lastRenderedPageBreak/>
              <w:t>认</w:t>
            </w: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唯一</w:t>
            </w: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Style w:val="af"/>
                <w:rFonts w:hint="eastAsia"/>
                <w:b w:val="0"/>
                <w:highlight w:val="yellow"/>
              </w:rPr>
              <w:t>id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highlight w:val="yellow"/>
              </w:rPr>
              <w:t>否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主键，自增长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send_info_id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UID</w:t>
            </w:r>
            <w:r w:rsidRPr="00C02D8E">
              <w:rPr>
                <w:rFonts w:hint="eastAsia"/>
                <w:highlight w:val="yellow"/>
              </w:rPr>
              <w:t>，发信息记录</w:t>
            </w:r>
            <w:r w:rsidRPr="00C02D8E">
              <w:rPr>
                <w:rFonts w:hint="eastAsia"/>
                <w:highlight w:val="yellow"/>
              </w:rPr>
              <w:t>ID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</w:t>
            </w:r>
            <w:r w:rsidRPr="00C02D8E">
              <w:rPr>
                <w:highlight w:val="yellow"/>
              </w:rPr>
              <w:t>sg</w:t>
            </w:r>
            <w:r w:rsidRPr="00C02D8E">
              <w:rPr>
                <w:rFonts w:hint="eastAsia"/>
                <w:highlight w:val="yellow"/>
              </w:rPr>
              <w:t>_t</w:t>
            </w:r>
            <w:r w:rsidRPr="00C02D8E">
              <w:rPr>
                <w:highlight w:val="yellow"/>
              </w:rPr>
              <w:t>ype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32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消</w:t>
            </w:r>
            <w:r w:rsidRPr="00C02D8E">
              <w:rPr>
                <w:highlight w:val="yellow"/>
              </w:rPr>
              <w:t>息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类型（</w:t>
            </w:r>
            <w:r w:rsidRPr="00C02D8E">
              <w:rPr>
                <w:highlight w:val="yellow"/>
              </w:rPr>
              <w:t>text</w:t>
            </w:r>
            <w:r w:rsidRPr="00C02D8E">
              <w:rPr>
                <w:rFonts w:hint="eastAsia"/>
                <w:highlight w:val="yellow"/>
              </w:rPr>
              <w:t>：文本消息；</w:t>
            </w:r>
            <w:r w:rsidRPr="00C02D8E">
              <w:rPr>
                <w:highlight w:val="yellow"/>
              </w:rPr>
              <w:t>image</w:t>
            </w:r>
            <w:r w:rsidRPr="00C02D8E">
              <w:rPr>
                <w:rFonts w:hint="eastAsia"/>
                <w:highlight w:val="yellow"/>
              </w:rPr>
              <w:t>：图片消息；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news:图文消</w:t>
            </w:r>
            <w:r w:rsidRPr="00C02D8E">
              <w:rPr>
                <w:highlight w:val="yellow"/>
              </w:rPr>
              <w:t>息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；</w:t>
            </w:r>
            <w:r w:rsidRPr="00C02D8E">
              <w:rPr>
                <w:highlight w:val="yellow"/>
              </w:rPr>
              <w:t>voice</w:t>
            </w:r>
            <w:r w:rsidRPr="00C02D8E">
              <w:rPr>
                <w:rFonts w:hint="eastAsia"/>
                <w:highlight w:val="yellow"/>
              </w:rPr>
              <w:t>：语音消息；</w:t>
            </w:r>
            <w:r w:rsidRPr="00C02D8E">
              <w:rPr>
                <w:highlight w:val="yellow"/>
              </w:rPr>
              <w:t>video</w:t>
            </w:r>
            <w:r w:rsidRPr="00C02D8E">
              <w:rPr>
                <w:rFonts w:hint="eastAsia"/>
                <w:highlight w:val="yellow"/>
              </w:rPr>
              <w:t>：视频消息；</w:t>
            </w:r>
            <w:r w:rsidRPr="00C02D8E">
              <w:rPr>
                <w:highlight w:val="yellow"/>
              </w:rPr>
              <w:t>shortvideo</w:t>
            </w:r>
            <w:r w:rsidRPr="00C02D8E">
              <w:rPr>
                <w:rFonts w:hint="eastAsia"/>
                <w:highlight w:val="yellow"/>
              </w:rPr>
              <w:t>：小视频消息；</w:t>
            </w:r>
            <w:r w:rsidRPr="00C02D8E">
              <w:rPr>
                <w:highlight w:val="yellow"/>
              </w:rPr>
              <w:t>location</w:t>
            </w:r>
            <w:r w:rsidRPr="00C02D8E">
              <w:rPr>
                <w:rFonts w:hint="eastAsia"/>
                <w:highlight w:val="yellow"/>
              </w:rPr>
              <w:t>：地理位置消息；</w:t>
            </w:r>
            <w:r w:rsidRPr="00C02D8E">
              <w:rPr>
                <w:highlight w:val="yellow"/>
              </w:rPr>
              <w:t>link</w:t>
            </w:r>
            <w:r w:rsidRPr="00C02D8E">
              <w:rPr>
                <w:rFonts w:hint="eastAsia"/>
                <w:highlight w:val="yellow"/>
              </w:rPr>
              <w:t>：链接消息；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）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pStyle w:val="HTML"/>
              <w:rPr>
                <w:rStyle w:val="af"/>
                <w:b w:val="0"/>
                <w:bCs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</w:t>
            </w:r>
            <w:r w:rsidRPr="00C02D8E">
              <w:rPr>
                <w:highlight w:val="yellow"/>
              </w:rPr>
              <w:t>sg</w:t>
            </w:r>
            <w:r w:rsidRPr="00C02D8E">
              <w:rPr>
                <w:rFonts w:hint="eastAsia"/>
                <w:highlight w:val="yellow"/>
              </w:rPr>
              <w:t>_i</w:t>
            </w:r>
            <w:r w:rsidRPr="00C02D8E">
              <w:rPr>
                <w:highlight w:val="yellow"/>
              </w:rPr>
              <w:t>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bigint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highlight w:val="yellow"/>
              </w:rPr>
              <w:t>消息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</w:t>
            </w:r>
            <w:r w:rsidRPr="00C02D8E">
              <w:rPr>
                <w:highlight w:val="yellow"/>
              </w:rPr>
              <w:t>64</w:t>
            </w:r>
            <w:r w:rsidRPr="00C02D8E">
              <w:rPr>
                <w:highlight w:val="yellow"/>
              </w:rPr>
              <w:t>位整型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f</w:t>
            </w:r>
            <w:r w:rsidRPr="00C02D8E">
              <w:rPr>
                <w:highlight w:val="yellow"/>
              </w:rPr>
              <w:t>rom</w:t>
            </w:r>
            <w:r w:rsidRPr="00C02D8E">
              <w:rPr>
                <w:rFonts w:hint="eastAsia"/>
                <w:highlight w:val="yellow"/>
              </w:rPr>
              <w:t>_u</w:t>
            </w:r>
            <w:r w:rsidRPr="00C02D8E">
              <w:rPr>
                <w:highlight w:val="yellow"/>
              </w:rPr>
              <w:t>ser</w:t>
            </w:r>
            <w:r w:rsidRPr="00C02D8E">
              <w:rPr>
                <w:rFonts w:hint="eastAsia"/>
                <w:highlight w:val="yellow"/>
              </w:rPr>
              <w:t>n</w:t>
            </w:r>
            <w:r w:rsidRPr="00C02D8E">
              <w:rPr>
                <w:highlight w:val="yellow"/>
              </w:rPr>
              <w:t>ame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64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highlight w:val="yellow"/>
              </w:rPr>
              <w:t>发送方</w:t>
            </w:r>
            <w:proofErr w:type="gramStart"/>
            <w:r w:rsidRPr="00C02D8E">
              <w:rPr>
                <w:highlight w:val="yellow"/>
              </w:rPr>
              <w:t>帐号</w:t>
            </w:r>
            <w:proofErr w:type="gramEnd"/>
            <w:r w:rsidRPr="00C02D8E">
              <w:rPr>
                <w:highlight w:val="yellow"/>
              </w:rPr>
              <w:t>（一个</w:t>
            </w:r>
            <w:r w:rsidRPr="00C02D8E">
              <w:rPr>
                <w:highlight w:val="yellow"/>
              </w:rPr>
              <w:t>OpenID</w:t>
            </w:r>
            <w:r w:rsidRPr="00C02D8E">
              <w:rPr>
                <w:highlight w:val="yellow"/>
              </w:rPr>
              <w:t>）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o</w:t>
            </w:r>
            <w:r w:rsidRPr="00C02D8E">
              <w:rPr>
                <w:rFonts w:hint="eastAsia"/>
                <w:highlight w:val="yellow"/>
              </w:rPr>
              <w:t>_u</w:t>
            </w:r>
            <w:r w:rsidRPr="00C02D8E">
              <w:rPr>
                <w:highlight w:val="yellow"/>
              </w:rPr>
              <w:t>ser</w:t>
            </w:r>
            <w:r w:rsidRPr="00C02D8E">
              <w:rPr>
                <w:rFonts w:hint="eastAsia"/>
                <w:highlight w:val="yellow"/>
              </w:rPr>
              <w:t>n</w:t>
            </w:r>
            <w:r w:rsidRPr="00C02D8E">
              <w:rPr>
                <w:highlight w:val="yellow"/>
              </w:rPr>
              <w:t>ame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64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proofErr w:type="gramStart"/>
            <w:r w:rsidRPr="00C02D8E">
              <w:rPr>
                <w:b/>
                <w:bCs/>
                <w:highlight w:val="yellow"/>
              </w:rPr>
              <w:t>开发者</w:t>
            </w:r>
            <w:r w:rsidRPr="00C02D8E">
              <w:rPr>
                <w:highlight w:val="yellow"/>
              </w:rPr>
              <w:t>微信号</w:t>
            </w:r>
            <w:proofErr w:type="gramEnd"/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b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itle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标题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500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highlight w:val="yellow"/>
              </w:rPr>
              <w:t>消息描述</w:t>
            </w:r>
            <w:r w:rsidRPr="00C02D8E">
              <w:rPr>
                <w:rFonts w:hint="eastAsia"/>
                <w:highlight w:val="yellow"/>
              </w:rPr>
              <w:t>/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文本消息内容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u</w:t>
            </w:r>
            <w:r w:rsidRPr="00C02D8E">
              <w:rPr>
                <w:highlight w:val="yellow"/>
              </w:rPr>
              <w:t>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highlight w:val="yellow"/>
              </w:rPr>
              <w:t>消息链接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</w:t>
            </w:r>
            <w:r w:rsidRPr="00C02D8E">
              <w:rPr>
                <w:highlight w:val="yellow"/>
              </w:rPr>
              <w:t>ic</w:t>
            </w:r>
            <w:r w:rsidRPr="00C02D8E">
              <w:rPr>
                <w:rFonts w:hint="eastAsia"/>
                <w:highlight w:val="yellow"/>
              </w:rPr>
              <w:t>_u</w:t>
            </w:r>
            <w:r w:rsidRPr="00C02D8E">
              <w:rPr>
                <w:highlight w:val="yellow"/>
              </w:rPr>
              <w:t>rl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图片地址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</w:t>
            </w:r>
            <w:r w:rsidRPr="00C02D8E">
              <w:rPr>
                <w:highlight w:val="yellow"/>
              </w:rPr>
              <w:t>edia</w:t>
            </w:r>
            <w:r w:rsidRPr="00C02D8E">
              <w:rPr>
                <w:rFonts w:hint="eastAsia"/>
                <w:highlight w:val="yellow"/>
              </w:rPr>
              <w:t>_i</w:t>
            </w:r>
            <w:r w:rsidRPr="00C02D8E">
              <w:rPr>
                <w:highlight w:val="yellow"/>
              </w:rPr>
              <w:t>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64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proofErr w:type="gramStart"/>
            <w:r w:rsidRPr="00C02D8E">
              <w:rPr>
                <w:highlight w:val="yellow"/>
              </w:rPr>
              <w:t>缩略图</w:t>
            </w:r>
            <w:proofErr w:type="gramEnd"/>
            <w:r w:rsidRPr="00C02D8E">
              <w:rPr>
                <w:highlight w:val="yellow"/>
              </w:rPr>
              <w:t>的媒体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，通过素材管理接口上传多媒体文件，得到的</w:t>
            </w:r>
            <w:r w:rsidRPr="00C02D8E">
              <w:rPr>
                <w:highlight w:val="yellow"/>
              </w:rPr>
              <w:t>id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voice</w:t>
            </w:r>
            <w:r w:rsidRPr="00C02D8E">
              <w:rPr>
                <w:rFonts w:hint="eastAsia"/>
                <w:highlight w:val="yellow"/>
              </w:rPr>
              <w:t>_r</w:t>
            </w:r>
            <w:r w:rsidRPr="00C02D8E">
              <w:rPr>
                <w:highlight w:val="yellow"/>
              </w:rPr>
              <w:t>ormat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16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语音格式，如</w:t>
            </w:r>
            <w:r w:rsidRPr="00C02D8E">
              <w:rPr>
                <w:highlight w:val="yellow"/>
              </w:rPr>
              <w:t>amr</w:t>
            </w:r>
            <w:r w:rsidRPr="00C02D8E">
              <w:rPr>
                <w:highlight w:val="yellow"/>
              </w:rPr>
              <w:t>，</w:t>
            </w:r>
            <w:r w:rsidRPr="00C02D8E">
              <w:rPr>
                <w:highlight w:val="yellow"/>
              </w:rPr>
              <w:t>speex</w:t>
            </w:r>
            <w:r w:rsidRPr="00C02D8E">
              <w:rPr>
                <w:highlight w:val="yellow"/>
              </w:rPr>
              <w:t>等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</w:t>
            </w:r>
            <w:r w:rsidRPr="00C02D8E">
              <w:rPr>
                <w:highlight w:val="yellow"/>
              </w:rPr>
              <w:t>humb</w:t>
            </w:r>
            <w:r w:rsidRPr="00C02D8E">
              <w:rPr>
                <w:rFonts w:hint="eastAsia"/>
                <w:highlight w:val="yellow"/>
              </w:rPr>
              <w:t>_m</w:t>
            </w:r>
            <w:r w:rsidRPr="00C02D8E">
              <w:rPr>
                <w:highlight w:val="yellow"/>
              </w:rPr>
              <w:t>edia</w:t>
            </w:r>
            <w:r w:rsidRPr="00C02D8E">
              <w:rPr>
                <w:rFonts w:hint="eastAsia"/>
                <w:highlight w:val="yellow"/>
              </w:rPr>
              <w:t>_i</w:t>
            </w:r>
            <w:r w:rsidRPr="00C02D8E">
              <w:rPr>
                <w:highlight w:val="yellow"/>
              </w:rPr>
              <w:t>d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64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视频消息</w:t>
            </w:r>
            <w:proofErr w:type="gramStart"/>
            <w:r w:rsidRPr="00C02D8E">
              <w:rPr>
                <w:highlight w:val="yellow"/>
              </w:rPr>
              <w:t>缩略图</w:t>
            </w:r>
            <w:proofErr w:type="gramEnd"/>
            <w:r w:rsidRPr="00C02D8E">
              <w:rPr>
                <w:highlight w:val="yellow"/>
              </w:rPr>
              <w:t>的媒体</w:t>
            </w:r>
            <w:r w:rsidRPr="00C02D8E">
              <w:rPr>
                <w:highlight w:val="yellow"/>
              </w:rPr>
              <w:t>id</w:t>
            </w:r>
            <w:r w:rsidRPr="00C02D8E">
              <w:rPr>
                <w:highlight w:val="yellow"/>
              </w:rPr>
              <w:t>，可以调用多媒体文件下载接口拉取数据。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l</w:t>
            </w:r>
            <w:r w:rsidRPr="00C02D8E">
              <w:rPr>
                <w:highlight w:val="yellow"/>
              </w:rPr>
              <w:t>ocation_</w:t>
            </w:r>
            <w:r w:rsidRPr="00C02D8E">
              <w:rPr>
                <w:rFonts w:hint="eastAsia"/>
                <w:highlight w:val="yellow"/>
              </w:rPr>
              <w:t>x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32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地理位置维度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l</w:t>
            </w:r>
            <w:r w:rsidRPr="00C02D8E">
              <w:rPr>
                <w:highlight w:val="yellow"/>
              </w:rPr>
              <w:t>ocation_</w:t>
            </w:r>
            <w:r w:rsidRPr="00C02D8E">
              <w:rPr>
                <w:rFonts w:hint="eastAsia"/>
                <w:highlight w:val="yellow"/>
              </w:rPr>
              <w:t>y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32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地理位置经度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map_s</w:t>
            </w:r>
            <w:r w:rsidRPr="00C02D8E">
              <w:rPr>
                <w:highlight w:val="yellow"/>
              </w:rPr>
              <w:t>cale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rFonts w:hint="eastAsia"/>
                <w:highlight w:val="yellow"/>
              </w:rPr>
              <w:t>3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地图缩放大小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address_l</w:t>
            </w:r>
            <w:r w:rsidRPr="00C02D8E">
              <w:rPr>
                <w:highlight w:val="yellow"/>
              </w:rPr>
              <w:t>abel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64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地理位置信息</w:t>
            </w:r>
          </w:p>
        </w:tc>
      </w:tr>
      <w:tr w:rsidR="00007553" w:rsidRPr="00C02D8E" w:rsidTr="00150A1C"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msg_time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hideMark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42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5379" w:type="dxa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消息创建时间</w:t>
            </w:r>
          </w:p>
        </w:tc>
      </w:tr>
      <w:tr w:rsidR="00150A1C" w:rsidRPr="00C02D8E" w:rsidTr="00150A1C">
        <w:tc>
          <w:tcPr>
            <w:tcW w:w="0" w:type="auto"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042" w:type="dxa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5379" w:type="dxa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150A1C" w:rsidRPr="00C02D8E" w:rsidTr="00150A1C">
        <w:tc>
          <w:tcPr>
            <w:tcW w:w="0" w:type="auto"/>
          </w:tcPr>
          <w:p w:rsidR="00150A1C" w:rsidRPr="00C02D8E" w:rsidRDefault="00150A1C" w:rsidP="00150A1C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</w:tcPr>
          <w:p w:rsidR="00150A1C" w:rsidRPr="00C02D8E" w:rsidRDefault="00150A1C" w:rsidP="00150A1C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042" w:type="dxa"/>
          </w:tcPr>
          <w:p w:rsidR="00150A1C" w:rsidRPr="00C02D8E" w:rsidRDefault="00150A1C" w:rsidP="00150A1C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5379" w:type="dxa"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类型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[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暂未使用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]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data_status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Tinyint(</w:t>
            </w:r>
            <w:proofErr w:type="gramEnd"/>
            <w:r w:rsidRPr="00C02D8E">
              <w:rPr>
                <w:highlight w:val="yellow"/>
              </w:rPr>
              <w:t>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状态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[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暂未使用</w:t>
            </w: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]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create_time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添加时间</w:t>
            </w:r>
          </w:p>
        </w:tc>
      </w:tr>
      <w:tr w:rsidR="00150A1C" w:rsidRPr="00C02D8E" w:rsidTr="00150A1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>update_time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Int(</w:t>
            </w:r>
            <w:proofErr w:type="gramEnd"/>
            <w:r w:rsidRPr="00C02D8E">
              <w:rPr>
                <w:highlight w:val="yellow"/>
              </w:rPr>
              <w:t>11)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0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highlight w:val="yellow"/>
              </w:rPr>
            </w:pPr>
          </w:p>
        </w:tc>
        <w:tc>
          <w:tcPr>
            <w:tcW w:w="5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更新时间</w:t>
            </w:r>
          </w:p>
        </w:tc>
      </w:tr>
      <w:tr w:rsidR="00150A1C" w:rsidRPr="00C02D8E" w:rsidTr="00715BE8">
        <w:tc>
          <w:tcPr>
            <w:tcW w:w="106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0A1C" w:rsidRPr="00C02D8E" w:rsidRDefault="00150A1C" w:rsidP="00150A1C">
            <w:pPr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</w:pPr>
            <w:r w:rsidRPr="00C02D8E">
              <w:rPr>
                <w:rFonts w:hint="eastAsia"/>
                <w:color w:val="333333"/>
                <w:sz w:val="21"/>
                <w:szCs w:val="21"/>
                <w:highlight w:val="yellow"/>
                <w:shd w:val="clear" w:color="auto" w:fill="FFFFFF"/>
              </w:rPr>
              <w:t>备注：</w:t>
            </w:r>
            <w:r w:rsidRPr="00C02D8E">
              <w:rPr>
                <w:color w:val="333333"/>
                <w:sz w:val="21"/>
                <w:szCs w:val="21"/>
                <w:highlight w:val="yellow"/>
                <w:shd w:val="clear" w:color="auto" w:fill="FFFFFF"/>
              </w:rPr>
              <w:t xml:space="preserve"> 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007553" w:rsidRPr="00C02D8E" w:rsidRDefault="00007553" w:rsidP="00007553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rFonts w:hint="eastAsia"/>
          <w:highlight w:val="yellow"/>
        </w:rPr>
        <w:lastRenderedPageBreak/>
        <w:t xml:space="preserve"> </w:t>
      </w:r>
      <w:r w:rsidRPr="00C02D8E">
        <w:rPr>
          <w:highlight w:val="yellow"/>
        </w:rPr>
        <w:t>sy_</w:t>
      </w:r>
      <w:r w:rsidRPr="00C02D8E">
        <w:rPr>
          <w:rFonts w:hint="eastAsia"/>
          <w:highlight w:val="yellow"/>
        </w:rPr>
        <w:t>member_groups</w:t>
      </w:r>
      <w:r w:rsidRPr="00C02D8E">
        <w:rPr>
          <w:highlight w:val="yellow"/>
        </w:rPr>
        <w:t xml:space="preserve">   </w:t>
      </w:r>
      <w:r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会员分组表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  <w:gridCol w:w="1479"/>
        <w:gridCol w:w="461"/>
        <w:gridCol w:w="1390"/>
        <w:gridCol w:w="1389"/>
        <w:gridCol w:w="3827"/>
      </w:tblGrid>
      <w:tr w:rsidR="00007553" w:rsidRPr="00C02D8E" w:rsidTr="00715BE8">
        <w:tc>
          <w:tcPr>
            <w:tcW w:w="10682" w:type="dxa"/>
            <w:gridSpan w:val="6"/>
            <w:shd w:val="clear" w:color="auto" w:fill="auto"/>
          </w:tcPr>
          <w:p w:rsidR="00007553" w:rsidRPr="00C02D8E" w:rsidRDefault="00007553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b/>
                <w:highlight w:val="yellow"/>
              </w:rPr>
              <w:t xml:space="preserve"> </w:t>
            </w:r>
            <w:r w:rsidRPr="00C02D8E">
              <w:rPr>
                <w:rFonts w:hint="eastAsia"/>
                <w:b/>
                <w:highlight w:val="yellow"/>
              </w:rPr>
              <w:t xml:space="preserve">sy_member_groups     </w:t>
            </w:r>
            <w:r w:rsidRPr="00C02D8E">
              <w:rPr>
                <w:rFonts w:hint="eastAsia"/>
                <w:b/>
                <w:highlight w:val="yellow"/>
              </w:rPr>
              <w:t>会员分组表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1479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39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389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3827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member_groups_id</w:t>
            </w:r>
          </w:p>
        </w:tc>
        <w:tc>
          <w:tcPr>
            <w:tcW w:w="1479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/>
                <w:szCs w:val="24"/>
                <w:highlight w:val="yellow"/>
              </w:rPr>
              <w:t>I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nt</w:t>
            </w:r>
            <w:r w:rsidRPr="00C02D8E">
              <w:rPr>
                <w:rFonts w:hint="eastAsia"/>
                <w:highlight w:val="yellow"/>
              </w:rPr>
              <w:t>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9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9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3827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主键自增长，分组</w:t>
            </w:r>
            <w:r w:rsidRPr="00C02D8E">
              <w:rPr>
                <w:rFonts w:ascii="宋体" w:cs="宋体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id</w:t>
            </w: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，由</w:t>
            </w:r>
            <w:proofErr w:type="gramStart"/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微信分配</w:t>
            </w:r>
            <w:proofErr w:type="gramEnd"/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title</w:t>
            </w:r>
          </w:p>
        </w:tc>
        <w:tc>
          <w:tcPr>
            <w:tcW w:w="1479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39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9" w:type="dxa"/>
            <w:shd w:val="clear" w:color="auto" w:fill="auto"/>
          </w:tcPr>
          <w:p w:rsidR="00007553" w:rsidRPr="00C02D8E" w:rsidRDefault="00007553" w:rsidP="00715BE8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分组名字</w:t>
            </w:r>
          </w:p>
        </w:tc>
      </w:tr>
      <w:tr w:rsidR="00007553" w:rsidRPr="00C02D8E" w:rsidTr="00715BE8">
        <w:tc>
          <w:tcPr>
            <w:tcW w:w="2136" w:type="dxa"/>
            <w:shd w:val="clear" w:color="auto" w:fill="auto"/>
          </w:tcPr>
          <w:p w:rsidR="00007553" w:rsidRPr="00C02D8E" w:rsidRDefault="00007553" w:rsidP="00715BE8">
            <w:pPr>
              <w:rPr>
                <w:rStyle w:val="af"/>
                <w:b w:val="0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</w:t>
            </w:r>
            <w:r w:rsidRPr="00C02D8E">
              <w:rPr>
                <w:highlight w:val="yellow"/>
              </w:rPr>
              <w:t>escription</w:t>
            </w:r>
          </w:p>
        </w:tc>
        <w:tc>
          <w:tcPr>
            <w:tcW w:w="1479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varchar(</w:t>
            </w:r>
            <w:proofErr w:type="gramEnd"/>
            <w:r w:rsidRPr="00C02D8E">
              <w:rPr>
                <w:rFonts w:hint="eastAsia"/>
                <w:highlight w:val="yellow"/>
              </w:rPr>
              <w:t>255</w:t>
            </w:r>
            <w:r w:rsidRPr="00C02D8E">
              <w:rPr>
                <w:highlight w:val="yellow"/>
              </w:rPr>
              <w:t>)</w:t>
            </w:r>
          </w:p>
        </w:tc>
        <w:tc>
          <w:tcPr>
            <w:tcW w:w="461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007553" w:rsidRPr="00C02D8E" w:rsidRDefault="00007553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9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007553" w:rsidRPr="00C02D8E" w:rsidRDefault="00007553" w:rsidP="00715BE8">
            <w:pPr>
              <w:rPr>
                <w:highlight w:val="yellow"/>
              </w:rPr>
            </w:pPr>
            <w:r w:rsidRPr="00C02D8E">
              <w:rPr>
                <w:rFonts w:ascii="宋体" w:cs="宋体" w:hint="eastAsia"/>
                <w:color w:val="000000"/>
                <w:kern w:val="0"/>
                <w:sz w:val="20"/>
                <w:szCs w:val="20"/>
                <w:highlight w:val="yellow"/>
                <w:lang w:val="zh-CN"/>
              </w:rPr>
              <w:t>描述</w:t>
            </w:r>
          </w:p>
        </w:tc>
      </w:tr>
      <w:tr w:rsidR="008142BD" w:rsidRPr="00C02D8E" w:rsidTr="00715BE8">
        <w:tc>
          <w:tcPr>
            <w:tcW w:w="2136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a</w:t>
            </w:r>
            <w:r w:rsidRPr="00C02D8E">
              <w:rPr>
                <w:highlight w:val="yellow"/>
              </w:rPr>
              <w:t>ppid</w:t>
            </w:r>
          </w:p>
        </w:tc>
        <w:tc>
          <w:tcPr>
            <w:tcW w:w="147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1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38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微信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PPID</w:t>
            </w:r>
          </w:p>
        </w:tc>
      </w:tr>
      <w:tr w:rsidR="008142BD" w:rsidRPr="00C02D8E" w:rsidTr="00715BE8">
        <w:tc>
          <w:tcPr>
            <w:tcW w:w="2136" w:type="dxa"/>
            <w:shd w:val="clear" w:color="auto" w:fill="auto"/>
          </w:tcPr>
          <w:p w:rsidR="008142BD" w:rsidRPr="00C02D8E" w:rsidRDefault="008142BD" w:rsidP="008142BD">
            <w:pPr>
              <w:rPr>
                <w:b/>
                <w:bCs/>
                <w:i/>
                <w:iCs/>
                <w:highlight w:val="yellow"/>
              </w:rPr>
            </w:pPr>
            <w:r w:rsidRPr="00C02D8E">
              <w:rPr>
                <w:b/>
                <w:bCs/>
                <w:i/>
                <w:iCs/>
                <w:highlight w:val="yellow"/>
              </w:rPr>
              <w:t>admin_id</w:t>
            </w:r>
          </w:p>
        </w:tc>
        <w:tc>
          <w:tcPr>
            <w:tcW w:w="1479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Arial" w:hAnsi="Arial" w:cs="Arial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商家</w:t>
            </w:r>
            <w:r w:rsidRPr="00C02D8E">
              <w:rPr>
                <w:rFonts w:hint="eastAsia"/>
                <w:highlight w:val="yellow"/>
              </w:rPr>
              <w:t>I</w:t>
            </w:r>
            <w:r w:rsidRPr="00C02D8E">
              <w:rPr>
                <w:highlight w:val="yellow"/>
              </w:rPr>
              <w:t>D</w:t>
            </w:r>
          </w:p>
        </w:tc>
      </w:tr>
      <w:tr w:rsidR="008142BD" w:rsidRPr="00C02D8E" w:rsidTr="00715BE8">
        <w:tc>
          <w:tcPr>
            <w:tcW w:w="2136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1479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8142BD" w:rsidRPr="00C02D8E" w:rsidTr="00715BE8">
        <w:tc>
          <w:tcPr>
            <w:tcW w:w="2136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1479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1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类型[暂未使用]</w:t>
            </w:r>
          </w:p>
        </w:tc>
      </w:tr>
      <w:tr w:rsidR="008142BD" w:rsidRPr="00C02D8E" w:rsidTr="00715BE8">
        <w:tc>
          <w:tcPr>
            <w:tcW w:w="2136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1479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8142BD" w:rsidRPr="00C02D8E" w:rsidTr="00715BE8">
        <w:tc>
          <w:tcPr>
            <w:tcW w:w="2136" w:type="dxa"/>
            <w:shd w:val="clear" w:color="auto" w:fill="auto"/>
          </w:tcPr>
          <w:p w:rsidR="008142BD" w:rsidRPr="00C02D8E" w:rsidRDefault="00947AA2" w:rsidP="008142BD">
            <w:pPr>
              <w:rPr>
                <w:highlight w:val="yellow"/>
              </w:rPr>
            </w:pPr>
            <w:hyperlink r:id="rId16" w:tooltip="排序" w:history="1">
              <w:r w:rsidR="008142BD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8142BD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8142BD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_time</w:t>
              </w:r>
            </w:hyperlink>
          </w:p>
        </w:tc>
        <w:tc>
          <w:tcPr>
            <w:tcW w:w="1479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1" w:type="dxa"/>
            <w:shd w:val="clear" w:color="auto" w:fill="auto"/>
          </w:tcPr>
          <w:p w:rsidR="008142BD" w:rsidRPr="00C02D8E" w:rsidRDefault="008142BD" w:rsidP="008142BD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390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89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827" w:type="dxa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8142BD" w:rsidRPr="00C02D8E" w:rsidTr="00715BE8">
        <w:tc>
          <w:tcPr>
            <w:tcW w:w="10682" w:type="dxa"/>
            <w:gridSpan w:val="6"/>
            <w:shd w:val="clear" w:color="auto" w:fill="auto"/>
          </w:tcPr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备注：</w:t>
            </w:r>
          </w:p>
          <w:p w:rsidR="008142BD" w:rsidRPr="00C02D8E" w:rsidRDefault="008142BD" w:rsidP="008142BD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1、本表为</w:t>
            </w: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会员本地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分组表，</w:t>
            </w:r>
            <w:proofErr w:type="gramStart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与微信分组</w:t>
            </w:r>
            <w:proofErr w:type="gramEnd"/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表不相同；</w:t>
            </w:r>
          </w:p>
        </w:tc>
      </w:tr>
    </w:tbl>
    <w:p w:rsidR="00007553" w:rsidRPr="00C02D8E" w:rsidRDefault="00007553" w:rsidP="00007553">
      <w:pPr>
        <w:rPr>
          <w:highlight w:val="yellow"/>
        </w:rPr>
      </w:pPr>
    </w:p>
    <w:p w:rsidR="00220625" w:rsidRPr="00C02D8E" w:rsidRDefault="00220625" w:rsidP="00007553">
      <w:pPr>
        <w:rPr>
          <w:highlight w:val="yellow"/>
        </w:rPr>
      </w:pPr>
    </w:p>
    <w:p w:rsidR="00B356AD" w:rsidRPr="00C02D8E" w:rsidRDefault="0076425A" w:rsidP="00B356AD">
      <w:pPr>
        <w:pStyle w:val="2"/>
        <w:numPr>
          <w:ilvl w:val="1"/>
          <w:numId w:val="1"/>
        </w:numPr>
        <w:rPr>
          <w:highlight w:val="yellow"/>
        </w:rPr>
      </w:pPr>
      <w:r w:rsidRPr="00C02D8E">
        <w:rPr>
          <w:highlight w:val="yellow"/>
        </w:rPr>
        <w:t xml:space="preserve"> </w:t>
      </w:r>
      <w:r w:rsidR="00B41198" w:rsidRPr="00C02D8E">
        <w:rPr>
          <w:highlight w:val="yellow"/>
        </w:rPr>
        <w:t>sy_</w:t>
      </w:r>
      <w:r w:rsidR="00B356AD" w:rsidRPr="00C02D8E">
        <w:rPr>
          <w:rFonts w:hint="eastAsia"/>
          <w:highlight w:val="yellow"/>
        </w:rPr>
        <w:t>r</w:t>
      </w:r>
      <w:r w:rsidR="00B356AD" w:rsidRPr="00C02D8E">
        <w:rPr>
          <w:highlight w:val="yellow"/>
        </w:rPr>
        <w:t>ceiving</w:t>
      </w:r>
      <w:r w:rsidR="00B356AD" w:rsidRPr="00C02D8E">
        <w:rPr>
          <w:rFonts w:hint="eastAsia"/>
          <w:highlight w:val="yellow"/>
        </w:rPr>
        <w:t>_ad</w:t>
      </w:r>
      <w:r w:rsidR="00B356AD" w:rsidRPr="00C02D8E">
        <w:rPr>
          <w:highlight w:val="yellow"/>
        </w:rPr>
        <w:t xml:space="preserve">dress   </w:t>
      </w:r>
      <w:r w:rsidR="00B356AD" w:rsidRPr="00C02D8E">
        <w:rPr>
          <w:rFonts w:ascii="微软雅黑" w:eastAsia="微软雅黑" w:hAnsi="微软雅黑" w:cs="宋体"/>
          <w:kern w:val="0"/>
          <w:sz w:val="18"/>
          <w:szCs w:val="18"/>
          <w:highlight w:val="yellow"/>
        </w:rPr>
        <w:t xml:space="preserve">  </w:t>
      </w:r>
      <w:r w:rsidR="00B356AD" w:rsidRPr="00C02D8E">
        <w:rPr>
          <w:rFonts w:ascii="微软雅黑" w:eastAsia="微软雅黑" w:hAnsi="微软雅黑" w:cs="宋体" w:hint="eastAsia"/>
          <w:kern w:val="0"/>
          <w:sz w:val="18"/>
          <w:szCs w:val="18"/>
          <w:highlight w:val="yellow"/>
        </w:rPr>
        <w:t>收货地址表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1"/>
        <w:gridCol w:w="1349"/>
        <w:gridCol w:w="465"/>
        <w:gridCol w:w="1182"/>
        <w:gridCol w:w="1139"/>
        <w:gridCol w:w="4356"/>
      </w:tblGrid>
      <w:tr w:rsidR="00B356AD" w:rsidRPr="00C02D8E" w:rsidTr="00715BE8">
        <w:tc>
          <w:tcPr>
            <w:tcW w:w="10682" w:type="dxa"/>
            <w:gridSpan w:val="6"/>
            <w:shd w:val="clear" w:color="auto" w:fill="auto"/>
          </w:tcPr>
          <w:p w:rsidR="00B356AD" w:rsidRPr="00C02D8E" w:rsidRDefault="00B41198" w:rsidP="00715BE8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sy_</w:t>
            </w:r>
            <w:r w:rsidR="00B356AD" w:rsidRPr="00C02D8E">
              <w:rPr>
                <w:rFonts w:hint="eastAsia"/>
                <w:b/>
                <w:bCs/>
                <w:highlight w:val="yellow"/>
              </w:rPr>
              <w:t xml:space="preserve">rceiving_address     </w:t>
            </w:r>
            <w:r w:rsidR="00B356AD" w:rsidRPr="00C02D8E">
              <w:rPr>
                <w:rFonts w:hint="eastAsia"/>
                <w:b/>
                <w:bCs/>
                <w:highlight w:val="yellow"/>
              </w:rPr>
              <w:t>收货地址表</w:t>
            </w:r>
          </w:p>
        </w:tc>
      </w:tr>
      <w:tr w:rsidR="00B356AD" w:rsidRPr="00C02D8E" w:rsidTr="00C04970"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jc w:val="center"/>
              <w:rPr>
                <w:rFonts w:ascii="宋体" w:hAnsi="宋体" w:cs="宋体"/>
                <w:b/>
                <w:bCs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类型</w:t>
            </w:r>
          </w:p>
        </w:tc>
        <w:tc>
          <w:tcPr>
            <w:tcW w:w="465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空</w:t>
            </w:r>
          </w:p>
        </w:tc>
        <w:tc>
          <w:tcPr>
            <w:tcW w:w="1182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b/>
                <w:bCs/>
                <w:highlight w:val="yellow"/>
              </w:rPr>
              <w:t>默认</w:t>
            </w:r>
          </w:p>
        </w:tc>
        <w:tc>
          <w:tcPr>
            <w:tcW w:w="1139" w:type="dxa"/>
            <w:shd w:val="clear" w:color="auto" w:fill="auto"/>
          </w:tcPr>
          <w:p w:rsidR="00B356AD" w:rsidRPr="00C02D8E" w:rsidRDefault="00B356AD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唯一</w:t>
            </w:r>
          </w:p>
        </w:tc>
        <w:tc>
          <w:tcPr>
            <w:tcW w:w="4356" w:type="dxa"/>
            <w:shd w:val="clear" w:color="auto" w:fill="auto"/>
          </w:tcPr>
          <w:p w:rsidR="00B356AD" w:rsidRPr="00C02D8E" w:rsidRDefault="00B356AD" w:rsidP="00715BE8">
            <w:pPr>
              <w:rPr>
                <w:b/>
                <w:bCs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描述</w:t>
            </w:r>
          </w:p>
        </w:tc>
      </w:tr>
      <w:tr w:rsidR="00B356AD" w:rsidRPr="00C02D8E" w:rsidTr="00C04970"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5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356" w:type="dxa"/>
            <w:shd w:val="clear" w:color="auto" w:fill="auto"/>
          </w:tcPr>
          <w:p w:rsidR="00B356AD" w:rsidRPr="00C02D8E" w:rsidRDefault="00B356AD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主键自增长</w:t>
            </w:r>
          </w:p>
        </w:tc>
      </w:tr>
      <w:tr w:rsidR="00B356AD" w:rsidRPr="00C02D8E" w:rsidTr="00C04970"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b/>
                <w:bCs/>
                <w:highlight w:val="yellow"/>
              </w:rPr>
              <w:t>rceiving_address_id</w:t>
            </w:r>
          </w:p>
        </w:tc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5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4356" w:type="dxa"/>
            <w:shd w:val="clear" w:color="auto" w:fill="auto"/>
          </w:tcPr>
          <w:p w:rsidR="00B356AD" w:rsidRPr="00C02D8E" w:rsidRDefault="00B356AD" w:rsidP="00715BE8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收货地址</w:t>
            </w:r>
            <w:r w:rsidRPr="00C02D8E">
              <w:rPr>
                <w:rFonts w:hint="eastAsia"/>
                <w:highlight w:val="yellow"/>
              </w:rPr>
              <w:t>ID</w:t>
            </w:r>
            <w:r w:rsidR="006854DA" w:rsidRPr="00C02D8E">
              <w:rPr>
                <w:highlight w:val="yellow"/>
              </w:rPr>
              <w:t>,UUID</w:t>
            </w:r>
          </w:p>
        </w:tc>
      </w:tr>
      <w:tr w:rsidR="00B356AD" w:rsidRPr="00C02D8E" w:rsidTr="00C04970"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</w:p>
        </w:tc>
        <w:tc>
          <w:tcPr>
            <w:tcW w:w="0" w:type="auto"/>
            <w:shd w:val="clear" w:color="auto" w:fill="auto"/>
          </w:tcPr>
          <w:p w:rsidR="00B356AD" w:rsidRPr="00C02D8E" w:rsidRDefault="00B356AD" w:rsidP="00715BE8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5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B356AD" w:rsidRPr="00C02D8E" w:rsidRDefault="00B356AD" w:rsidP="00715BE8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B356AD" w:rsidRPr="00C02D8E" w:rsidRDefault="00B356AD" w:rsidP="00715BE8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B356AD" w:rsidRPr="00C02D8E" w:rsidRDefault="00B356AD" w:rsidP="00715BE8">
            <w:pPr>
              <w:jc w:val="left"/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发货用户的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uuid</w:t>
            </w:r>
            <w:r w:rsidRPr="00C02D8E">
              <w:rPr>
                <w:rFonts w:hint="eastAsia"/>
                <w:highlight w:val="yellow"/>
              </w:rPr>
              <w:t xml:space="preserve"> (</w:t>
            </w:r>
            <w:r w:rsidR="00B41198" w:rsidRPr="00C02D8E">
              <w:rPr>
                <w:rFonts w:hint="eastAsia"/>
                <w:highlight w:val="yellow"/>
              </w:rPr>
              <w:t>sy_</w:t>
            </w:r>
            <w:r w:rsidRPr="00C02D8E">
              <w:rPr>
                <w:rFonts w:hint="eastAsia"/>
                <w:highlight w:val="yellow"/>
              </w:rPr>
              <w:t xml:space="preserve">member   </w:t>
            </w:r>
            <w:r w:rsidRPr="00C02D8E">
              <w:rPr>
                <w:rFonts w:hint="eastAsia"/>
                <w:highlight w:val="yellow"/>
              </w:rPr>
              <w:t>会员表的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uid</w:t>
            </w:r>
            <w:r w:rsidRPr="00C02D8E">
              <w:rPr>
                <w:rFonts w:hint="eastAsia"/>
                <w:highlight w:val="yellow"/>
              </w:rPr>
              <w:t>)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jc w:val="left"/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后台商家用户的管理员I</w:t>
            </w:r>
            <w:r w:rsidRPr="00C02D8E">
              <w:rPr>
                <w:rFonts w:ascii="宋体" w:hAnsi="宋体" w:cs="宋体"/>
                <w:szCs w:val="24"/>
                <w:highlight w:val="yellow"/>
              </w:rPr>
              <w:t>D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/>
                <w:szCs w:val="24"/>
                <w:highlight w:val="yellow"/>
              </w:rPr>
              <w:t>name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32)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收货人姓名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tel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15)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否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手机号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area_country_id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kern w:val="0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国家(</w:t>
            </w:r>
            <w:r w:rsidR="00B41198"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sy_</w:t>
            </w:r>
            <w:r w:rsidR="006854DA"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region</w:t>
            </w: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  地区表的id </w:t>
            </w:r>
          </w:p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)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province_id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地址-省(</w:t>
            </w:r>
            <w:r w:rsidR="006854DA"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sy_region </w:t>
            </w: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 地区表的id </w:t>
            </w:r>
          </w:p>
          <w:p w:rsidR="00C04970" w:rsidRPr="00C02D8E" w:rsidRDefault="00C04970" w:rsidP="00C04970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)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lastRenderedPageBreak/>
              <w:t>city_id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地址-市(</w:t>
            </w:r>
            <w:r w:rsidR="006854DA"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sy_region </w:t>
            </w: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  地区表的id </w:t>
            </w:r>
          </w:p>
          <w:p w:rsidR="00C04970" w:rsidRPr="00C02D8E" w:rsidRDefault="00C04970" w:rsidP="00C04970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)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county_id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jc w:val="left"/>
              <w:rPr>
                <w:rFonts w:ascii="宋体" w:hAnsi="宋体" w:cs="宋体"/>
                <w:kern w:val="0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地址-县/区域(</w:t>
            </w:r>
            <w:r w:rsidR="006854DA"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>sy_region </w:t>
            </w:r>
            <w:r w:rsidRPr="00C02D8E">
              <w:rPr>
                <w:rFonts w:ascii="宋体" w:hAnsi="宋体" w:cs="宋体"/>
                <w:kern w:val="0"/>
                <w:szCs w:val="24"/>
                <w:highlight w:val="yellow"/>
              </w:rPr>
              <w:t xml:space="preserve">  地区表的id </w:t>
            </w:r>
          </w:p>
          <w:p w:rsidR="00C04970" w:rsidRPr="00C02D8E" w:rsidRDefault="00C04970" w:rsidP="00C04970">
            <w:pPr>
              <w:jc w:val="left"/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)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address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64)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详细地址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code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V</w:t>
            </w:r>
            <w:r w:rsidRPr="00C02D8E">
              <w:rPr>
                <w:rFonts w:hint="eastAsia"/>
                <w:highlight w:val="yellow"/>
              </w:rPr>
              <w:t>archar(</w:t>
            </w:r>
            <w:proofErr w:type="gramEnd"/>
            <w:r w:rsidRPr="00C02D8E">
              <w:rPr>
                <w:rFonts w:hint="eastAsia"/>
                <w:highlight w:val="yellow"/>
              </w:rPr>
              <w:t>10)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邮政编码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highlight w:val="yellow"/>
              </w:rPr>
              <w:t>user_type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用户类型（0：前台会员用户；1：后台商家用户）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类型,默认地址[0：否；1：是；]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data_status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状态（0：未审；1：已审；）</w:t>
            </w:r>
          </w:p>
        </w:tc>
      </w:tr>
      <w:tr w:rsidR="00C04970" w:rsidRPr="00C02D8E" w:rsidTr="00C04970"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C04970" w:rsidRPr="00DB5A6A" w:rsidTr="00C04970">
        <w:tc>
          <w:tcPr>
            <w:tcW w:w="0" w:type="auto"/>
            <w:shd w:val="clear" w:color="auto" w:fill="auto"/>
          </w:tcPr>
          <w:p w:rsidR="00C04970" w:rsidRPr="00C02D8E" w:rsidRDefault="00947AA2" w:rsidP="00C04970">
            <w:pPr>
              <w:rPr>
                <w:highlight w:val="yellow"/>
              </w:rPr>
            </w:pPr>
            <w:hyperlink r:id="rId17" w:tooltip="排序" w:history="1">
              <w:r w:rsidR="00C04970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C04970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C04970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</w:t>
              </w:r>
              <w:r w:rsidR="00C04970" w:rsidRPr="00C02D8E">
                <w:rPr>
                  <w:rFonts w:ascii="Arial" w:hAnsi="Arial" w:cs="Arial" w:hint="eastAsia"/>
                  <w:b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465" w:type="dxa"/>
            <w:shd w:val="clear" w:color="auto" w:fill="auto"/>
          </w:tcPr>
          <w:p w:rsidR="00C04970" w:rsidRPr="00C02D8E" w:rsidRDefault="00C04970" w:rsidP="00C04970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182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139" w:type="dxa"/>
            <w:shd w:val="clear" w:color="auto" w:fill="auto"/>
          </w:tcPr>
          <w:p w:rsidR="00C04970" w:rsidRPr="00C02D8E" w:rsidRDefault="00C04970" w:rsidP="00C04970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C04970" w:rsidRPr="00DB5A6A" w:rsidTr="00C04970">
        <w:tc>
          <w:tcPr>
            <w:tcW w:w="0" w:type="auto"/>
            <w:shd w:val="clear" w:color="auto" w:fill="auto"/>
          </w:tcPr>
          <w:p w:rsidR="00C04970" w:rsidRPr="00DB5A6A" w:rsidRDefault="00C04970" w:rsidP="00C04970"/>
        </w:tc>
        <w:tc>
          <w:tcPr>
            <w:tcW w:w="0" w:type="auto"/>
            <w:shd w:val="clear" w:color="auto" w:fill="auto"/>
          </w:tcPr>
          <w:p w:rsidR="00C04970" w:rsidRPr="00DB5A6A" w:rsidRDefault="00C04970" w:rsidP="00C04970"/>
        </w:tc>
        <w:tc>
          <w:tcPr>
            <w:tcW w:w="465" w:type="dxa"/>
            <w:shd w:val="clear" w:color="auto" w:fill="auto"/>
          </w:tcPr>
          <w:p w:rsidR="00C04970" w:rsidRPr="00DB5A6A" w:rsidRDefault="00C04970" w:rsidP="00C04970"/>
        </w:tc>
        <w:tc>
          <w:tcPr>
            <w:tcW w:w="1182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139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4356" w:type="dxa"/>
            <w:shd w:val="clear" w:color="auto" w:fill="auto"/>
          </w:tcPr>
          <w:p w:rsidR="00C04970" w:rsidRPr="00DB5A6A" w:rsidRDefault="00C04970" w:rsidP="00C04970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7A3A68" w:rsidRDefault="007A3A68" w:rsidP="00B356AD"/>
    <w:p w:rsidR="008C46E7" w:rsidRPr="007661A3" w:rsidRDefault="008C46E7" w:rsidP="008C46E7">
      <w:pPr>
        <w:pStyle w:val="2"/>
        <w:numPr>
          <w:ilvl w:val="1"/>
          <w:numId w:val="1"/>
        </w:numPr>
      </w:pPr>
      <w:r>
        <w:t xml:space="preserve"> sy_</w:t>
      </w:r>
      <w:r w:rsidRPr="007661A3">
        <w:rPr>
          <w:rFonts w:hint="eastAsia"/>
        </w:rPr>
        <w:t>news</w:t>
      </w:r>
      <w:r w:rsidRPr="007661A3">
        <w:t xml:space="preserve">   </w:t>
      </w:r>
      <w:r w:rsidRPr="007661A3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7661A3">
        <w:rPr>
          <w:rFonts w:ascii="微软雅黑" w:eastAsia="微软雅黑" w:hAnsi="微软雅黑" w:cs="宋体" w:hint="eastAsia"/>
          <w:kern w:val="0"/>
          <w:sz w:val="18"/>
          <w:szCs w:val="18"/>
        </w:rPr>
        <w:t>新闻内容表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9"/>
        <w:gridCol w:w="1471"/>
        <w:gridCol w:w="654"/>
        <w:gridCol w:w="1656"/>
        <w:gridCol w:w="1560"/>
        <w:gridCol w:w="3321"/>
      </w:tblGrid>
      <w:tr w:rsidR="008C46E7" w:rsidRPr="007661A3" w:rsidTr="008C46E7">
        <w:tc>
          <w:tcPr>
            <w:tcW w:w="10401" w:type="dxa"/>
            <w:gridSpan w:val="6"/>
            <w:shd w:val="clear" w:color="auto" w:fill="auto"/>
          </w:tcPr>
          <w:p w:rsidR="008C46E7" w:rsidRPr="007661A3" w:rsidRDefault="008C46E7" w:rsidP="0076132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7661A3">
              <w:rPr>
                <w:b/>
              </w:rPr>
              <w:t xml:space="preserve"> </w:t>
            </w:r>
            <w:r>
              <w:rPr>
                <w:b/>
              </w:rPr>
              <w:t>sy_</w:t>
            </w:r>
            <w:r w:rsidRPr="007661A3">
              <w:rPr>
                <w:rFonts w:hint="eastAsia"/>
              </w:rPr>
              <w:t xml:space="preserve">news   </w:t>
            </w:r>
            <w:r w:rsidRPr="007661A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新闻内容表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7661A3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b/>
                <w:bCs/>
              </w:rPr>
              <w:t>类型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b/>
                <w:bCs/>
              </w:rPr>
              <w:t>空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b/>
                <w:bCs/>
              </w:rPr>
              <w:t>默认</w:t>
            </w: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761321">
            <w:pPr>
              <w:rPr>
                <w:b/>
                <w:bCs/>
              </w:rPr>
            </w:pPr>
            <w:r w:rsidRPr="007661A3">
              <w:rPr>
                <w:rFonts w:hint="eastAsia"/>
              </w:rPr>
              <w:t>唯一</w:t>
            </w: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761321">
            <w:pPr>
              <w:rPr>
                <w:b/>
                <w:bCs/>
              </w:rPr>
            </w:pPr>
            <w:r w:rsidRPr="007661A3">
              <w:rPr>
                <w:rFonts w:hint="eastAsia"/>
                <w:b/>
                <w:bCs/>
              </w:rPr>
              <w:t>描述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hint="eastAsia"/>
                <w:b/>
                <w:bCs/>
                <w:i/>
                <w:iCs/>
              </w:rPr>
              <w:t>i</w:t>
            </w:r>
            <w:r w:rsidRPr="007661A3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 w:rsidR="00406858">
              <w:t>11</w:t>
            </w:r>
            <w:r w:rsidRPr="007661A3">
              <w:rPr>
                <w:rFonts w:hint="eastAsia"/>
              </w:rPr>
              <w:t>)</w:t>
            </w:r>
            <w:r w:rsidRPr="007661A3">
              <w:t xml:space="preserve"> 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t>否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Arial" w:hAnsi="Arial" w:cs="Arial"/>
              </w:rPr>
              <w:t>是</w:t>
            </w: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主键自增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Pr>
              <w:rPr>
                <w:b/>
                <w:bCs/>
                <w:i/>
                <w:iCs/>
              </w:rPr>
            </w:pPr>
            <w:r w:rsidRPr="007661A3">
              <w:rPr>
                <w:rFonts w:hint="eastAsia"/>
                <w:b/>
                <w:bCs/>
                <w:i/>
                <w:iCs/>
              </w:rPr>
              <w:t>class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  <w:b/>
                <w:bCs/>
                <w:i/>
                <w:iCs/>
              </w:rPr>
              <w:t>i</w:t>
            </w:r>
            <w:r w:rsidRPr="007661A3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 w:rsidR="00406858"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761321">
            <w:r w:rsidRPr="007661A3">
              <w:t>否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Arial" w:hAnsi="Arial" w:cs="Arial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761321">
            <w:proofErr w:type="gramStart"/>
            <w:r w:rsidRPr="007661A3">
              <w:rPr>
                <w:rFonts w:hint="eastAsia"/>
              </w:rPr>
              <w:t>父类</w:t>
            </w:r>
            <w:proofErr w:type="gramEnd"/>
            <w:r w:rsidRPr="007661A3">
              <w:rPr>
                <w:rFonts w:hint="eastAsia"/>
              </w:rPr>
              <w:t>ID</w:t>
            </w:r>
            <w:r w:rsidRPr="007661A3">
              <w:rPr>
                <w:rFonts w:hint="eastAsia"/>
              </w:rPr>
              <w:t>（</w:t>
            </w:r>
            <w:r>
              <w:rPr>
                <w:rFonts w:hint="eastAsia"/>
              </w:rPr>
              <w:t>sy_</w:t>
            </w:r>
            <w:r w:rsidRPr="007661A3">
              <w:rPr>
                <w:rFonts w:hint="eastAsia"/>
              </w:rPr>
              <w:t>news_class</w:t>
            </w:r>
            <w:r w:rsidRPr="007661A3">
              <w:rPr>
                <w:rFonts w:hint="eastAsia"/>
              </w:rPr>
              <w:t>的</w:t>
            </w:r>
            <w:r w:rsidRPr="007661A3">
              <w:rPr>
                <w:rFonts w:hint="eastAsia"/>
                <w:b/>
                <w:bCs/>
                <w:i/>
                <w:iCs/>
              </w:rPr>
              <w:t>ClassI</w:t>
            </w:r>
            <w:r w:rsidRPr="007661A3">
              <w:rPr>
                <w:b/>
                <w:bCs/>
                <w:i/>
                <w:iCs/>
              </w:rPr>
              <w:t>d</w:t>
            </w:r>
            <w:r w:rsidRPr="007661A3">
              <w:rPr>
                <w:rFonts w:hint="eastAsia"/>
              </w:rPr>
              <w:t>）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hint="eastAsia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proofErr w:type="gramStart"/>
            <w:r w:rsidRPr="007661A3">
              <w:t>V</w:t>
            </w:r>
            <w:r w:rsidRPr="007661A3">
              <w:rPr>
                <w:rFonts w:hint="eastAsia"/>
              </w:rPr>
              <w:t>archar(</w:t>
            </w:r>
            <w:proofErr w:type="gramEnd"/>
            <w:r w:rsidRPr="007661A3">
              <w:rPr>
                <w:rFonts w:hint="eastAsia"/>
              </w:rPr>
              <w:t>100)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t>否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标题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image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roofErr w:type="gramStart"/>
            <w:r w:rsidRPr="007661A3">
              <w:t>V</w:t>
            </w:r>
            <w:r w:rsidRPr="007661A3">
              <w:rPr>
                <w:rFonts w:hint="eastAsia"/>
              </w:rPr>
              <w:t>archar(</w:t>
            </w:r>
            <w:proofErr w:type="gramEnd"/>
            <w:r w:rsidRPr="007661A3">
              <w:rPr>
                <w:rFonts w:hint="eastAsia"/>
              </w:rPr>
              <w:t>100)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图片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contents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text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内容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keywords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roofErr w:type="gramStart"/>
            <w:r w:rsidRPr="007661A3">
              <w:t>V</w:t>
            </w:r>
            <w:r w:rsidRPr="007661A3">
              <w:rPr>
                <w:rFonts w:hint="eastAsia"/>
              </w:rPr>
              <w:t>archar(</w:t>
            </w:r>
            <w:proofErr w:type="gramEnd"/>
            <w:r w:rsidRPr="007661A3">
              <w:rPr>
                <w:rFonts w:hint="eastAsia"/>
              </w:rPr>
              <w:t>100)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优化（关键字）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description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roofErr w:type="gramStart"/>
            <w:r w:rsidRPr="007661A3">
              <w:t>V</w:t>
            </w:r>
            <w:r w:rsidRPr="007661A3">
              <w:rPr>
                <w:rFonts w:hint="eastAsia"/>
              </w:rPr>
              <w:t>archar(</w:t>
            </w:r>
            <w:proofErr w:type="gramEnd"/>
            <w:r w:rsidRPr="007661A3">
              <w:rPr>
                <w:rFonts w:hint="eastAsia"/>
              </w:rPr>
              <w:t>400)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优化（描述）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index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show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roofErr w:type="gramStart"/>
            <w:r w:rsidRPr="007661A3">
              <w:t>T</w:t>
            </w:r>
            <w:r w:rsidRPr="007661A3">
              <w:rPr>
                <w:rFonts w:hint="eastAsia"/>
              </w:rPr>
              <w:t>inyint(</w:t>
            </w:r>
            <w:proofErr w:type="gramEnd"/>
            <w:r w:rsidRPr="007661A3">
              <w:rPr>
                <w:rFonts w:hint="eastAsia"/>
              </w:rPr>
              <w:t>1)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38020E" w:rsidP="00761321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首页是否显示（0：不显示；1：显示）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rPr>
                <w:rFonts w:ascii="宋体" w:hAnsi="宋体" w:cs="宋体" w:hint="eastAsia"/>
                <w:szCs w:val="24"/>
              </w:rPr>
              <w:t>admin_id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 w:rsidR="00406858"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操作者ID(</w:t>
            </w:r>
            <w:r>
              <w:rPr>
                <w:rFonts w:hint="eastAsia"/>
                <w:b/>
              </w:rPr>
              <w:t>sy_</w:t>
            </w:r>
            <w:r w:rsidRPr="007661A3">
              <w:rPr>
                <w:rFonts w:hint="eastAsia"/>
                <w:b/>
              </w:rPr>
              <w:t xml:space="preserve">admin </w:t>
            </w:r>
            <w:r w:rsidRPr="007661A3">
              <w:rPr>
                <w:rFonts w:hint="eastAsia"/>
                <w:b/>
              </w:rPr>
              <w:tab/>
            </w:r>
            <w:r w:rsidRPr="007661A3">
              <w:rPr>
                <w:rFonts w:hint="eastAsia"/>
                <w:b/>
              </w:rPr>
              <w:t>管理员表的</w:t>
            </w:r>
            <w:r w:rsidRPr="007661A3">
              <w:rPr>
                <w:rFonts w:hint="eastAsia"/>
                <w:b/>
              </w:rPr>
              <w:t>admin_</w:t>
            </w:r>
            <w:r w:rsidRPr="007661A3">
              <w:rPr>
                <w:rFonts w:ascii="宋体" w:hAnsi="宋体" w:cs="宋体" w:hint="eastAsia"/>
                <w:szCs w:val="24"/>
              </w:rPr>
              <w:t>id)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lastRenderedPageBreak/>
              <w:t>nums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 w:rsidR="00406858"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点击率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static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url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roofErr w:type="gramStart"/>
            <w:r w:rsidRPr="007661A3">
              <w:t>V</w:t>
            </w:r>
            <w:r w:rsidRPr="007661A3">
              <w:rPr>
                <w:rFonts w:hint="eastAsia"/>
              </w:rPr>
              <w:t>archar(</w:t>
            </w:r>
            <w:proofErr w:type="gramEnd"/>
            <w:r w:rsidRPr="007661A3">
              <w:rPr>
                <w:rFonts w:hint="eastAsia"/>
              </w:rPr>
              <w:t>100)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/>
                <w:szCs w:val="24"/>
              </w:rPr>
              <w:t>newsInfo_id_</w:t>
            </w: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静态化后URL名字(备注：静态化后的页面名称=静态名称+自增ID+'.html')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send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author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roofErr w:type="gramStart"/>
            <w:r w:rsidRPr="007661A3">
              <w:t>V</w:t>
            </w:r>
            <w:r w:rsidRPr="007661A3">
              <w:rPr>
                <w:rFonts w:hint="eastAsia"/>
              </w:rPr>
              <w:t>archar(</w:t>
            </w:r>
            <w:proofErr w:type="gramEnd"/>
            <w:r w:rsidRPr="007661A3">
              <w:rPr>
                <w:rFonts w:hint="eastAsia"/>
              </w:rPr>
              <w:t>30)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发布者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source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address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roofErr w:type="gramStart"/>
            <w:r w:rsidRPr="007661A3">
              <w:t>V</w:t>
            </w:r>
            <w:r w:rsidRPr="007661A3">
              <w:rPr>
                <w:rFonts w:hint="eastAsia"/>
              </w:rPr>
              <w:t>archar(</w:t>
            </w:r>
            <w:proofErr w:type="gramEnd"/>
            <w:r w:rsidRPr="007661A3">
              <w:rPr>
                <w:rFonts w:hint="eastAsia"/>
              </w:rPr>
              <w:t>256)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源地址URL</w:t>
            </w:r>
          </w:p>
        </w:tc>
      </w:tr>
      <w:tr w:rsidR="0038020E" w:rsidRPr="007661A3" w:rsidTr="00761321">
        <w:tc>
          <w:tcPr>
            <w:tcW w:w="0" w:type="auto"/>
            <w:shd w:val="clear" w:color="auto" w:fill="auto"/>
          </w:tcPr>
          <w:p w:rsidR="0038020E" w:rsidRPr="007661A3" w:rsidRDefault="0038020E" w:rsidP="00761321">
            <w:r w:rsidRPr="007661A3">
              <w:rPr>
                <w:rFonts w:hint="eastAsia"/>
              </w:rPr>
              <w:t>sort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rank</w:t>
            </w:r>
          </w:p>
        </w:tc>
        <w:tc>
          <w:tcPr>
            <w:tcW w:w="0" w:type="auto"/>
            <w:shd w:val="clear" w:color="auto" w:fill="auto"/>
          </w:tcPr>
          <w:p w:rsidR="0038020E" w:rsidRPr="007661A3" w:rsidRDefault="0038020E" w:rsidP="00761321"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 w:rsidR="00406858"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654" w:type="dxa"/>
            <w:shd w:val="clear" w:color="auto" w:fill="auto"/>
          </w:tcPr>
          <w:p w:rsidR="0038020E" w:rsidRPr="007661A3" w:rsidRDefault="0038020E" w:rsidP="00761321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38020E" w:rsidRPr="007661A3" w:rsidRDefault="0038020E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50</w:t>
            </w:r>
          </w:p>
        </w:tc>
        <w:tc>
          <w:tcPr>
            <w:tcW w:w="1560" w:type="dxa"/>
            <w:shd w:val="clear" w:color="auto" w:fill="auto"/>
          </w:tcPr>
          <w:p w:rsidR="0038020E" w:rsidRPr="007661A3" w:rsidRDefault="0038020E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38020E" w:rsidRPr="007661A3" w:rsidRDefault="0038020E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排序（升序）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C02D8E" w:rsidRDefault="008C46E7" w:rsidP="008C46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data_type</w:t>
            </w:r>
          </w:p>
        </w:tc>
        <w:tc>
          <w:tcPr>
            <w:tcW w:w="0" w:type="auto"/>
            <w:shd w:val="clear" w:color="auto" w:fill="auto"/>
          </w:tcPr>
          <w:p w:rsidR="008C46E7" w:rsidRPr="00C02D8E" w:rsidRDefault="008C46E7" w:rsidP="008C46E7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T</w:t>
            </w:r>
            <w:r w:rsidRPr="00C02D8E">
              <w:rPr>
                <w:rFonts w:hint="eastAsia"/>
                <w:highlight w:val="yellow"/>
              </w:rPr>
              <w:t>inyint(</w:t>
            </w:r>
            <w:proofErr w:type="gramEnd"/>
            <w:r w:rsidRPr="00C02D8E">
              <w:rPr>
                <w:rFonts w:hint="eastAsia"/>
                <w:highlight w:val="yellow"/>
              </w:rPr>
              <w:t>1)</w:t>
            </w:r>
          </w:p>
        </w:tc>
        <w:tc>
          <w:tcPr>
            <w:tcW w:w="654" w:type="dxa"/>
            <w:shd w:val="clear" w:color="auto" w:fill="auto"/>
          </w:tcPr>
          <w:p w:rsidR="008C46E7" w:rsidRPr="00C02D8E" w:rsidRDefault="008C46E7" w:rsidP="008C46E7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C02D8E" w:rsidRDefault="008C46E7" w:rsidP="008C46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C02D8E" w:rsidRDefault="008C46E7" w:rsidP="008C46E7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C02D8E" w:rsidRDefault="008C46E7" w:rsidP="008C46E7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类型 [</w:t>
            </w:r>
            <w:r>
              <w:rPr>
                <w:rFonts w:ascii="宋体" w:hAnsi="宋体" w:cs="宋体" w:hint="eastAsia"/>
                <w:szCs w:val="24"/>
                <w:highlight w:val="yellow"/>
              </w:rPr>
              <w:t>暂未使用</w:t>
            </w: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]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8C46E7">
            <w:r w:rsidRPr="007661A3">
              <w:rPr>
                <w:rFonts w:ascii="宋体" w:hAnsi="宋体" w:cs="宋体" w:hint="eastAsia"/>
                <w:szCs w:val="24"/>
              </w:rPr>
              <w:t>data_</w:t>
            </w:r>
            <w:r w:rsidRPr="007661A3">
              <w:rPr>
                <w:rFonts w:hint="eastAsia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C46E7">
            <w:proofErr w:type="gramStart"/>
            <w:r w:rsidRPr="007661A3">
              <w:t>T</w:t>
            </w:r>
            <w:r w:rsidRPr="007661A3">
              <w:rPr>
                <w:rFonts w:hint="eastAsia"/>
              </w:rPr>
              <w:t>inyint(</w:t>
            </w:r>
            <w:proofErr w:type="gramEnd"/>
            <w:r w:rsidRPr="007661A3">
              <w:rPr>
                <w:rFonts w:hint="eastAsia"/>
              </w:rPr>
              <w:t>1)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38020E" w:rsidP="008C46E7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38020E" w:rsidP="008C46E7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8C46E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状态（状态（0：</w:t>
            </w:r>
            <w:r w:rsidRPr="007661A3">
              <w:rPr>
                <w:rFonts w:hint="eastAsia"/>
              </w:rPr>
              <w:t>未审核</w:t>
            </w:r>
            <w:r w:rsidRPr="007661A3">
              <w:rPr>
                <w:rFonts w:ascii="宋体" w:hAnsi="宋体" w:cs="宋体" w:hint="eastAsia"/>
                <w:szCs w:val="24"/>
              </w:rPr>
              <w:t>；1：正常(已审核)））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8C46E7">
            <w:r w:rsidRPr="007661A3">
              <w:rPr>
                <w:rFonts w:ascii="Arial" w:hAnsi="Arial" w:cs="Arial" w:hint="eastAsia"/>
                <w:b/>
                <w:bCs/>
              </w:rPr>
              <w:t>c</w:t>
            </w:r>
            <w:r w:rsidRPr="007661A3">
              <w:rPr>
                <w:rFonts w:ascii="Arial" w:hAnsi="Arial" w:cs="Arial"/>
                <w:b/>
                <w:bCs/>
              </w:rPr>
              <w:t>reate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ascii="Arial" w:hAnsi="Arial" w:cs="Arial" w:hint="eastAsia"/>
                <w:b/>
                <w:bCs/>
              </w:rPr>
              <w:t>d</w:t>
            </w:r>
            <w:r w:rsidRPr="007661A3">
              <w:rPr>
                <w:rFonts w:ascii="Arial" w:hAnsi="Arial" w:cs="Arial"/>
                <w:b/>
                <w:bCs/>
              </w:rPr>
              <w:t>ate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C46E7">
            <w:r w:rsidRPr="007661A3">
              <w:rPr>
                <w:rFonts w:hint="eastAsia"/>
              </w:rPr>
              <w:t>datatime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8C46E7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38020E" w:rsidP="008C46E7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8C46E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添加时间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947AA2" w:rsidP="008C46E7">
            <w:hyperlink r:id="rId18" w:tooltip="排序" w:history="1">
              <w:r w:rsidR="008C46E7" w:rsidRPr="007661A3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u</w:t>
              </w:r>
              <w:r w:rsidR="008C46E7" w:rsidRPr="007661A3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pdate</w:t>
              </w:r>
              <w:r w:rsidR="008C46E7" w:rsidRPr="007661A3">
                <w:rPr>
                  <w:rFonts w:ascii="宋体" w:hAnsi="宋体" w:cs="宋体" w:hint="eastAsia"/>
                  <w:szCs w:val="24"/>
                </w:rPr>
                <w:t>_</w:t>
              </w:r>
              <w:r w:rsidR="008C46E7" w:rsidRPr="007661A3">
                <w:rPr>
                  <w:rStyle w:val="a9"/>
                  <w:rFonts w:ascii="Arial" w:hAnsi="Arial" w:cs="Arial" w:hint="eastAsia"/>
                  <w:b/>
                  <w:bCs/>
                  <w:color w:val="auto"/>
                  <w:u w:val="none"/>
                </w:rPr>
                <w:t>d</w:t>
              </w:r>
              <w:r w:rsidR="008C46E7" w:rsidRPr="007661A3">
                <w:rPr>
                  <w:rStyle w:val="a9"/>
                  <w:rFonts w:ascii="Arial" w:hAnsi="Arial" w:cs="Arial"/>
                  <w:b/>
                  <w:bCs/>
                  <w:color w:val="auto"/>
                  <w:u w:val="none"/>
                </w:rPr>
                <w:t>ate</w:t>
              </w:r>
            </w:hyperlink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8C46E7">
            <w:r w:rsidRPr="007661A3">
              <w:rPr>
                <w:rFonts w:hint="eastAsia"/>
              </w:rPr>
              <w:t>datatime</w:t>
            </w:r>
          </w:p>
        </w:tc>
        <w:tc>
          <w:tcPr>
            <w:tcW w:w="654" w:type="dxa"/>
            <w:shd w:val="clear" w:color="auto" w:fill="auto"/>
          </w:tcPr>
          <w:p w:rsidR="008C46E7" w:rsidRPr="007661A3" w:rsidRDefault="008C46E7" w:rsidP="008C46E7">
            <w:r w:rsidRPr="007661A3">
              <w:rPr>
                <w:rFonts w:hint="eastAsia"/>
              </w:rPr>
              <w:t>是</w:t>
            </w:r>
          </w:p>
        </w:tc>
        <w:tc>
          <w:tcPr>
            <w:tcW w:w="1656" w:type="dxa"/>
            <w:shd w:val="clear" w:color="auto" w:fill="auto"/>
          </w:tcPr>
          <w:p w:rsidR="008C46E7" w:rsidRPr="007661A3" w:rsidRDefault="0038020E" w:rsidP="008C46E7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8C46E7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修改时间</w:t>
            </w:r>
          </w:p>
        </w:tc>
      </w:tr>
      <w:tr w:rsidR="008C46E7" w:rsidRPr="007661A3" w:rsidTr="00761321">
        <w:tc>
          <w:tcPr>
            <w:tcW w:w="0" w:type="auto"/>
            <w:shd w:val="clear" w:color="auto" w:fill="auto"/>
          </w:tcPr>
          <w:p w:rsidR="008C46E7" w:rsidRPr="007661A3" w:rsidRDefault="008C46E7" w:rsidP="008C46E7"/>
        </w:tc>
        <w:tc>
          <w:tcPr>
            <w:tcW w:w="0" w:type="auto"/>
            <w:shd w:val="clear" w:color="auto" w:fill="auto"/>
          </w:tcPr>
          <w:p w:rsidR="008C46E7" w:rsidRPr="007661A3" w:rsidRDefault="008C46E7" w:rsidP="008C46E7"/>
        </w:tc>
        <w:tc>
          <w:tcPr>
            <w:tcW w:w="654" w:type="dxa"/>
            <w:shd w:val="clear" w:color="auto" w:fill="auto"/>
          </w:tcPr>
          <w:p w:rsidR="008C46E7" w:rsidRPr="007661A3" w:rsidRDefault="008C46E7" w:rsidP="008C46E7"/>
        </w:tc>
        <w:tc>
          <w:tcPr>
            <w:tcW w:w="1656" w:type="dxa"/>
            <w:shd w:val="clear" w:color="auto" w:fill="auto"/>
          </w:tcPr>
          <w:p w:rsidR="008C46E7" w:rsidRPr="007661A3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560" w:type="dxa"/>
            <w:shd w:val="clear" w:color="auto" w:fill="auto"/>
          </w:tcPr>
          <w:p w:rsidR="008C46E7" w:rsidRPr="007661A3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3321" w:type="dxa"/>
            <w:shd w:val="clear" w:color="auto" w:fill="auto"/>
          </w:tcPr>
          <w:p w:rsidR="008C46E7" w:rsidRPr="007661A3" w:rsidRDefault="008C46E7" w:rsidP="008C46E7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8C46E7" w:rsidRPr="007661A3" w:rsidRDefault="008C46E7" w:rsidP="008C46E7"/>
    <w:p w:rsidR="008C46E7" w:rsidRPr="007661A3" w:rsidRDefault="008C46E7" w:rsidP="008C46E7">
      <w:pPr>
        <w:pStyle w:val="2"/>
        <w:numPr>
          <w:ilvl w:val="1"/>
          <w:numId w:val="1"/>
        </w:numPr>
      </w:pPr>
      <w:r w:rsidRPr="007661A3">
        <w:rPr>
          <w:rFonts w:hint="eastAsia"/>
        </w:rPr>
        <w:t xml:space="preserve"> </w:t>
      </w:r>
      <w:r>
        <w:t>sy_</w:t>
      </w:r>
      <w:r w:rsidRPr="007661A3">
        <w:rPr>
          <w:rFonts w:hint="eastAsia"/>
        </w:rPr>
        <w:t>news_class</w:t>
      </w:r>
      <w:r w:rsidRPr="007661A3">
        <w:t xml:space="preserve">   </w:t>
      </w:r>
      <w:r w:rsidRPr="007661A3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 w:rsidRPr="007661A3">
        <w:rPr>
          <w:rFonts w:ascii="微软雅黑" w:eastAsia="微软雅黑" w:hAnsi="微软雅黑" w:cs="宋体" w:hint="eastAsia"/>
          <w:kern w:val="0"/>
          <w:sz w:val="18"/>
          <w:szCs w:val="18"/>
        </w:rPr>
        <w:t>新闻分类表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9"/>
        <w:gridCol w:w="1471"/>
        <w:gridCol w:w="595"/>
        <w:gridCol w:w="2256"/>
        <w:gridCol w:w="1230"/>
        <w:gridCol w:w="2751"/>
      </w:tblGrid>
      <w:tr w:rsidR="008C46E7" w:rsidRPr="007661A3" w:rsidTr="00FD11D6">
        <w:tc>
          <w:tcPr>
            <w:tcW w:w="10682" w:type="dxa"/>
            <w:gridSpan w:val="6"/>
            <w:shd w:val="clear" w:color="auto" w:fill="auto"/>
          </w:tcPr>
          <w:p w:rsidR="008C46E7" w:rsidRPr="007661A3" w:rsidRDefault="008C46E7" w:rsidP="0076132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7661A3">
              <w:rPr>
                <w:b/>
              </w:rPr>
              <w:t xml:space="preserve"> </w:t>
            </w:r>
            <w:r>
              <w:rPr>
                <w:b/>
              </w:rPr>
              <w:t>sy_</w:t>
            </w:r>
            <w:r w:rsidRPr="007661A3">
              <w:rPr>
                <w:rFonts w:hint="eastAsia"/>
              </w:rPr>
              <w:t xml:space="preserve">news_class   </w:t>
            </w:r>
            <w:r w:rsidRPr="007661A3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新闻分类表</w:t>
            </w:r>
          </w:p>
        </w:tc>
      </w:tr>
      <w:tr w:rsidR="008C46E7" w:rsidRPr="007661A3" w:rsidTr="00FD11D6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7661A3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b/>
                <w:bCs/>
              </w:rPr>
              <w:t>类型</w:t>
            </w:r>
          </w:p>
        </w:tc>
        <w:tc>
          <w:tcPr>
            <w:tcW w:w="595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b/>
                <w:bCs/>
              </w:rPr>
              <w:t>空</w:t>
            </w:r>
          </w:p>
        </w:tc>
        <w:tc>
          <w:tcPr>
            <w:tcW w:w="22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b/>
                <w:bCs/>
              </w:rPr>
              <w:t>默认</w:t>
            </w:r>
          </w:p>
        </w:tc>
        <w:tc>
          <w:tcPr>
            <w:tcW w:w="1230" w:type="dxa"/>
            <w:shd w:val="clear" w:color="auto" w:fill="auto"/>
          </w:tcPr>
          <w:p w:rsidR="008C46E7" w:rsidRPr="007661A3" w:rsidRDefault="008C46E7" w:rsidP="00761321">
            <w:pPr>
              <w:rPr>
                <w:b/>
                <w:bCs/>
              </w:rPr>
            </w:pPr>
            <w:r w:rsidRPr="007661A3">
              <w:rPr>
                <w:rFonts w:hint="eastAsia"/>
              </w:rPr>
              <w:t>唯一</w:t>
            </w:r>
          </w:p>
        </w:tc>
        <w:tc>
          <w:tcPr>
            <w:tcW w:w="2751" w:type="dxa"/>
            <w:shd w:val="clear" w:color="auto" w:fill="auto"/>
          </w:tcPr>
          <w:p w:rsidR="008C46E7" w:rsidRPr="007661A3" w:rsidRDefault="008C46E7" w:rsidP="00761321">
            <w:pPr>
              <w:rPr>
                <w:b/>
                <w:bCs/>
              </w:rPr>
            </w:pPr>
            <w:r w:rsidRPr="007661A3">
              <w:rPr>
                <w:rFonts w:hint="eastAsia"/>
                <w:b/>
                <w:bCs/>
              </w:rPr>
              <w:t>描述</w:t>
            </w:r>
          </w:p>
        </w:tc>
      </w:tr>
      <w:tr w:rsidR="008C46E7" w:rsidRPr="007661A3" w:rsidTr="00FD11D6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hint="eastAsia"/>
                <w:b/>
                <w:bCs/>
                <w:i/>
                <w:iCs/>
              </w:rPr>
              <w:t>class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  <w:b/>
                <w:bCs/>
                <w:i/>
                <w:iCs/>
              </w:rPr>
              <w:t>i</w:t>
            </w:r>
            <w:r w:rsidRPr="007661A3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 w:rsidR="00406858">
              <w:t>11</w:t>
            </w:r>
            <w:r w:rsidRPr="007661A3">
              <w:rPr>
                <w:rFonts w:hint="eastAsia"/>
              </w:rPr>
              <w:t>)</w:t>
            </w:r>
            <w:r w:rsidRPr="007661A3">
              <w:t xml:space="preserve"> </w:t>
            </w:r>
          </w:p>
        </w:tc>
        <w:tc>
          <w:tcPr>
            <w:tcW w:w="595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t>否</w:t>
            </w:r>
          </w:p>
        </w:tc>
        <w:tc>
          <w:tcPr>
            <w:tcW w:w="22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Arial" w:hAnsi="Arial" w:cs="Arial"/>
              </w:rPr>
              <w:t>是</w:t>
            </w:r>
          </w:p>
        </w:tc>
        <w:tc>
          <w:tcPr>
            <w:tcW w:w="2751" w:type="dxa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主键自增</w:t>
            </w:r>
          </w:p>
        </w:tc>
      </w:tr>
      <w:tr w:rsidR="008C46E7" w:rsidRPr="007661A3" w:rsidTr="00FD11D6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Pr>
              <w:rPr>
                <w:b/>
                <w:bCs/>
                <w:i/>
                <w:iCs/>
              </w:rPr>
            </w:pPr>
            <w:r w:rsidRPr="007661A3">
              <w:rPr>
                <w:rFonts w:hint="eastAsia"/>
                <w:b/>
                <w:bCs/>
                <w:i/>
                <w:iCs/>
              </w:rPr>
              <w:t>father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  <w:b/>
                <w:bCs/>
                <w:i/>
                <w:iCs/>
              </w:rPr>
              <w:t>id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 w:rsidR="00406858"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8C46E7" w:rsidRPr="007661A3" w:rsidRDefault="008C46E7" w:rsidP="00761321">
            <w:r w:rsidRPr="007661A3">
              <w:t>否</w:t>
            </w:r>
          </w:p>
        </w:tc>
        <w:tc>
          <w:tcPr>
            <w:tcW w:w="22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Arial" w:hAnsi="Arial" w:cs="Arial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7661A3" w:rsidRDefault="008C46E7" w:rsidP="00761321">
            <w:proofErr w:type="gramStart"/>
            <w:r w:rsidRPr="007661A3">
              <w:rPr>
                <w:rFonts w:hint="eastAsia"/>
              </w:rPr>
              <w:t>父类</w:t>
            </w:r>
            <w:proofErr w:type="gramEnd"/>
            <w:r w:rsidRPr="007661A3">
              <w:rPr>
                <w:rFonts w:hint="eastAsia"/>
              </w:rPr>
              <w:t>ID</w:t>
            </w:r>
            <w:r w:rsidRPr="007661A3">
              <w:rPr>
                <w:rFonts w:hint="eastAsia"/>
              </w:rPr>
              <w:t>（</w:t>
            </w:r>
            <w:r>
              <w:rPr>
                <w:rFonts w:hint="eastAsia"/>
              </w:rPr>
              <w:t>sy_</w:t>
            </w:r>
            <w:r w:rsidRPr="007661A3">
              <w:rPr>
                <w:rFonts w:hint="eastAsia"/>
              </w:rPr>
              <w:t>news_class</w:t>
            </w:r>
            <w:r w:rsidRPr="007661A3">
              <w:rPr>
                <w:rFonts w:hint="eastAsia"/>
              </w:rPr>
              <w:t>的</w:t>
            </w:r>
            <w:r w:rsidRPr="007661A3">
              <w:rPr>
                <w:rFonts w:hint="eastAsia"/>
                <w:b/>
                <w:bCs/>
                <w:i/>
                <w:iCs/>
              </w:rPr>
              <w:t>ClassI</w:t>
            </w:r>
            <w:r w:rsidRPr="007661A3">
              <w:rPr>
                <w:b/>
                <w:bCs/>
                <w:i/>
                <w:iCs/>
              </w:rPr>
              <w:t>d</w:t>
            </w:r>
            <w:r w:rsidRPr="007661A3">
              <w:rPr>
                <w:rFonts w:hint="eastAsia"/>
              </w:rPr>
              <w:t>）</w:t>
            </w:r>
          </w:p>
        </w:tc>
      </w:tr>
      <w:tr w:rsidR="008C46E7" w:rsidRPr="007661A3" w:rsidTr="00FD11D6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Pr>
              <w:rPr>
                <w:b/>
                <w:bCs/>
                <w:i/>
                <w:iCs/>
              </w:rPr>
            </w:pPr>
            <w:r w:rsidRPr="007661A3">
              <w:rPr>
                <w:rFonts w:hint="eastAsia"/>
                <w:b/>
                <w:bCs/>
                <w:i/>
                <w:iCs/>
              </w:rPr>
              <w:t>level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 w:rsidR="00406858"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8C46E7" w:rsidRPr="007661A3" w:rsidRDefault="008C46E7" w:rsidP="00761321">
            <w:r w:rsidRPr="007661A3">
              <w:t>否</w:t>
            </w:r>
          </w:p>
        </w:tc>
        <w:tc>
          <w:tcPr>
            <w:tcW w:w="22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Arial" w:hAnsi="Arial" w:cs="Arial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所属层级级别</w:t>
            </w:r>
          </w:p>
        </w:tc>
      </w:tr>
      <w:tr w:rsidR="008C46E7" w:rsidRPr="007661A3" w:rsidTr="00FD11D6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hint="eastAsia"/>
              </w:rPr>
              <w:t>title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proofErr w:type="gramStart"/>
            <w:r w:rsidRPr="007661A3">
              <w:t>V</w:t>
            </w:r>
            <w:r w:rsidRPr="007661A3">
              <w:rPr>
                <w:rFonts w:hint="eastAsia"/>
              </w:rPr>
              <w:t>archar(</w:t>
            </w:r>
            <w:proofErr w:type="gramEnd"/>
            <w:r w:rsidRPr="007661A3">
              <w:rPr>
                <w:rFonts w:hint="eastAsia"/>
              </w:rPr>
              <w:t>100)</w:t>
            </w:r>
          </w:p>
        </w:tc>
        <w:tc>
          <w:tcPr>
            <w:tcW w:w="595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t>否</w:t>
            </w:r>
          </w:p>
        </w:tc>
        <w:tc>
          <w:tcPr>
            <w:tcW w:w="22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标题</w:t>
            </w:r>
          </w:p>
        </w:tc>
      </w:tr>
      <w:tr w:rsidR="008C46E7" w:rsidRPr="007661A3" w:rsidTr="00FD11D6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index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show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roofErr w:type="gramStart"/>
            <w:r w:rsidRPr="007661A3">
              <w:t>T</w:t>
            </w:r>
            <w:r w:rsidRPr="007661A3">
              <w:rPr>
                <w:rFonts w:hint="eastAsia"/>
              </w:rPr>
              <w:t>inyint(</w:t>
            </w:r>
            <w:proofErr w:type="gramEnd"/>
            <w:r w:rsidRPr="007661A3">
              <w:rPr>
                <w:rFonts w:hint="eastAsia"/>
              </w:rPr>
              <w:t>1)</w:t>
            </w:r>
          </w:p>
        </w:tc>
        <w:tc>
          <w:tcPr>
            <w:tcW w:w="595" w:type="dxa"/>
            <w:shd w:val="clear" w:color="auto" w:fill="auto"/>
          </w:tcPr>
          <w:p w:rsidR="008C46E7" w:rsidRPr="007661A3" w:rsidRDefault="004C63FA" w:rsidP="00761321">
            <w:r w:rsidRPr="007661A3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首页是否显示（0：不显示；1：显示）</w:t>
            </w:r>
          </w:p>
        </w:tc>
      </w:tr>
      <w:tr w:rsidR="008C46E7" w:rsidRPr="007661A3" w:rsidTr="00FD11D6">
        <w:tc>
          <w:tcPr>
            <w:tcW w:w="0" w:type="auto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static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url</w:t>
            </w:r>
          </w:p>
        </w:tc>
        <w:tc>
          <w:tcPr>
            <w:tcW w:w="0" w:type="auto"/>
            <w:shd w:val="clear" w:color="auto" w:fill="auto"/>
          </w:tcPr>
          <w:p w:rsidR="008C46E7" w:rsidRPr="007661A3" w:rsidRDefault="008C46E7" w:rsidP="00761321">
            <w:proofErr w:type="gramStart"/>
            <w:r w:rsidRPr="007661A3">
              <w:t>V</w:t>
            </w:r>
            <w:r w:rsidRPr="007661A3">
              <w:rPr>
                <w:rFonts w:hint="eastAsia"/>
              </w:rPr>
              <w:t>archar(</w:t>
            </w:r>
            <w:proofErr w:type="gramEnd"/>
            <w:r w:rsidRPr="007661A3">
              <w:rPr>
                <w:rFonts w:hint="eastAsia"/>
              </w:rPr>
              <w:t>100)</w:t>
            </w:r>
          </w:p>
        </w:tc>
        <w:tc>
          <w:tcPr>
            <w:tcW w:w="595" w:type="dxa"/>
            <w:shd w:val="clear" w:color="auto" w:fill="auto"/>
          </w:tcPr>
          <w:p w:rsidR="008C46E7" w:rsidRPr="007661A3" w:rsidRDefault="008C46E7" w:rsidP="00761321">
            <w:r w:rsidRPr="007661A3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/>
                <w:szCs w:val="24"/>
              </w:rPr>
              <w:t>newsList_classid_</w:t>
            </w:r>
          </w:p>
        </w:tc>
        <w:tc>
          <w:tcPr>
            <w:tcW w:w="1230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8C46E7" w:rsidRPr="007661A3" w:rsidRDefault="008C46E7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静态化后URL名字(备注：静态化后的页面名称=静态名称+自增ID+'.html')</w:t>
            </w:r>
          </w:p>
        </w:tc>
      </w:tr>
      <w:tr w:rsidR="00FD11D6" w:rsidRPr="007661A3" w:rsidTr="00FD11D6">
        <w:tc>
          <w:tcPr>
            <w:tcW w:w="0" w:type="auto"/>
            <w:shd w:val="clear" w:color="auto" w:fill="auto"/>
          </w:tcPr>
          <w:p w:rsidR="00FD11D6" w:rsidRPr="007661A3" w:rsidRDefault="00FD11D6" w:rsidP="00FD11D6">
            <w:r w:rsidRPr="00DB5A6A">
              <w:rPr>
                <w:rFonts w:hint="eastAsia"/>
                <w:b/>
                <w:bCs/>
              </w:rPr>
              <w:t>product_template</w:t>
            </w:r>
            <w:r w:rsidRPr="00DB5A6A">
              <w:rPr>
                <w:rFonts w:ascii="宋体" w:hAnsi="宋体" w:cs="宋体" w:hint="eastAsia"/>
                <w:szCs w:val="24"/>
              </w:rPr>
              <w:t>_id</w:t>
            </w:r>
          </w:p>
        </w:tc>
        <w:tc>
          <w:tcPr>
            <w:tcW w:w="0" w:type="auto"/>
            <w:shd w:val="clear" w:color="auto" w:fill="auto"/>
          </w:tcPr>
          <w:p w:rsidR="00FD11D6" w:rsidRPr="007661A3" w:rsidRDefault="00FD11D6" w:rsidP="00FD11D6"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 w:rsidR="00406858"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FD11D6" w:rsidRPr="007661A3" w:rsidRDefault="00FD11D6" w:rsidP="00FD11D6">
            <w:r w:rsidRPr="007661A3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FD11D6" w:rsidRPr="007661A3" w:rsidRDefault="00FD11D6" w:rsidP="00FD11D6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FD11D6" w:rsidRPr="007661A3" w:rsidRDefault="00FD11D6" w:rsidP="00FD11D6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FD11D6" w:rsidRPr="007661A3" w:rsidRDefault="00FD11D6" w:rsidP="00FD11D6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产品 模版I</w:t>
            </w:r>
            <w:r>
              <w:rPr>
                <w:rFonts w:ascii="宋体" w:hAnsi="宋体" w:cs="宋体"/>
                <w:szCs w:val="24"/>
              </w:rPr>
              <w:t>D</w:t>
            </w:r>
          </w:p>
        </w:tc>
      </w:tr>
      <w:tr w:rsidR="009243E2" w:rsidRPr="007661A3" w:rsidTr="00FD11D6">
        <w:tc>
          <w:tcPr>
            <w:tcW w:w="0" w:type="auto"/>
            <w:shd w:val="clear" w:color="auto" w:fill="auto"/>
          </w:tcPr>
          <w:p w:rsidR="009243E2" w:rsidRPr="007661A3" w:rsidRDefault="009243E2" w:rsidP="009243E2">
            <w:r w:rsidRPr="007661A3">
              <w:rPr>
                <w:rFonts w:hint="eastAsia"/>
              </w:rPr>
              <w:t>sort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rank</w:t>
            </w:r>
          </w:p>
        </w:tc>
        <w:tc>
          <w:tcPr>
            <w:tcW w:w="0" w:type="auto"/>
            <w:shd w:val="clear" w:color="auto" w:fill="auto"/>
          </w:tcPr>
          <w:p w:rsidR="009243E2" w:rsidRPr="007661A3" w:rsidRDefault="009243E2" w:rsidP="009243E2"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 w:rsidR="00406858"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9243E2" w:rsidRPr="007661A3" w:rsidRDefault="0038020E" w:rsidP="009243E2">
            <w:r w:rsidRPr="007661A3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50</w:t>
            </w:r>
          </w:p>
        </w:tc>
        <w:tc>
          <w:tcPr>
            <w:tcW w:w="1230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排序</w:t>
            </w:r>
          </w:p>
        </w:tc>
      </w:tr>
      <w:tr w:rsidR="009243E2" w:rsidRPr="007661A3" w:rsidTr="00FD11D6">
        <w:tc>
          <w:tcPr>
            <w:tcW w:w="0" w:type="auto"/>
            <w:shd w:val="clear" w:color="auto" w:fill="auto"/>
          </w:tcPr>
          <w:p w:rsidR="009243E2" w:rsidRPr="007661A3" w:rsidRDefault="009243E2" w:rsidP="009243E2">
            <w:r w:rsidRPr="007661A3">
              <w:rPr>
                <w:rFonts w:hint="eastAsia"/>
              </w:rPr>
              <w:lastRenderedPageBreak/>
              <w:t>data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9243E2" w:rsidRPr="007661A3" w:rsidRDefault="009243E2" w:rsidP="009243E2">
            <w:proofErr w:type="gramStart"/>
            <w:r w:rsidRPr="007661A3">
              <w:t>T</w:t>
            </w:r>
            <w:r w:rsidRPr="007661A3">
              <w:rPr>
                <w:rFonts w:hint="eastAsia"/>
              </w:rPr>
              <w:t>inyint(</w:t>
            </w:r>
            <w:proofErr w:type="gramEnd"/>
            <w:r w:rsidRPr="007661A3">
              <w:rPr>
                <w:rFonts w:hint="eastAsia"/>
              </w:rPr>
              <w:t>1)</w:t>
            </w:r>
          </w:p>
        </w:tc>
        <w:tc>
          <w:tcPr>
            <w:tcW w:w="595" w:type="dxa"/>
            <w:shd w:val="clear" w:color="auto" w:fill="auto"/>
          </w:tcPr>
          <w:p w:rsidR="009243E2" w:rsidRPr="007661A3" w:rsidRDefault="009243E2" w:rsidP="009243E2">
            <w:r w:rsidRPr="007661A3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类型（0：新闻列表；1:图片新闻；2:单篇图文</w:t>
            </w:r>
            <w:r w:rsidRPr="007661A3">
              <w:rPr>
                <w:rFonts w:ascii="宋体" w:hAnsi="宋体" w:cs="宋体"/>
                <w:szCs w:val="24"/>
              </w:rPr>
              <w:t>）</w:t>
            </w:r>
          </w:p>
        </w:tc>
      </w:tr>
      <w:tr w:rsidR="009243E2" w:rsidRPr="007661A3" w:rsidTr="00FD11D6">
        <w:tc>
          <w:tcPr>
            <w:tcW w:w="0" w:type="auto"/>
            <w:shd w:val="clear" w:color="auto" w:fill="auto"/>
          </w:tcPr>
          <w:p w:rsidR="009243E2" w:rsidRPr="007661A3" w:rsidRDefault="009243E2" w:rsidP="009243E2">
            <w:r w:rsidRPr="007661A3">
              <w:rPr>
                <w:rFonts w:hint="eastAsia"/>
              </w:rPr>
              <w:t>data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9243E2" w:rsidRPr="007661A3" w:rsidRDefault="009243E2" w:rsidP="009243E2">
            <w:proofErr w:type="gramStart"/>
            <w:r w:rsidRPr="007661A3">
              <w:t>T</w:t>
            </w:r>
            <w:r w:rsidRPr="007661A3">
              <w:rPr>
                <w:rFonts w:hint="eastAsia"/>
              </w:rPr>
              <w:t>inyint(</w:t>
            </w:r>
            <w:proofErr w:type="gramEnd"/>
            <w:r w:rsidRPr="007661A3">
              <w:rPr>
                <w:rFonts w:hint="eastAsia"/>
              </w:rPr>
              <w:t>1)</w:t>
            </w:r>
          </w:p>
        </w:tc>
        <w:tc>
          <w:tcPr>
            <w:tcW w:w="595" w:type="dxa"/>
            <w:shd w:val="clear" w:color="auto" w:fill="auto"/>
          </w:tcPr>
          <w:p w:rsidR="009243E2" w:rsidRPr="007661A3" w:rsidRDefault="009243E2" w:rsidP="009243E2">
            <w:r w:rsidRPr="007661A3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状态（0：</w:t>
            </w:r>
            <w:r w:rsidRPr="007661A3">
              <w:rPr>
                <w:rFonts w:hint="eastAsia"/>
              </w:rPr>
              <w:t>未审核</w:t>
            </w:r>
            <w:r w:rsidRPr="007661A3">
              <w:rPr>
                <w:rFonts w:ascii="宋体" w:hAnsi="宋体" w:cs="宋体" w:hint="eastAsia"/>
                <w:szCs w:val="24"/>
              </w:rPr>
              <w:t>；1：正常(已审核)）</w:t>
            </w:r>
          </w:p>
        </w:tc>
      </w:tr>
      <w:tr w:rsidR="009243E2" w:rsidRPr="007661A3" w:rsidTr="00FD11D6">
        <w:tc>
          <w:tcPr>
            <w:tcW w:w="0" w:type="auto"/>
            <w:shd w:val="clear" w:color="auto" w:fill="auto"/>
          </w:tcPr>
          <w:p w:rsidR="009243E2" w:rsidRPr="007661A3" w:rsidRDefault="009243E2" w:rsidP="009243E2">
            <w:r w:rsidRPr="007661A3">
              <w:rPr>
                <w:rFonts w:ascii="Arial" w:hAnsi="Arial" w:cs="Arial" w:hint="eastAsia"/>
                <w:b/>
                <w:bCs/>
              </w:rPr>
              <w:t>c</w:t>
            </w:r>
            <w:r w:rsidRPr="007661A3">
              <w:rPr>
                <w:rFonts w:ascii="Arial" w:hAnsi="Arial" w:cs="Arial"/>
                <w:b/>
                <w:bCs/>
              </w:rPr>
              <w:t>reate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ascii="Arial" w:hAnsi="Arial" w:cs="Arial" w:hint="eastAsia"/>
                <w:b/>
                <w:bCs/>
              </w:rPr>
              <w:t>d</w:t>
            </w:r>
            <w:r w:rsidRPr="007661A3">
              <w:rPr>
                <w:rFonts w:ascii="Arial" w:hAnsi="Arial" w:cs="Arial"/>
                <w:b/>
                <w:bCs/>
              </w:rPr>
              <w:t>ate</w:t>
            </w:r>
          </w:p>
        </w:tc>
        <w:tc>
          <w:tcPr>
            <w:tcW w:w="0" w:type="auto"/>
            <w:shd w:val="clear" w:color="auto" w:fill="auto"/>
          </w:tcPr>
          <w:p w:rsidR="009243E2" w:rsidRPr="007661A3" w:rsidRDefault="009243E2" w:rsidP="009243E2"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 w:rsidR="00406858"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9243E2" w:rsidRPr="007661A3" w:rsidRDefault="009243E2" w:rsidP="009243E2">
            <w:r w:rsidRPr="007661A3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添加时间（时间截）</w:t>
            </w:r>
          </w:p>
        </w:tc>
      </w:tr>
      <w:tr w:rsidR="009243E2" w:rsidRPr="007661A3" w:rsidTr="00FD11D6">
        <w:tc>
          <w:tcPr>
            <w:tcW w:w="0" w:type="auto"/>
            <w:shd w:val="clear" w:color="auto" w:fill="auto"/>
          </w:tcPr>
          <w:p w:rsidR="009243E2" w:rsidRPr="007661A3" w:rsidRDefault="00947AA2" w:rsidP="009243E2">
            <w:hyperlink r:id="rId19" w:tooltip="排序" w:history="1">
              <w:r w:rsidR="009243E2" w:rsidRPr="007661A3">
                <w:rPr>
                  <w:rStyle w:val="a9"/>
                  <w:rFonts w:ascii="Arial" w:hAnsi="Arial" w:cs="Arial" w:hint="eastAsia"/>
                  <w:b/>
                  <w:bCs/>
                  <w:color w:val="auto"/>
                </w:rPr>
                <w:t>u</w:t>
              </w:r>
              <w:r w:rsidR="009243E2" w:rsidRPr="007661A3">
                <w:rPr>
                  <w:rStyle w:val="a9"/>
                  <w:rFonts w:ascii="Arial" w:hAnsi="Arial" w:cs="Arial"/>
                  <w:b/>
                  <w:bCs/>
                  <w:color w:val="auto"/>
                </w:rPr>
                <w:t>pdate</w:t>
              </w:r>
              <w:r w:rsidR="009243E2" w:rsidRPr="007661A3">
                <w:rPr>
                  <w:rFonts w:ascii="宋体" w:hAnsi="宋体" w:cs="宋体" w:hint="eastAsia"/>
                  <w:szCs w:val="24"/>
                </w:rPr>
                <w:t>_</w:t>
              </w:r>
              <w:r w:rsidR="009243E2" w:rsidRPr="007661A3">
                <w:rPr>
                  <w:rStyle w:val="a9"/>
                  <w:rFonts w:ascii="Arial" w:hAnsi="Arial" w:cs="Arial" w:hint="eastAsia"/>
                  <w:b/>
                  <w:bCs/>
                  <w:color w:val="auto"/>
                </w:rPr>
                <w:t>d</w:t>
              </w:r>
              <w:r w:rsidR="009243E2" w:rsidRPr="007661A3">
                <w:rPr>
                  <w:rStyle w:val="a9"/>
                  <w:rFonts w:ascii="Arial" w:hAnsi="Arial" w:cs="Arial"/>
                  <w:b/>
                  <w:bCs/>
                  <w:color w:val="auto"/>
                </w:rPr>
                <w:t>ate</w:t>
              </w:r>
            </w:hyperlink>
          </w:p>
        </w:tc>
        <w:tc>
          <w:tcPr>
            <w:tcW w:w="0" w:type="auto"/>
            <w:shd w:val="clear" w:color="auto" w:fill="auto"/>
          </w:tcPr>
          <w:p w:rsidR="009243E2" w:rsidRPr="007661A3" w:rsidRDefault="009243E2" w:rsidP="009243E2"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 w:rsidR="00406858">
              <w:t>11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595" w:type="dxa"/>
            <w:shd w:val="clear" w:color="auto" w:fill="auto"/>
          </w:tcPr>
          <w:p w:rsidR="009243E2" w:rsidRPr="007661A3" w:rsidRDefault="009243E2" w:rsidP="009243E2">
            <w:r w:rsidRPr="007661A3">
              <w:rPr>
                <w:rFonts w:hint="eastAsia"/>
              </w:rPr>
              <w:t>是</w:t>
            </w:r>
          </w:p>
        </w:tc>
        <w:tc>
          <w:tcPr>
            <w:tcW w:w="2256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230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修改时间（时间截）</w:t>
            </w:r>
          </w:p>
        </w:tc>
      </w:tr>
      <w:tr w:rsidR="009243E2" w:rsidRPr="007661A3" w:rsidTr="00FD11D6">
        <w:tc>
          <w:tcPr>
            <w:tcW w:w="0" w:type="auto"/>
            <w:shd w:val="clear" w:color="auto" w:fill="auto"/>
          </w:tcPr>
          <w:p w:rsidR="009243E2" w:rsidRPr="007661A3" w:rsidRDefault="009243E2" w:rsidP="009243E2"/>
        </w:tc>
        <w:tc>
          <w:tcPr>
            <w:tcW w:w="0" w:type="auto"/>
            <w:shd w:val="clear" w:color="auto" w:fill="auto"/>
          </w:tcPr>
          <w:p w:rsidR="009243E2" w:rsidRPr="007661A3" w:rsidRDefault="009243E2" w:rsidP="009243E2"/>
        </w:tc>
        <w:tc>
          <w:tcPr>
            <w:tcW w:w="595" w:type="dxa"/>
            <w:shd w:val="clear" w:color="auto" w:fill="auto"/>
          </w:tcPr>
          <w:p w:rsidR="009243E2" w:rsidRPr="007661A3" w:rsidRDefault="009243E2" w:rsidP="009243E2"/>
        </w:tc>
        <w:tc>
          <w:tcPr>
            <w:tcW w:w="2256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230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751" w:type="dxa"/>
            <w:shd w:val="clear" w:color="auto" w:fill="auto"/>
          </w:tcPr>
          <w:p w:rsidR="009243E2" w:rsidRPr="007661A3" w:rsidRDefault="009243E2" w:rsidP="009243E2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8C46E7" w:rsidRPr="007661A3" w:rsidRDefault="008C46E7" w:rsidP="008C46E7"/>
    <w:p w:rsidR="00A32C73" w:rsidRPr="007661A3" w:rsidRDefault="00A32C73" w:rsidP="00A32C73">
      <w:pPr>
        <w:pStyle w:val="2"/>
        <w:numPr>
          <w:ilvl w:val="1"/>
          <w:numId w:val="1"/>
        </w:numPr>
      </w:pPr>
      <w:r>
        <w:t xml:space="preserve"> sy_</w:t>
      </w:r>
      <w:r w:rsidR="007567CC">
        <w:t>d</w:t>
      </w:r>
      <w:r w:rsidR="007567CC" w:rsidRPr="007567CC">
        <w:t>omain</w:t>
      </w:r>
      <w:r w:rsidR="007567CC">
        <w:t>_</w:t>
      </w:r>
      <w:r w:rsidR="007567CC" w:rsidRPr="007567CC">
        <w:t>access</w:t>
      </w:r>
      <w:r w:rsidR="007567CC">
        <w:rPr>
          <w:rFonts w:hint="eastAsia"/>
        </w:rPr>
        <w:t>_</w:t>
      </w:r>
      <w:r w:rsidR="007567CC" w:rsidRPr="007567CC">
        <w:t>record</w:t>
      </w:r>
      <w:r w:rsidRPr="007661A3">
        <w:t xml:space="preserve">   </w:t>
      </w:r>
      <w:r w:rsidRPr="007661A3">
        <w:rPr>
          <w:rFonts w:ascii="微软雅黑" w:eastAsia="微软雅黑" w:hAnsi="微软雅黑" w:cs="宋体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访问记录表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9"/>
        <w:gridCol w:w="1356"/>
        <w:gridCol w:w="645"/>
        <w:gridCol w:w="2449"/>
        <w:gridCol w:w="1336"/>
        <w:gridCol w:w="2987"/>
      </w:tblGrid>
      <w:tr w:rsidR="00A32C73" w:rsidRPr="007661A3" w:rsidTr="00761321">
        <w:tc>
          <w:tcPr>
            <w:tcW w:w="10682" w:type="dxa"/>
            <w:gridSpan w:val="6"/>
            <w:shd w:val="clear" w:color="auto" w:fill="auto"/>
          </w:tcPr>
          <w:p w:rsidR="00A32C73" w:rsidRPr="007661A3" w:rsidRDefault="00A32C73" w:rsidP="00761321">
            <w:pPr>
              <w:numPr>
                <w:ilvl w:val="0"/>
                <w:numId w:val="3"/>
              </w:numPr>
              <w:spacing w:line="240" w:lineRule="auto"/>
              <w:rPr>
                <w:b/>
                <w:bCs/>
              </w:rPr>
            </w:pPr>
            <w:r w:rsidRPr="007661A3">
              <w:rPr>
                <w:b/>
              </w:rPr>
              <w:t xml:space="preserve"> </w:t>
            </w:r>
            <w:r w:rsidR="00EC7B05" w:rsidRPr="00EC7B05">
              <w:rPr>
                <w:rFonts w:hint="eastAsia"/>
                <w:b/>
              </w:rPr>
              <w:t>sy_domain_access_record     </w:t>
            </w:r>
            <w:r w:rsidR="00EC7B05" w:rsidRPr="00EC7B05">
              <w:rPr>
                <w:rFonts w:hint="eastAsia"/>
                <w:b/>
              </w:rPr>
              <w:t>访问记录表</w:t>
            </w:r>
          </w:p>
        </w:tc>
      </w:tr>
      <w:tr w:rsidR="00A32C73" w:rsidRPr="007661A3" w:rsidTr="00F80C7B">
        <w:tc>
          <w:tcPr>
            <w:tcW w:w="0" w:type="auto"/>
            <w:shd w:val="clear" w:color="auto" w:fill="auto"/>
          </w:tcPr>
          <w:p w:rsidR="00A32C73" w:rsidRPr="007661A3" w:rsidRDefault="00A32C73" w:rsidP="0076132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7661A3">
              <w:rPr>
                <w:b/>
                <w:bCs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b/>
                <w:bCs/>
              </w:rPr>
              <w:t>类型</w:t>
            </w:r>
          </w:p>
        </w:tc>
        <w:tc>
          <w:tcPr>
            <w:tcW w:w="642" w:type="dxa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b/>
                <w:bCs/>
              </w:rPr>
              <w:t>空</w:t>
            </w:r>
          </w:p>
        </w:tc>
        <w:tc>
          <w:tcPr>
            <w:tcW w:w="2437" w:type="dxa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b/>
                <w:bCs/>
              </w:rPr>
              <w:t>默认</w:t>
            </w:r>
          </w:p>
        </w:tc>
        <w:tc>
          <w:tcPr>
            <w:tcW w:w="1329" w:type="dxa"/>
            <w:shd w:val="clear" w:color="auto" w:fill="auto"/>
          </w:tcPr>
          <w:p w:rsidR="00A32C73" w:rsidRPr="007661A3" w:rsidRDefault="00A32C73" w:rsidP="00761321">
            <w:pPr>
              <w:rPr>
                <w:b/>
                <w:bCs/>
              </w:rPr>
            </w:pPr>
            <w:r w:rsidRPr="007661A3">
              <w:rPr>
                <w:rFonts w:hint="eastAsia"/>
              </w:rPr>
              <w:t>唯一</w:t>
            </w:r>
          </w:p>
        </w:tc>
        <w:tc>
          <w:tcPr>
            <w:tcW w:w="2972" w:type="dxa"/>
            <w:shd w:val="clear" w:color="auto" w:fill="auto"/>
          </w:tcPr>
          <w:p w:rsidR="00A32C73" w:rsidRPr="007661A3" w:rsidRDefault="00A32C73" w:rsidP="00761321">
            <w:pPr>
              <w:rPr>
                <w:b/>
                <w:bCs/>
              </w:rPr>
            </w:pPr>
            <w:r w:rsidRPr="007661A3">
              <w:rPr>
                <w:rFonts w:hint="eastAsia"/>
                <w:b/>
                <w:bCs/>
              </w:rPr>
              <w:t>描述</w:t>
            </w:r>
          </w:p>
        </w:tc>
      </w:tr>
      <w:tr w:rsidR="00A32C73" w:rsidRPr="007661A3" w:rsidTr="00F80C7B">
        <w:tc>
          <w:tcPr>
            <w:tcW w:w="0" w:type="auto"/>
            <w:shd w:val="clear" w:color="auto" w:fill="auto"/>
          </w:tcPr>
          <w:p w:rsidR="00A32C73" w:rsidRPr="007661A3" w:rsidRDefault="00DA791B" w:rsidP="00761321">
            <w:pPr>
              <w:rPr>
                <w:rFonts w:ascii="宋体" w:hAnsi="宋体" w:cs="宋体"/>
                <w:szCs w:val="24"/>
              </w:rPr>
            </w:pPr>
            <w:r w:rsidRPr="007567CC">
              <w:t>access</w:t>
            </w:r>
            <w:r>
              <w:rPr>
                <w:rFonts w:hint="eastAsia"/>
              </w:rPr>
              <w:t>_</w:t>
            </w:r>
            <w:r w:rsidRPr="007567CC">
              <w:t>record</w:t>
            </w:r>
            <w:r>
              <w:t>_</w:t>
            </w:r>
            <w:r w:rsidR="00A32C73" w:rsidRPr="007661A3">
              <w:rPr>
                <w:rFonts w:hint="eastAsia"/>
                <w:b/>
                <w:bCs/>
                <w:i/>
                <w:iCs/>
              </w:rPr>
              <w:t>i</w:t>
            </w:r>
            <w:r w:rsidR="00A32C73" w:rsidRPr="007661A3">
              <w:rPr>
                <w:b/>
                <w:bCs/>
                <w:i/>
                <w:iCs/>
              </w:rPr>
              <w:t>d</w:t>
            </w:r>
          </w:p>
        </w:tc>
        <w:tc>
          <w:tcPr>
            <w:tcW w:w="0" w:type="auto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  <w:proofErr w:type="gramStart"/>
            <w:r w:rsidRPr="007661A3">
              <w:t>I</w:t>
            </w:r>
            <w:r w:rsidRPr="007661A3">
              <w:rPr>
                <w:rFonts w:hint="eastAsia"/>
              </w:rPr>
              <w:t>nt(</w:t>
            </w:r>
            <w:proofErr w:type="gramEnd"/>
            <w:r>
              <w:t>11</w:t>
            </w:r>
            <w:r w:rsidRPr="007661A3">
              <w:rPr>
                <w:rFonts w:hint="eastAsia"/>
              </w:rPr>
              <w:t>)</w:t>
            </w:r>
            <w:r w:rsidRPr="007661A3">
              <w:t xml:space="preserve"> </w:t>
            </w:r>
          </w:p>
        </w:tc>
        <w:tc>
          <w:tcPr>
            <w:tcW w:w="642" w:type="dxa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  <w:r w:rsidRPr="007661A3">
              <w:t>否</w:t>
            </w:r>
          </w:p>
        </w:tc>
        <w:tc>
          <w:tcPr>
            <w:tcW w:w="2437" w:type="dxa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29" w:type="dxa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Arial" w:hAnsi="Arial" w:cs="Arial"/>
              </w:rPr>
              <w:t>是</w:t>
            </w:r>
          </w:p>
        </w:tc>
        <w:tc>
          <w:tcPr>
            <w:tcW w:w="2972" w:type="dxa"/>
            <w:shd w:val="clear" w:color="auto" w:fill="auto"/>
          </w:tcPr>
          <w:p w:rsidR="00A32C73" w:rsidRPr="007661A3" w:rsidRDefault="00A32C73" w:rsidP="00761321">
            <w:r w:rsidRPr="007661A3">
              <w:rPr>
                <w:rFonts w:hint="eastAsia"/>
              </w:rPr>
              <w:t>主键自增</w:t>
            </w:r>
          </w:p>
        </w:tc>
      </w:tr>
      <w:tr w:rsidR="004A217B" w:rsidRPr="007661A3" w:rsidTr="00F80C7B">
        <w:tc>
          <w:tcPr>
            <w:tcW w:w="0" w:type="auto"/>
            <w:shd w:val="clear" w:color="auto" w:fill="auto"/>
          </w:tcPr>
          <w:p w:rsidR="004A217B" w:rsidRPr="007661A3" w:rsidRDefault="004A217B" w:rsidP="004A217B">
            <w:pPr>
              <w:rPr>
                <w:b/>
                <w:bCs/>
                <w:i/>
                <w:iCs/>
              </w:rPr>
            </w:pPr>
            <w:r>
              <w:t>d</w:t>
            </w:r>
            <w:r w:rsidRPr="007567CC">
              <w:t>omain</w:t>
            </w:r>
            <w:r>
              <w:t>_name</w:t>
            </w:r>
          </w:p>
        </w:tc>
        <w:tc>
          <w:tcPr>
            <w:tcW w:w="0" w:type="auto"/>
            <w:shd w:val="clear" w:color="auto" w:fill="auto"/>
          </w:tcPr>
          <w:p w:rsidR="004A217B" w:rsidRDefault="00C85151" w:rsidP="004A217B">
            <w:proofErr w:type="gramStart"/>
            <w:r w:rsidRPr="007661A3">
              <w:t>V</w:t>
            </w:r>
            <w:r w:rsidRPr="007661A3">
              <w:rPr>
                <w:rFonts w:hint="eastAsia"/>
              </w:rPr>
              <w:t>archar(</w:t>
            </w:r>
            <w:proofErr w:type="gramEnd"/>
            <w:r w:rsidR="000F48C9">
              <w:t>64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642" w:type="dxa"/>
            <w:shd w:val="clear" w:color="auto" w:fill="auto"/>
          </w:tcPr>
          <w:p w:rsidR="004A217B" w:rsidRDefault="00C85151" w:rsidP="004A217B">
            <w:r w:rsidRPr="007661A3">
              <w:t>否</w:t>
            </w:r>
          </w:p>
        </w:tc>
        <w:tc>
          <w:tcPr>
            <w:tcW w:w="2437" w:type="dxa"/>
            <w:shd w:val="clear" w:color="auto" w:fill="auto"/>
          </w:tcPr>
          <w:p w:rsidR="004A217B" w:rsidRPr="007661A3" w:rsidRDefault="004A217B" w:rsidP="004A217B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29" w:type="dxa"/>
            <w:shd w:val="clear" w:color="auto" w:fill="auto"/>
          </w:tcPr>
          <w:p w:rsidR="004A217B" w:rsidRPr="007661A3" w:rsidRDefault="004A217B" w:rsidP="004A217B">
            <w:pPr>
              <w:rPr>
                <w:rFonts w:ascii="Arial" w:hAnsi="Arial" w:cs="Arial"/>
              </w:rPr>
            </w:pPr>
          </w:p>
        </w:tc>
        <w:tc>
          <w:tcPr>
            <w:tcW w:w="2972" w:type="dxa"/>
            <w:shd w:val="clear" w:color="auto" w:fill="auto"/>
          </w:tcPr>
          <w:p w:rsidR="004A217B" w:rsidRPr="007661A3" w:rsidRDefault="004A217B" w:rsidP="004A217B">
            <w:r>
              <w:rPr>
                <w:rFonts w:hint="eastAsia"/>
              </w:rPr>
              <w:t>域名</w:t>
            </w:r>
          </w:p>
        </w:tc>
      </w:tr>
      <w:tr w:rsidR="00A32C73" w:rsidRPr="007661A3" w:rsidTr="00F80C7B">
        <w:tc>
          <w:tcPr>
            <w:tcW w:w="0" w:type="auto"/>
            <w:shd w:val="clear" w:color="auto" w:fill="auto"/>
          </w:tcPr>
          <w:p w:rsidR="00A32C73" w:rsidRPr="007661A3" w:rsidRDefault="0091005B" w:rsidP="00761321">
            <w:pPr>
              <w:rPr>
                <w:rFonts w:ascii="宋体" w:hAnsi="宋体" w:cs="宋体"/>
                <w:szCs w:val="24"/>
              </w:rPr>
            </w:pPr>
            <w:r>
              <w:t>ip</w:t>
            </w:r>
          </w:p>
        </w:tc>
        <w:tc>
          <w:tcPr>
            <w:tcW w:w="0" w:type="auto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  <w:proofErr w:type="gramStart"/>
            <w:r w:rsidRPr="007661A3">
              <w:t>V</w:t>
            </w:r>
            <w:r w:rsidRPr="007661A3">
              <w:rPr>
                <w:rFonts w:hint="eastAsia"/>
              </w:rPr>
              <w:t>archar(</w:t>
            </w:r>
            <w:proofErr w:type="gramEnd"/>
            <w:r w:rsidR="00C85151">
              <w:t>15</w:t>
            </w:r>
            <w:r w:rsidRPr="007661A3">
              <w:rPr>
                <w:rFonts w:hint="eastAsia"/>
              </w:rPr>
              <w:t>)</w:t>
            </w:r>
          </w:p>
        </w:tc>
        <w:tc>
          <w:tcPr>
            <w:tcW w:w="642" w:type="dxa"/>
            <w:shd w:val="clear" w:color="auto" w:fill="auto"/>
          </w:tcPr>
          <w:p w:rsidR="00A32C73" w:rsidRPr="007661A3" w:rsidRDefault="00C85151" w:rsidP="00761321">
            <w:pPr>
              <w:rPr>
                <w:rFonts w:ascii="宋体" w:hAnsi="宋体" w:cs="宋体"/>
                <w:szCs w:val="24"/>
              </w:rPr>
            </w:pPr>
            <w:r w:rsidRPr="007661A3">
              <w:t>否</w:t>
            </w:r>
          </w:p>
        </w:tc>
        <w:tc>
          <w:tcPr>
            <w:tcW w:w="2437" w:type="dxa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29" w:type="dxa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A32C73" w:rsidRPr="007661A3" w:rsidRDefault="0091005B" w:rsidP="00761321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I</w:t>
            </w:r>
            <w:r>
              <w:rPr>
                <w:rFonts w:ascii="宋体" w:hAnsi="宋体" w:cs="宋体"/>
                <w:szCs w:val="24"/>
              </w:rPr>
              <w:t>P</w:t>
            </w:r>
          </w:p>
        </w:tc>
      </w:tr>
      <w:tr w:rsidR="00A32C73" w:rsidRPr="007661A3" w:rsidTr="00F80C7B">
        <w:tc>
          <w:tcPr>
            <w:tcW w:w="0" w:type="auto"/>
            <w:shd w:val="clear" w:color="auto" w:fill="auto"/>
          </w:tcPr>
          <w:p w:rsidR="00A32C73" w:rsidRPr="007661A3" w:rsidRDefault="00A32C73" w:rsidP="00761321">
            <w:r w:rsidRPr="007661A3">
              <w:rPr>
                <w:rFonts w:hint="eastAsia"/>
              </w:rPr>
              <w:t>data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type</w:t>
            </w:r>
          </w:p>
        </w:tc>
        <w:tc>
          <w:tcPr>
            <w:tcW w:w="0" w:type="auto"/>
            <w:shd w:val="clear" w:color="auto" w:fill="auto"/>
          </w:tcPr>
          <w:p w:rsidR="00A32C73" w:rsidRPr="007661A3" w:rsidRDefault="00A32C73" w:rsidP="00761321">
            <w:proofErr w:type="gramStart"/>
            <w:r w:rsidRPr="007661A3">
              <w:t>T</w:t>
            </w:r>
            <w:r w:rsidRPr="007661A3">
              <w:rPr>
                <w:rFonts w:hint="eastAsia"/>
              </w:rPr>
              <w:t>inyint(</w:t>
            </w:r>
            <w:proofErr w:type="gramEnd"/>
            <w:r w:rsidRPr="007661A3">
              <w:rPr>
                <w:rFonts w:hint="eastAsia"/>
              </w:rPr>
              <w:t>1)</w:t>
            </w:r>
          </w:p>
        </w:tc>
        <w:tc>
          <w:tcPr>
            <w:tcW w:w="642" w:type="dxa"/>
            <w:shd w:val="clear" w:color="auto" w:fill="auto"/>
          </w:tcPr>
          <w:p w:rsidR="00A32C73" w:rsidRPr="007661A3" w:rsidRDefault="00A32C73" w:rsidP="00761321">
            <w:r w:rsidRPr="007661A3">
              <w:rPr>
                <w:rFonts w:hint="eastAsia"/>
              </w:rPr>
              <w:t>是</w:t>
            </w:r>
          </w:p>
        </w:tc>
        <w:tc>
          <w:tcPr>
            <w:tcW w:w="2437" w:type="dxa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类型（</w:t>
            </w:r>
            <w:r w:rsidR="00FC3F21">
              <w:rPr>
                <w:rFonts w:ascii="宋体" w:hAnsi="宋体" w:cs="宋体" w:hint="eastAsia"/>
                <w:szCs w:val="24"/>
              </w:rPr>
              <w:t>暂未使用</w:t>
            </w:r>
            <w:r w:rsidRPr="007661A3">
              <w:rPr>
                <w:rFonts w:ascii="宋体" w:hAnsi="宋体" w:cs="宋体"/>
                <w:szCs w:val="24"/>
              </w:rPr>
              <w:t>）</w:t>
            </w:r>
          </w:p>
        </w:tc>
      </w:tr>
      <w:tr w:rsidR="00A32C73" w:rsidRPr="007661A3" w:rsidTr="00F80C7B">
        <w:tc>
          <w:tcPr>
            <w:tcW w:w="0" w:type="auto"/>
            <w:shd w:val="clear" w:color="auto" w:fill="auto"/>
          </w:tcPr>
          <w:p w:rsidR="00A32C73" w:rsidRPr="007661A3" w:rsidRDefault="00A32C73" w:rsidP="00761321">
            <w:r w:rsidRPr="007661A3">
              <w:rPr>
                <w:rFonts w:hint="eastAsia"/>
              </w:rPr>
              <w:t>data</w:t>
            </w:r>
            <w:r w:rsidRPr="007661A3">
              <w:rPr>
                <w:rFonts w:ascii="宋体" w:hAnsi="宋体" w:cs="宋体" w:hint="eastAsia"/>
                <w:szCs w:val="24"/>
              </w:rPr>
              <w:t>_</w:t>
            </w:r>
            <w:r w:rsidRPr="007661A3">
              <w:rPr>
                <w:rFonts w:hint="eastAsia"/>
              </w:rPr>
              <w:t>status</w:t>
            </w:r>
          </w:p>
        </w:tc>
        <w:tc>
          <w:tcPr>
            <w:tcW w:w="0" w:type="auto"/>
            <w:shd w:val="clear" w:color="auto" w:fill="auto"/>
          </w:tcPr>
          <w:p w:rsidR="00A32C73" w:rsidRPr="007661A3" w:rsidRDefault="00A32C73" w:rsidP="00761321">
            <w:proofErr w:type="gramStart"/>
            <w:r w:rsidRPr="007661A3">
              <w:t>T</w:t>
            </w:r>
            <w:r w:rsidRPr="007661A3">
              <w:rPr>
                <w:rFonts w:hint="eastAsia"/>
              </w:rPr>
              <w:t>inyint(</w:t>
            </w:r>
            <w:proofErr w:type="gramEnd"/>
            <w:r w:rsidRPr="007661A3">
              <w:rPr>
                <w:rFonts w:hint="eastAsia"/>
              </w:rPr>
              <w:t>1)</w:t>
            </w:r>
          </w:p>
        </w:tc>
        <w:tc>
          <w:tcPr>
            <w:tcW w:w="642" w:type="dxa"/>
            <w:shd w:val="clear" w:color="auto" w:fill="auto"/>
          </w:tcPr>
          <w:p w:rsidR="00A32C73" w:rsidRPr="007661A3" w:rsidRDefault="00A32C73" w:rsidP="00761321">
            <w:r w:rsidRPr="007661A3">
              <w:rPr>
                <w:rFonts w:hint="eastAsia"/>
              </w:rPr>
              <w:t>是</w:t>
            </w:r>
          </w:p>
        </w:tc>
        <w:tc>
          <w:tcPr>
            <w:tcW w:w="2437" w:type="dxa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  <w:r w:rsidRPr="007661A3">
              <w:rPr>
                <w:rFonts w:ascii="宋体" w:hAnsi="宋体" w:cs="宋体" w:hint="eastAsia"/>
                <w:szCs w:val="24"/>
              </w:rPr>
              <w:t>状态（0：</w:t>
            </w:r>
            <w:r w:rsidR="0091005B">
              <w:rPr>
                <w:rFonts w:ascii="宋体" w:hAnsi="宋体" w:cs="宋体" w:hint="eastAsia"/>
              </w:rPr>
              <w:t>未审</w:t>
            </w:r>
            <w:r w:rsidRPr="007661A3">
              <w:rPr>
                <w:rFonts w:ascii="宋体" w:hAnsi="宋体" w:cs="宋体" w:hint="eastAsia"/>
                <w:szCs w:val="24"/>
              </w:rPr>
              <w:t>；1：</w:t>
            </w:r>
            <w:r w:rsidR="0091005B">
              <w:rPr>
                <w:rFonts w:ascii="宋体" w:hAnsi="宋体" w:cs="宋体" w:hint="eastAsia"/>
                <w:szCs w:val="24"/>
              </w:rPr>
              <w:t>已审；</w:t>
            </w:r>
            <w:r w:rsidRPr="007661A3">
              <w:rPr>
                <w:rFonts w:ascii="宋体" w:hAnsi="宋体" w:cs="宋体" w:hint="eastAsia"/>
                <w:szCs w:val="24"/>
              </w:rPr>
              <w:t>）</w:t>
            </w:r>
          </w:p>
        </w:tc>
      </w:tr>
      <w:tr w:rsidR="00F80C7B" w:rsidRPr="007661A3" w:rsidTr="00F80C7B">
        <w:tc>
          <w:tcPr>
            <w:tcW w:w="0" w:type="auto"/>
            <w:shd w:val="clear" w:color="auto" w:fill="auto"/>
          </w:tcPr>
          <w:p w:rsidR="00F80C7B" w:rsidRPr="00C02D8E" w:rsidRDefault="00F80C7B" w:rsidP="00F80C7B">
            <w:pPr>
              <w:rPr>
                <w:highlight w:val="yellow"/>
              </w:rPr>
            </w:pP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c</w:t>
            </w:r>
            <w:r w:rsidRPr="00C02D8E">
              <w:rPr>
                <w:rFonts w:ascii="Arial" w:hAnsi="Arial" w:cs="Arial"/>
                <w:b/>
                <w:bCs/>
                <w:highlight w:val="yellow"/>
              </w:rPr>
              <w:t>reate</w:t>
            </w:r>
            <w:r w:rsidRPr="00C02D8E">
              <w:rPr>
                <w:rFonts w:ascii="Arial" w:hAnsi="Arial" w:cs="Arial" w:hint="eastAsia"/>
                <w:b/>
                <w:bCs/>
                <w:highlight w:val="yellow"/>
              </w:rPr>
              <w:t>_time</w:t>
            </w:r>
          </w:p>
        </w:tc>
        <w:tc>
          <w:tcPr>
            <w:tcW w:w="0" w:type="auto"/>
            <w:shd w:val="clear" w:color="auto" w:fill="auto"/>
          </w:tcPr>
          <w:p w:rsidR="00F80C7B" w:rsidRPr="00C02D8E" w:rsidRDefault="00F80C7B" w:rsidP="00F80C7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42" w:type="dxa"/>
            <w:shd w:val="clear" w:color="auto" w:fill="auto"/>
          </w:tcPr>
          <w:p w:rsidR="00F80C7B" w:rsidRPr="00C02D8E" w:rsidRDefault="00F80C7B" w:rsidP="00F80C7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437" w:type="dxa"/>
            <w:shd w:val="clear" w:color="auto" w:fill="auto"/>
          </w:tcPr>
          <w:p w:rsidR="00F80C7B" w:rsidRPr="00C02D8E" w:rsidRDefault="00F80C7B" w:rsidP="00F80C7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:rsidR="00F80C7B" w:rsidRPr="00C02D8E" w:rsidRDefault="00F80C7B" w:rsidP="00F80C7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2972" w:type="dxa"/>
            <w:shd w:val="clear" w:color="auto" w:fill="auto"/>
          </w:tcPr>
          <w:p w:rsidR="00F80C7B" w:rsidRPr="00C02D8E" w:rsidRDefault="00F80C7B" w:rsidP="00F80C7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添加时间,时间截</w:t>
            </w:r>
          </w:p>
        </w:tc>
      </w:tr>
      <w:tr w:rsidR="00F80C7B" w:rsidRPr="007661A3" w:rsidTr="00F80C7B">
        <w:tc>
          <w:tcPr>
            <w:tcW w:w="0" w:type="auto"/>
            <w:shd w:val="clear" w:color="auto" w:fill="auto"/>
          </w:tcPr>
          <w:p w:rsidR="00F80C7B" w:rsidRPr="00C02D8E" w:rsidRDefault="00947AA2" w:rsidP="00F80C7B">
            <w:pPr>
              <w:rPr>
                <w:highlight w:val="yellow"/>
              </w:rPr>
            </w:pPr>
            <w:hyperlink r:id="rId20" w:tooltip="排序" w:history="1">
              <w:r w:rsidR="00F80C7B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u</w:t>
              </w:r>
              <w:r w:rsidR="00F80C7B" w:rsidRPr="00C02D8E">
                <w:rPr>
                  <w:rStyle w:val="a9"/>
                  <w:rFonts w:ascii="Arial" w:hAnsi="Arial" w:cs="Arial"/>
                  <w:b/>
                  <w:bCs/>
                  <w:color w:val="auto"/>
                  <w:highlight w:val="yellow"/>
                  <w:u w:val="none"/>
                </w:rPr>
                <w:t>pdate</w:t>
              </w:r>
              <w:r w:rsidR="00F80C7B" w:rsidRPr="00C02D8E">
                <w:rPr>
                  <w:rStyle w:val="a9"/>
                  <w:rFonts w:ascii="Arial" w:hAnsi="Arial" w:cs="Arial" w:hint="eastAsia"/>
                  <w:b/>
                  <w:bCs/>
                  <w:color w:val="auto"/>
                  <w:highlight w:val="yellow"/>
                  <w:u w:val="none"/>
                </w:rPr>
                <w:t>_</w:t>
              </w:r>
              <w:r w:rsidR="00F80C7B" w:rsidRPr="00C02D8E">
                <w:rPr>
                  <w:rFonts w:ascii="Arial" w:hAnsi="Arial" w:cs="Arial" w:hint="eastAsia"/>
                  <w:b/>
                  <w:bCs/>
                  <w:highlight w:val="yellow"/>
                </w:rPr>
                <w:t>time</w:t>
              </w:r>
            </w:hyperlink>
          </w:p>
        </w:tc>
        <w:tc>
          <w:tcPr>
            <w:tcW w:w="0" w:type="auto"/>
            <w:shd w:val="clear" w:color="auto" w:fill="auto"/>
          </w:tcPr>
          <w:p w:rsidR="00F80C7B" w:rsidRPr="00C02D8E" w:rsidRDefault="00F80C7B" w:rsidP="00F80C7B">
            <w:pPr>
              <w:rPr>
                <w:highlight w:val="yellow"/>
              </w:rPr>
            </w:pPr>
            <w:proofErr w:type="gramStart"/>
            <w:r w:rsidRPr="00C02D8E">
              <w:rPr>
                <w:highlight w:val="yellow"/>
              </w:rPr>
              <w:t>I</w:t>
            </w:r>
            <w:r w:rsidRPr="00C02D8E">
              <w:rPr>
                <w:rFonts w:hint="eastAsia"/>
                <w:highlight w:val="yellow"/>
              </w:rPr>
              <w:t>nt(</w:t>
            </w:r>
            <w:proofErr w:type="gramEnd"/>
            <w:r w:rsidRPr="00C02D8E">
              <w:rPr>
                <w:rFonts w:hint="eastAsia"/>
                <w:highlight w:val="yellow"/>
              </w:rPr>
              <w:t>11)</w:t>
            </w:r>
          </w:p>
        </w:tc>
        <w:tc>
          <w:tcPr>
            <w:tcW w:w="642" w:type="dxa"/>
            <w:shd w:val="clear" w:color="auto" w:fill="auto"/>
          </w:tcPr>
          <w:p w:rsidR="00F80C7B" w:rsidRPr="00C02D8E" w:rsidRDefault="00F80C7B" w:rsidP="00F80C7B">
            <w:pPr>
              <w:rPr>
                <w:highlight w:val="yellow"/>
              </w:rPr>
            </w:pPr>
            <w:r w:rsidRPr="00C02D8E">
              <w:rPr>
                <w:rFonts w:hint="eastAsia"/>
                <w:highlight w:val="yellow"/>
              </w:rPr>
              <w:t>是</w:t>
            </w:r>
          </w:p>
        </w:tc>
        <w:tc>
          <w:tcPr>
            <w:tcW w:w="2437" w:type="dxa"/>
            <w:shd w:val="clear" w:color="auto" w:fill="auto"/>
          </w:tcPr>
          <w:p w:rsidR="00F80C7B" w:rsidRPr="00C02D8E" w:rsidRDefault="00F80C7B" w:rsidP="00F80C7B">
            <w:pPr>
              <w:rPr>
                <w:rFonts w:ascii="宋体" w:hAnsi="宋体" w:cs="宋体"/>
                <w:szCs w:val="24"/>
                <w:highlight w:val="yellow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0</w:t>
            </w:r>
          </w:p>
        </w:tc>
        <w:tc>
          <w:tcPr>
            <w:tcW w:w="1329" w:type="dxa"/>
            <w:shd w:val="clear" w:color="auto" w:fill="auto"/>
          </w:tcPr>
          <w:p w:rsidR="00F80C7B" w:rsidRPr="00C02D8E" w:rsidRDefault="00F80C7B" w:rsidP="00F80C7B">
            <w:pPr>
              <w:rPr>
                <w:rFonts w:ascii="宋体" w:hAnsi="宋体" w:cs="宋体"/>
                <w:szCs w:val="24"/>
                <w:highlight w:val="yellow"/>
              </w:rPr>
            </w:pPr>
          </w:p>
        </w:tc>
        <w:tc>
          <w:tcPr>
            <w:tcW w:w="2972" w:type="dxa"/>
            <w:shd w:val="clear" w:color="auto" w:fill="auto"/>
          </w:tcPr>
          <w:p w:rsidR="00F80C7B" w:rsidRPr="00DB5A6A" w:rsidRDefault="00F80C7B" w:rsidP="00F80C7B">
            <w:pPr>
              <w:rPr>
                <w:rFonts w:ascii="宋体" w:hAnsi="宋体" w:cs="宋体"/>
                <w:szCs w:val="24"/>
              </w:rPr>
            </w:pPr>
            <w:r w:rsidRPr="00C02D8E">
              <w:rPr>
                <w:rFonts w:ascii="宋体" w:hAnsi="宋体" w:cs="宋体" w:hint="eastAsia"/>
                <w:szCs w:val="24"/>
                <w:highlight w:val="yellow"/>
              </w:rPr>
              <w:t>修改时间,时间截</w:t>
            </w:r>
          </w:p>
        </w:tc>
      </w:tr>
      <w:tr w:rsidR="00A32C73" w:rsidRPr="007661A3" w:rsidTr="00F80C7B">
        <w:tc>
          <w:tcPr>
            <w:tcW w:w="0" w:type="auto"/>
            <w:shd w:val="clear" w:color="auto" w:fill="auto"/>
          </w:tcPr>
          <w:p w:rsidR="00A32C73" w:rsidRPr="007661A3" w:rsidRDefault="00A32C73" w:rsidP="00761321"/>
        </w:tc>
        <w:tc>
          <w:tcPr>
            <w:tcW w:w="0" w:type="auto"/>
            <w:shd w:val="clear" w:color="auto" w:fill="auto"/>
          </w:tcPr>
          <w:p w:rsidR="00A32C73" w:rsidRPr="007661A3" w:rsidRDefault="00A32C73" w:rsidP="00761321"/>
        </w:tc>
        <w:tc>
          <w:tcPr>
            <w:tcW w:w="642" w:type="dxa"/>
            <w:shd w:val="clear" w:color="auto" w:fill="auto"/>
          </w:tcPr>
          <w:p w:rsidR="00A32C73" w:rsidRPr="007661A3" w:rsidRDefault="00A32C73" w:rsidP="00761321"/>
        </w:tc>
        <w:tc>
          <w:tcPr>
            <w:tcW w:w="2437" w:type="dxa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1329" w:type="dxa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  <w:tc>
          <w:tcPr>
            <w:tcW w:w="2972" w:type="dxa"/>
            <w:shd w:val="clear" w:color="auto" w:fill="auto"/>
          </w:tcPr>
          <w:p w:rsidR="00A32C73" w:rsidRPr="007661A3" w:rsidRDefault="00A32C73" w:rsidP="00761321">
            <w:pPr>
              <w:rPr>
                <w:rFonts w:ascii="宋体" w:hAnsi="宋体" w:cs="宋体"/>
                <w:szCs w:val="24"/>
              </w:rPr>
            </w:pPr>
          </w:p>
        </w:tc>
      </w:tr>
    </w:tbl>
    <w:p w:rsidR="00A32C73" w:rsidRPr="007661A3" w:rsidRDefault="00A32C73" w:rsidP="00A32C73"/>
    <w:p w:rsidR="007A3A68" w:rsidRPr="00DB5A6A" w:rsidRDefault="007A3A68" w:rsidP="00B356AD"/>
    <w:p w:rsidR="00043770" w:rsidRPr="00DB5A6A" w:rsidRDefault="00043770" w:rsidP="00043770">
      <w:pPr>
        <w:rPr>
          <w:rFonts w:ascii="微软雅黑" w:eastAsia="微软雅黑" w:hAnsi="微软雅黑"/>
          <w:sz w:val="18"/>
          <w:szCs w:val="18"/>
        </w:rPr>
      </w:pPr>
    </w:p>
    <w:p w:rsidR="008177ED" w:rsidRPr="00DB5A6A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8177ED" w:rsidRPr="00DB5A6A" w:rsidRDefault="008177ED" w:rsidP="0062523A">
      <w:pPr>
        <w:rPr>
          <w:rFonts w:ascii="微软雅黑" w:eastAsia="微软雅黑" w:hAnsi="微软雅黑"/>
          <w:sz w:val="18"/>
          <w:szCs w:val="18"/>
        </w:rPr>
      </w:pPr>
    </w:p>
    <w:p w:rsidR="00F5289F" w:rsidRPr="00DB5A6A" w:rsidRDefault="00F5289F" w:rsidP="00E11180"/>
    <w:p w:rsidR="00F5289F" w:rsidRPr="00DB5A6A" w:rsidRDefault="00F5289F" w:rsidP="00E11180"/>
    <w:p w:rsidR="0045260A" w:rsidRPr="00DB5A6A" w:rsidRDefault="00954C19" w:rsidP="0045260A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DB5A6A">
        <w:rPr>
          <w:rFonts w:ascii="Helvetica" w:hAnsi="Helvetica" w:cs="Helvetica" w:hint="eastAsia"/>
          <w:sz w:val="36"/>
          <w:szCs w:val="36"/>
        </w:rPr>
        <w:lastRenderedPageBreak/>
        <w:t>接口</w:t>
      </w:r>
    </w:p>
    <w:p w:rsidR="006F3A27" w:rsidRPr="00DB5A6A" w:rsidRDefault="001C4C2E" w:rsidP="001C4C2E">
      <w:pPr>
        <w:pStyle w:val="2"/>
      </w:pPr>
      <w:r w:rsidRPr="00DB5A6A">
        <w:rPr>
          <w:rFonts w:hint="eastAsia"/>
        </w:rPr>
        <w:t>商家登录接口</w:t>
      </w:r>
      <w:r w:rsidR="00316A79" w:rsidRPr="00DB5A6A">
        <w:rPr>
          <w:rFonts w:hint="eastAsia"/>
        </w:rPr>
        <w:t>【</w:t>
      </w:r>
      <w:r w:rsidR="00316A79" w:rsidRPr="00DB5A6A">
        <w:rPr>
          <w:rFonts w:hint="eastAsia"/>
        </w:rPr>
        <w:t>C++</w:t>
      </w:r>
      <w:r w:rsidR="00316A79" w:rsidRPr="00DB5A6A">
        <w:rPr>
          <w:rFonts w:hint="eastAsia"/>
        </w:rPr>
        <w:t>版</w:t>
      </w:r>
      <w:r w:rsidR="00FE645B" w:rsidRPr="00DB5A6A">
        <w:rPr>
          <w:rFonts w:hint="eastAsia"/>
        </w:rPr>
        <w:t>】</w:t>
      </w:r>
    </w:p>
    <w:p w:rsidR="006F3A27" w:rsidRPr="00DB5A6A" w:rsidRDefault="001C4C2E" w:rsidP="006F3A27">
      <w:r w:rsidRPr="00DB5A6A">
        <w:rPr>
          <w:rFonts w:hint="eastAsia"/>
        </w:rPr>
        <w:t>地址：</w:t>
      </w:r>
      <w:r w:rsidR="006F3A27" w:rsidRPr="00DB5A6A">
        <w:t>http://</w:t>
      </w:r>
      <w:r w:rsidR="003F2BDF" w:rsidRPr="00DB5A6A">
        <w:t>suyuan.51upstar.com</w:t>
      </w:r>
      <w:r w:rsidR="006F3A27" w:rsidRPr="00DB5A6A">
        <w:t>/</w:t>
      </w:r>
      <w:r w:rsidR="006934CA" w:rsidRPr="00DB5A6A">
        <w:rPr>
          <w:rFonts w:hint="eastAsia"/>
        </w:rPr>
        <w:t>admin.php/</w:t>
      </w:r>
      <w:r w:rsidR="002617CE" w:rsidRPr="00DB5A6A">
        <w:t>sinterface</w:t>
      </w:r>
      <w:r w:rsidR="006F3A27" w:rsidRPr="00DB5A6A">
        <w:t>/</w:t>
      </w:r>
      <w:r w:rsidR="002E07EE" w:rsidRPr="00DB5A6A">
        <w:rPr>
          <w:rFonts w:hint="eastAsia"/>
        </w:rPr>
        <w:t>b</w:t>
      </w:r>
      <w:r w:rsidR="002E07EE" w:rsidRPr="00DB5A6A">
        <w:t>usiness</w:t>
      </w:r>
      <w:r w:rsidR="006F3A27" w:rsidRPr="00DB5A6A">
        <w:t>/</w:t>
      </w:r>
      <w:r w:rsidR="002617CE" w:rsidRPr="00DB5A6A">
        <w:rPr>
          <w:rFonts w:hint="eastAsia"/>
        </w:rPr>
        <w:t>login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  <w:gridCol w:w="1371"/>
        <w:gridCol w:w="698"/>
        <w:gridCol w:w="6815"/>
      </w:tblGrid>
      <w:tr w:rsidR="00685C36" w:rsidRPr="00DB5A6A" w:rsidTr="00B33488">
        <w:tc>
          <w:tcPr>
            <w:tcW w:w="9747" w:type="dxa"/>
            <w:gridSpan w:val="4"/>
          </w:tcPr>
          <w:p w:rsidR="006F3A27" w:rsidRPr="00DB5A6A" w:rsidRDefault="006F3A27" w:rsidP="00B3348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POST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B33488">
        <w:tc>
          <w:tcPr>
            <w:tcW w:w="0" w:type="auto"/>
            <w:hideMark/>
          </w:tcPr>
          <w:p w:rsidR="006F3A27" w:rsidRPr="00DB5A6A" w:rsidRDefault="006F3A27" w:rsidP="00B33488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3A27" w:rsidRPr="00DB5A6A" w:rsidRDefault="006F3A27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F3A27" w:rsidRPr="00DB5A6A" w:rsidRDefault="006F3A27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6815" w:type="dxa"/>
          </w:tcPr>
          <w:p w:rsidR="006F3A27" w:rsidRPr="00DB5A6A" w:rsidRDefault="006F3A27" w:rsidP="00B3348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B33488">
        <w:tc>
          <w:tcPr>
            <w:tcW w:w="0" w:type="auto"/>
          </w:tcPr>
          <w:p w:rsidR="006F3A27" w:rsidRPr="00DB5A6A" w:rsidRDefault="00F127EE" w:rsidP="00B3348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username</w:t>
            </w:r>
          </w:p>
        </w:tc>
        <w:tc>
          <w:tcPr>
            <w:tcW w:w="0" w:type="auto"/>
          </w:tcPr>
          <w:p w:rsidR="006F3A27" w:rsidRPr="00DB5A6A" w:rsidRDefault="00017281" w:rsidP="00B33488">
            <w:pPr>
              <w:rPr>
                <w:rStyle w:val="af"/>
              </w:rPr>
            </w:pPr>
            <w:proofErr w:type="gramStart"/>
            <w:r w:rsidRPr="00DB5A6A">
              <w:rPr>
                <w:rStyle w:val="af"/>
              </w:rPr>
              <w:t>V</w:t>
            </w:r>
            <w:r w:rsidRPr="00DB5A6A">
              <w:rPr>
                <w:rStyle w:val="af"/>
                <w:rFonts w:hint="eastAsia"/>
              </w:rPr>
              <w:t>archar(</w:t>
            </w:r>
            <w:proofErr w:type="gramEnd"/>
            <w:r w:rsidRPr="00DB5A6A">
              <w:rPr>
                <w:rStyle w:val="af"/>
                <w:rFonts w:hint="eastAsia"/>
              </w:rPr>
              <w:t>20)</w:t>
            </w:r>
          </w:p>
        </w:tc>
        <w:tc>
          <w:tcPr>
            <w:tcW w:w="0" w:type="auto"/>
          </w:tcPr>
          <w:p w:rsidR="006F3A27" w:rsidRPr="00DB5A6A" w:rsidRDefault="006F3A27" w:rsidP="00B33488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DB5A6A" w:rsidRDefault="006F3A27" w:rsidP="00B33488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用户</w:t>
            </w:r>
            <w:r w:rsidR="001C4C2E" w:rsidRPr="00DB5A6A">
              <w:rPr>
                <w:rFonts w:hint="eastAsia"/>
              </w:rPr>
              <w:t>名</w:t>
            </w:r>
          </w:p>
        </w:tc>
      </w:tr>
      <w:tr w:rsidR="00685C36" w:rsidRPr="00DB5A6A" w:rsidTr="00B33488">
        <w:tc>
          <w:tcPr>
            <w:tcW w:w="0" w:type="auto"/>
          </w:tcPr>
          <w:p w:rsidR="006F3A27" w:rsidRPr="00DB5A6A" w:rsidRDefault="00F127EE" w:rsidP="00B33488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password</w:t>
            </w:r>
          </w:p>
        </w:tc>
        <w:tc>
          <w:tcPr>
            <w:tcW w:w="0" w:type="auto"/>
          </w:tcPr>
          <w:p w:rsidR="006F3A27" w:rsidRPr="00DB5A6A" w:rsidRDefault="00017281" w:rsidP="00B33488">
            <w:pPr>
              <w:rPr>
                <w:rStyle w:val="af"/>
              </w:rPr>
            </w:pPr>
            <w:proofErr w:type="gramStart"/>
            <w:r w:rsidRPr="00DB5A6A">
              <w:rPr>
                <w:rStyle w:val="af"/>
              </w:rPr>
              <w:t>V</w:t>
            </w:r>
            <w:r w:rsidRPr="00DB5A6A">
              <w:rPr>
                <w:rStyle w:val="af"/>
                <w:rFonts w:hint="eastAsia"/>
              </w:rPr>
              <w:t>archar(</w:t>
            </w:r>
            <w:proofErr w:type="gramEnd"/>
            <w:r w:rsidRPr="00DB5A6A">
              <w:rPr>
                <w:rStyle w:val="af"/>
                <w:rFonts w:hint="eastAsia"/>
              </w:rPr>
              <w:t>20)</w:t>
            </w:r>
          </w:p>
        </w:tc>
        <w:tc>
          <w:tcPr>
            <w:tcW w:w="0" w:type="auto"/>
          </w:tcPr>
          <w:p w:rsidR="006F3A27" w:rsidRPr="00DB5A6A" w:rsidRDefault="006F3A27" w:rsidP="00B33488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6815" w:type="dxa"/>
          </w:tcPr>
          <w:p w:rsidR="006F3A27" w:rsidRPr="00DB5A6A" w:rsidRDefault="001C4C2E" w:rsidP="00B33488">
            <w:r w:rsidRPr="00DB5A6A">
              <w:rPr>
                <w:rFonts w:hint="eastAsia"/>
              </w:rPr>
              <w:t>密码</w:t>
            </w:r>
          </w:p>
        </w:tc>
      </w:tr>
      <w:tr w:rsidR="00AA2DFC" w:rsidRPr="00DB5A6A" w:rsidTr="00B33488">
        <w:tc>
          <w:tcPr>
            <w:tcW w:w="0" w:type="auto"/>
          </w:tcPr>
          <w:p w:rsidR="006F3A27" w:rsidRPr="00DB5A6A" w:rsidRDefault="006F3A27" w:rsidP="00B33488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3A27" w:rsidRPr="00DB5A6A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3A27" w:rsidRPr="00DB5A6A" w:rsidRDefault="006F3A27" w:rsidP="00B33488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815" w:type="dxa"/>
          </w:tcPr>
          <w:p w:rsidR="006F3A27" w:rsidRPr="00DB5A6A" w:rsidRDefault="006F3A27" w:rsidP="00B33488">
            <w:pPr>
              <w:rPr>
                <w:b/>
              </w:rPr>
            </w:pPr>
          </w:p>
        </w:tc>
      </w:tr>
    </w:tbl>
    <w:p w:rsidR="006F3A27" w:rsidRPr="00DB5A6A" w:rsidRDefault="006F3A27" w:rsidP="006F3A27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DB5A6A" w:rsidTr="00E1111A">
        <w:tc>
          <w:tcPr>
            <w:tcW w:w="10147" w:type="dxa"/>
            <w:gridSpan w:val="2"/>
          </w:tcPr>
          <w:p w:rsidR="006F3A27" w:rsidRPr="00DB5A6A" w:rsidRDefault="006F3A27" w:rsidP="00D52057">
            <w:pPr>
              <w:rPr>
                <w:bCs/>
              </w:rPr>
            </w:pPr>
            <w:r w:rsidRPr="00DB5A6A">
              <w:rPr>
                <w:bCs/>
              </w:rPr>
              <w:t>返回值（</w:t>
            </w:r>
            <w:r w:rsidR="00D52057" w:rsidRPr="00DB5A6A">
              <w:rPr>
                <w:rFonts w:hint="eastAsia"/>
                <w:bCs/>
              </w:rPr>
              <w:t>HTML</w:t>
            </w:r>
            <w:r w:rsidR="00D52057" w:rsidRPr="00DB5A6A">
              <w:rPr>
                <w:rFonts w:hint="eastAsia"/>
                <w:bCs/>
              </w:rPr>
              <w:t>内容</w:t>
            </w:r>
            <w:r w:rsidRPr="00DB5A6A">
              <w:rPr>
                <w:bCs/>
              </w:rPr>
              <w:t>）</w:t>
            </w:r>
          </w:p>
        </w:tc>
      </w:tr>
      <w:tr w:rsidR="00685C36" w:rsidRPr="00DB5A6A" w:rsidTr="00E1111A">
        <w:tc>
          <w:tcPr>
            <w:tcW w:w="0" w:type="auto"/>
          </w:tcPr>
          <w:p w:rsidR="00E1111A" w:rsidRPr="00DB5A6A" w:rsidRDefault="00E1111A" w:rsidP="00B33488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DB5A6A">
              <w:rPr>
                <w:rFonts w:ascii="宋体" w:hAnsi="宋体" w:cs="宋体" w:hint="eastAsia"/>
                <w:bCs/>
                <w:szCs w:val="24"/>
              </w:rPr>
              <w:t>状态说明</w:t>
            </w:r>
          </w:p>
        </w:tc>
        <w:tc>
          <w:tcPr>
            <w:tcW w:w="8491" w:type="dxa"/>
          </w:tcPr>
          <w:p w:rsidR="00E1111A" w:rsidRPr="00DB5A6A" w:rsidRDefault="00E1111A" w:rsidP="00B33488">
            <w:pPr>
              <w:rPr>
                <w:bCs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DB5A6A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DB5A6A" w:rsidTr="00E1111A">
        <w:trPr>
          <w:trHeight w:val="2340"/>
        </w:trPr>
        <w:tc>
          <w:tcPr>
            <w:tcW w:w="0" w:type="auto"/>
          </w:tcPr>
          <w:p w:rsidR="00A12C6F" w:rsidRPr="00DB5A6A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A12C6F" w:rsidRPr="00DB5A6A" w:rsidRDefault="00764DCD" w:rsidP="00B33488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 xml:space="preserve"> </w:t>
            </w:r>
            <w:r w:rsidR="00F4462E" w:rsidRPr="00DB5A6A">
              <w:rPr>
                <w:rFonts w:hint="eastAsia"/>
                <w:shd w:val="pct15" w:color="auto" w:fill="FFFFFF"/>
              </w:rPr>
              <w:t>[6</w:t>
            </w:r>
            <w:r w:rsidR="00F4462E" w:rsidRPr="00DB5A6A">
              <w:rPr>
                <w:rFonts w:hint="eastAsia"/>
                <w:shd w:val="pct15" w:color="auto" w:fill="FFFFFF"/>
              </w:rPr>
              <w:t>个</w:t>
            </w:r>
            <w:r w:rsidR="00F4462E" w:rsidRPr="00DB5A6A">
              <w:rPr>
                <w:rFonts w:hint="eastAsia"/>
                <w:shd w:val="pct15" w:color="auto" w:fill="FFFFFF"/>
              </w:rPr>
              <w:t>#</w:t>
            </w:r>
            <w:r w:rsidR="00F4462E" w:rsidRPr="00DB5A6A">
              <w:rPr>
                <w:rFonts w:hint="eastAsia"/>
                <w:shd w:val="pct15" w:color="auto" w:fill="FFFFFF"/>
              </w:rPr>
              <w:t>号开头和结束，内容为</w:t>
            </w:r>
            <w:r w:rsidR="003063ED" w:rsidRPr="00DB5A6A">
              <w:rPr>
                <w:rFonts w:hint="eastAsia"/>
                <w:shd w:val="pct15" w:color="auto" w:fill="FFFFFF"/>
              </w:rPr>
              <w:t>商家登录账号的</w:t>
            </w:r>
            <w:r w:rsidR="003063ED" w:rsidRPr="00DB5A6A">
              <w:rPr>
                <w:rFonts w:hint="eastAsia"/>
                <w:shd w:val="pct15" w:color="auto" w:fill="FFFFFF"/>
              </w:rPr>
              <w:t>ID</w:t>
            </w:r>
            <w:r w:rsidR="00392EEE" w:rsidRPr="00DB5A6A">
              <w:rPr>
                <w:rFonts w:hint="eastAsia"/>
                <w:shd w:val="pct15" w:color="auto" w:fill="FFFFFF"/>
              </w:rPr>
              <w:t>|</w:t>
            </w:r>
            <w:r w:rsidR="00392EEE" w:rsidRPr="00DB5A6A">
              <w:rPr>
                <w:rFonts w:hint="eastAsia"/>
                <w:shd w:val="pct15" w:color="auto" w:fill="FFFFFF"/>
              </w:rPr>
              <w:t>用户名</w:t>
            </w:r>
            <w:r w:rsidR="00F4462E" w:rsidRPr="00DB5A6A">
              <w:rPr>
                <w:rFonts w:hint="eastAsia"/>
                <w:shd w:val="pct15" w:color="auto" w:fill="FFFFFF"/>
              </w:rPr>
              <w:t>]</w:t>
            </w:r>
          </w:p>
          <w:p w:rsidR="00F4462E" w:rsidRPr="00DB5A6A" w:rsidRDefault="00F4462E" w:rsidP="00B33488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DB5A6A" w:rsidRDefault="00A12C6F" w:rsidP="00B33488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  <w:p w:rsidR="00F45169" w:rsidRPr="00DB5A6A" w:rsidRDefault="00F45169" w:rsidP="00B33488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b/>
                <w:bCs/>
              </w:rPr>
              <w:t>user_id</w:t>
            </w:r>
            <w:r w:rsidR="00455845" w:rsidRPr="00DB5A6A">
              <w:rPr>
                <w:rFonts w:hint="eastAsia"/>
                <w:shd w:val="pct15" w:color="auto" w:fill="FFFFFF"/>
              </w:rPr>
              <w:t>|</w:t>
            </w:r>
            <w:r w:rsidR="00455845" w:rsidRPr="00DB5A6A">
              <w:rPr>
                <w:rFonts w:hint="eastAsia"/>
                <w:b/>
                <w:bCs/>
              </w:rPr>
              <w:t>username</w:t>
            </w:r>
          </w:p>
          <w:p w:rsidR="00A12C6F" w:rsidRPr="00DB5A6A" w:rsidRDefault="00A12C6F" w:rsidP="00B33488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A12C6F" w:rsidRPr="00DB5A6A" w:rsidTr="00E1111A">
        <w:trPr>
          <w:trHeight w:val="2340"/>
        </w:trPr>
        <w:tc>
          <w:tcPr>
            <w:tcW w:w="0" w:type="auto"/>
          </w:tcPr>
          <w:p w:rsidR="00A12C6F" w:rsidRPr="00DB5A6A" w:rsidRDefault="00D52057" w:rsidP="00B33488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【登录失败】</w:t>
            </w:r>
          </w:p>
        </w:tc>
        <w:tc>
          <w:tcPr>
            <w:tcW w:w="8491" w:type="dxa"/>
          </w:tcPr>
          <w:p w:rsidR="00D52057" w:rsidRPr="00DB5A6A" w:rsidRDefault="00D52057" w:rsidP="00D52057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[6</w:t>
            </w:r>
            <w:r w:rsidRPr="00DB5A6A">
              <w:rPr>
                <w:rFonts w:hint="eastAsia"/>
                <w:shd w:val="pct15" w:color="auto" w:fill="FFFFFF"/>
              </w:rPr>
              <w:t>个</w:t>
            </w:r>
            <w:r w:rsidRPr="00DB5A6A">
              <w:rPr>
                <w:rFonts w:hint="eastAsia"/>
                <w:shd w:val="pct15" w:color="auto" w:fill="FFFFFF"/>
              </w:rPr>
              <w:t>#</w:t>
            </w:r>
            <w:r w:rsidRPr="00DB5A6A">
              <w:rPr>
                <w:rFonts w:hint="eastAsia"/>
                <w:shd w:val="pct15" w:color="auto" w:fill="FFFFFF"/>
              </w:rPr>
              <w:t>号开头和结束，内容为</w:t>
            </w:r>
            <w:r w:rsidRPr="00DB5A6A">
              <w:rPr>
                <w:rFonts w:hint="eastAsia"/>
                <w:shd w:val="pct15" w:color="auto" w:fill="FFFFFF"/>
              </w:rPr>
              <w:t>Fail]</w:t>
            </w:r>
          </w:p>
          <w:p w:rsidR="00D52057" w:rsidRPr="00DB5A6A" w:rsidRDefault="00D52057" w:rsidP="00D52057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示例：</w:t>
            </w:r>
          </w:p>
          <w:p w:rsidR="00A12C6F" w:rsidRPr="00DB5A6A" w:rsidRDefault="00A12C6F" w:rsidP="00A12C6F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  <w:p w:rsidR="00A12C6F" w:rsidRPr="00DB5A6A" w:rsidRDefault="00A12C6F" w:rsidP="00A12C6F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Fail</w:t>
            </w:r>
          </w:p>
          <w:p w:rsidR="00A12C6F" w:rsidRPr="00DB5A6A" w:rsidRDefault="00A12C6F" w:rsidP="00A12C6F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B305AA" w:rsidRPr="00DB5A6A" w:rsidRDefault="00B305AA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DB5A6A" w:rsidRDefault="006F0878" w:rsidP="00F75E51">
      <w:pPr>
        <w:pStyle w:val="2"/>
      </w:pPr>
      <w:r w:rsidRPr="00DB5A6A">
        <w:rPr>
          <w:rFonts w:hint="eastAsia"/>
        </w:rPr>
        <w:t>产品模版查询接口</w:t>
      </w:r>
      <w:r w:rsidR="00FE645B" w:rsidRPr="00DB5A6A">
        <w:rPr>
          <w:rFonts w:hint="eastAsia"/>
        </w:rPr>
        <w:t>【</w:t>
      </w:r>
      <w:r w:rsidR="00316A79" w:rsidRPr="00DB5A6A">
        <w:rPr>
          <w:rFonts w:hint="eastAsia"/>
        </w:rPr>
        <w:t>C++</w:t>
      </w:r>
      <w:r w:rsidR="00316A79" w:rsidRPr="00DB5A6A">
        <w:rPr>
          <w:rFonts w:hint="eastAsia"/>
        </w:rPr>
        <w:t>版</w:t>
      </w:r>
      <w:r w:rsidR="00FE645B" w:rsidRPr="00DB5A6A">
        <w:rPr>
          <w:rFonts w:hint="eastAsia"/>
        </w:rPr>
        <w:t>】</w:t>
      </w:r>
    </w:p>
    <w:p w:rsidR="006F0878" w:rsidRPr="00DB5A6A" w:rsidRDefault="006F0878" w:rsidP="006F0878">
      <w:r w:rsidRPr="00DB5A6A">
        <w:rPr>
          <w:rFonts w:hint="eastAsia"/>
        </w:rPr>
        <w:t>地址：</w:t>
      </w:r>
      <w:r w:rsidRPr="00DB5A6A">
        <w:t>http://</w:t>
      </w:r>
      <w:r w:rsidR="003F2BDF" w:rsidRPr="00DB5A6A">
        <w:t>suyuan.51upstar.com</w:t>
      </w:r>
      <w:r w:rsidR="00515FA1" w:rsidRPr="00DB5A6A">
        <w:t>/</w:t>
      </w:r>
      <w:r w:rsidR="00515FA1" w:rsidRPr="00DB5A6A">
        <w:rPr>
          <w:rFonts w:hint="eastAsia"/>
        </w:rPr>
        <w:t>admin.php</w:t>
      </w:r>
      <w:r w:rsidRPr="00DB5A6A">
        <w:t>/sinterface/</w:t>
      </w:r>
      <w:r w:rsidR="00BD6908" w:rsidRPr="00DB5A6A">
        <w:rPr>
          <w:rFonts w:hint="eastAsia"/>
        </w:rPr>
        <w:t>p</w:t>
      </w:r>
      <w:r w:rsidR="00BD6908" w:rsidRPr="00DB5A6A">
        <w:t>roducttemplate</w:t>
      </w:r>
      <w:r w:rsidRPr="00DB5A6A">
        <w:t>/</w:t>
      </w:r>
      <w:r w:rsidR="00BD6908" w:rsidRPr="00DB5A6A">
        <w:t>template_list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8"/>
        <w:gridCol w:w="895"/>
        <w:gridCol w:w="708"/>
        <w:gridCol w:w="7176"/>
      </w:tblGrid>
      <w:tr w:rsidR="00685C36" w:rsidRPr="00DB5A6A" w:rsidTr="00D248AD">
        <w:tc>
          <w:tcPr>
            <w:tcW w:w="9747" w:type="dxa"/>
            <w:gridSpan w:val="4"/>
          </w:tcPr>
          <w:p w:rsidR="006F0878" w:rsidRPr="00DB5A6A" w:rsidRDefault="006F0878" w:rsidP="00D248AD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POST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6F0878">
        <w:tc>
          <w:tcPr>
            <w:tcW w:w="0" w:type="auto"/>
            <w:hideMark/>
          </w:tcPr>
          <w:p w:rsidR="006F0878" w:rsidRPr="00DB5A6A" w:rsidRDefault="006F0878" w:rsidP="00D248AD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F0878" w:rsidRPr="00DB5A6A" w:rsidRDefault="006F0878" w:rsidP="00D248A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F0878" w:rsidRPr="00DB5A6A" w:rsidRDefault="006F0878" w:rsidP="00D248AD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076" w:type="dxa"/>
          </w:tcPr>
          <w:p w:rsidR="006F0878" w:rsidRPr="00DB5A6A" w:rsidRDefault="006F0878" w:rsidP="00D248AD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6F0878">
        <w:tc>
          <w:tcPr>
            <w:tcW w:w="0" w:type="auto"/>
          </w:tcPr>
          <w:p w:rsidR="006F0878" w:rsidRPr="00DB5A6A" w:rsidRDefault="006F0878" w:rsidP="006F0878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6F0878" w:rsidRPr="00DB5A6A" w:rsidRDefault="00DA5BEB" w:rsidP="00D248AD">
            <w:pPr>
              <w:rPr>
                <w:rStyle w:val="af"/>
              </w:rPr>
            </w:pPr>
            <w:proofErr w:type="gramStart"/>
            <w:r w:rsidRPr="00DB5A6A">
              <w:rPr>
                <w:rStyle w:val="af"/>
              </w:rPr>
              <w:t>I</w:t>
            </w:r>
            <w:r w:rsidRPr="00DB5A6A">
              <w:rPr>
                <w:rStyle w:val="af"/>
                <w:rFonts w:hint="eastAsia"/>
              </w:rPr>
              <w:t>nt(</w:t>
            </w:r>
            <w:proofErr w:type="gramEnd"/>
            <w:r w:rsidRPr="00DB5A6A">
              <w:rPr>
                <w:rStyle w:val="af"/>
                <w:rFonts w:hint="eastAsia"/>
              </w:rPr>
              <w:t>11)</w:t>
            </w:r>
          </w:p>
        </w:tc>
        <w:tc>
          <w:tcPr>
            <w:tcW w:w="0" w:type="auto"/>
          </w:tcPr>
          <w:p w:rsidR="006F0878" w:rsidRPr="00DB5A6A" w:rsidRDefault="006F0878" w:rsidP="00D248AD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7076" w:type="dxa"/>
          </w:tcPr>
          <w:p w:rsidR="006F0878" w:rsidRPr="00DB5A6A" w:rsidRDefault="006F0878" w:rsidP="00D248AD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用户</w:t>
            </w:r>
            <w:r w:rsidRPr="00DB5A6A">
              <w:rPr>
                <w:rFonts w:hint="eastAsia"/>
              </w:rPr>
              <w:t>ID</w:t>
            </w:r>
          </w:p>
        </w:tc>
      </w:tr>
      <w:tr w:rsidR="00AA2DFC" w:rsidRPr="00DB5A6A" w:rsidTr="006F0878">
        <w:tc>
          <w:tcPr>
            <w:tcW w:w="0" w:type="auto"/>
          </w:tcPr>
          <w:p w:rsidR="006F0878" w:rsidRPr="00DB5A6A" w:rsidRDefault="006F0878" w:rsidP="00D248AD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6F0878" w:rsidRPr="00DB5A6A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F0878" w:rsidRPr="00DB5A6A" w:rsidRDefault="006F0878" w:rsidP="00D248AD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76" w:type="dxa"/>
          </w:tcPr>
          <w:p w:rsidR="006F0878" w:rsidRPr="00DB5A6A" w:rsidRDefault="006F0878" w:rsidP="00D248AD">
            <w:pPr>
              <w:rPr>
                <w:b/>
              </w:rPr>
            </w:pPr>
          </w:p>
        </w:tc>
      </w:tr>
    </w:tbl>
    <w:p w:rsidR="006F0878" w:rsidRPr="00DB5A6A" w:rsidRDefault="006F0878" w:rsidP="006F0878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8491"/>
      </w:tblGrid>
      <w:tr w:rsidR="00685C36" w:rsidRPr="00DB5A6A" w:rsidTr="00D248AD">
        <w:tc>
          <w:tcPr>
            <w:tcW w:w="10147" w:type="dxa"/>
            <w:gridSpan w:val="2"/>
          </w:tcPr>
          <w:p w:rsidR="006F0878" w:rsidRPr="00DB5A6A" w:rsidRDefault="006F0878" w:rsidP="00D248AD">
            <w:pPr>
              <w:rPr>
                <w:bCs/>
              </w:rPr>
            </w:pPr>
            <w:r w:rsidRPr="00DB5A6A">
              <w:rPr>
                <w:bCs/>
              </w:rPr>
              <w:t>返回值（</w:t>
            </w:r>
            <w:r w:rsidRPr="00DB5A6A">
              <w:rPr>
                <w:rFonts w:hint="eastAsia"/>
                <w:bCs/>
              </w:rPr>
              <w:t>HTML</w:t>
            </w:r>
            <w:r w:rsidRPr="00DB5A6A">
              <w:rPr>
                <w:rFonts w:hint="eastAsia"/>
                <w:bCs/>
              </w:rPr>
              <w:t>内容</w:t>
            </w:r>
            <w:r w:rsidRPr="00DB5A6A">
              <w:rPr>
                <w:bCs/>
              </w:rPr>
              <w:t>）</w:t>
            </w:r>
          </w:p>
        </w:tc>
      </w:tr>
      <w:tr w:rsidR="00685C36" w:rsidRPr="00DB5A6A" w:rsidTr="00D248AD">
        <w:tc>
          <w:tcPr>
            <w:tcW w:w="0" w:type="auto"/>
          </w:tcPr>
          <w:p w:rsidR="006F0878" w:rsidRPr="00DB5A6A" w:rsidRDefault="006F0878" w:rsidP="00D248AD">
            <w:pPr>
              <w:jc w:val="center"/>
              <w:rPr>
                <w:rFonts w:ascii="宋体" w:hAnsi="宋体" w:cs="宋体"/>
                <w:bCs/>
                <w:szCs w:val="24"/>
              </w:rPr>
            </w:pPr>
            <w:r w:rsidRPr="00DB5A6A">
              <w:rPr>
                <w:rFonts w:ascii="宋体" w:hAnsi="宋体" w:cs="宋体" w:hint="eastAsia"/>
                <w:bCs/>
                <w:szCs w:val="24"/>
              </w:rPr>
              <w:lastRenderedPageBreak/>
              <w:t>状态说明</w:t>
            </w:r>
          </w:p>
        </w:tc>
        <w:tc>
          <w:tcPr>
            <w:tcW w:w="8491" w:type="dxa"/>
          </w:tcPr>
          <w:p w:rsidR="006F0878" w:rsidRPr="00DB5A6A" w:rsidRDefault="006F0878" w:rsidP="00D248AD">
            <w:pPr>
              <w:rPr>
                <w:bCs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内容区（</w:t>
            </w:r>
            <w:r w:rsidRPr="00DB5A6A">
              <w:rPr>
                <w:rFonts w:hint="eastAsia"/>
                <w:shd w:val="pct15" w:color="auto" w:fill="FFFFFF"/>
              </w:rPr>
              <w:t>登录成功：显示该用户在所有模板属性信息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）</w:t>
            </w:r>
          </w:p>
        </w:tc>
      </w:tr>
      <w:tr w:rsidR="00685C36" w:rsidRPr="00DB5A6A" w:rsidTr="00D248AD">
        <w:trPr>
          <w:trHeight w:val="2340"/>
        </w:trPr>
        <w:tc>
          <w:tcPr>
            <w:tcW w:w="0" w:type="auto"/>
          </w:tcPr>
          <w:p w:rsidR="006F0878" w:rsidRPr="00DB5A6A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【登录成功】</w:t>
            </w:r>
          </w:p>
        </w:tc>
        <w:tc>
          <w:tcPr>
            <w:tcW w:w="8491" w:type="dxa"/>
          </w:tcPr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 xml:space="preserve"> [6</w:t>
            </w:r>
            <w:r w:rsidRPr="00DB5A6A">
              <w:rPr>
                <w:rFonts w:hint="eastAsia"/>
                <w:shd w:val="pct15" w:color="auto" w:fill="FFFFFF"/>
              </w:rPr>
              <w:t>个</w:t>
            </w:r>
            <w:r w:rsidRPr="00DB5A6A">
              <w:rPr>
                <w:rFonts w:hint="eastAsia"/>
                <w:shd w:val="pct15" w:color="auto" w:fill="FFFFFF"/>
              </w:rPr>
              <w:t>#</w:t>
            </w:r>
            <w:r w:rsidRPr="00DB5A6A">
              <w:rPr>
                <w:rFonts w:hint="eastAsia"/>
                <w:shd w:val="pct15" w:color="auto" w:fill="FFFFFF"/>
              </w:rPr>
              <w:t>号开头和结束，内容为模版</w:t>
            </w:r>
            <w:r w:rsidRPr="00DB5A6A">
              <w:rPr>
                <w:rFonts w:hint="eastAsia"/>
                <w:shd w:val="pct15" w:color="auto" w:fill="FFFFFF"/>
              </w:rPr>
              <w:t>ID|</w:t>
            </w:r>
            <w:r w:rsidRPr="00DB5A6A">
              <w:rPr>
                <w:rFonts w:hint="eastAsia"/>
                <w:shd w:val="pct15" w:color="auto" w:fill="FFFFFF"/>
              </w:rPr>
              <w:t>模版名称</w:t>
            </w:r>
            <w:r w:rsidRPr="00DB5A6A">
              <w:rPr>
                <w:rFonts w:hint="eastAsia"/>
                <w:shd w:val="pct15" w:color="auto" w:fill="FFFFFF"/>
              </w:rPr>
              <w:t>+</w:t>
            </w:r>
            <w:r w:rsidR="00577866" w:rsidRPr="00DB5A6A">
              <w:rPr>
                <w:rFonts w:hint="eastAsia"/>
                <w:shd w:val="pct15" w:color="auto" w:fill="FFFFFF"/>
              </w:rPr>
              <w:t>逗号</w:t>
            </w:r>
            <w:r w:rsidR="00577866" w:rsidRPr="00DB5A6A">
              <w:rPr>
                <w:rFonts w:hint="eastAsia"/>
                <w:shd w:val="pct15" w:color="auto" w:fill="FFFFFF"/>
              </w:rPr>
              <w:t>,</w:t>
            </w:r>
            <w:r w:rsidRPr="00DB5A6A">
              <w:rPr>
                <w:rFonts w:hint="eastAsia"/>
                <w:shd w:val="pct15" w:color="auto" w:fill="FFFFFF"/>
              </w:rPr>
              <w:t>]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template_id</w:t>
            </w:r>
            <w:r w:rsidRPr="00DB5A6A">
              <w:rPr>
                <w:rFonts w:hint="eastAsia"/>
                <w:shd w:val="pct15" w:color="auto" w:fill="FFFFFF"/>
              </w:rPr>
              <w:t xml:space="preserve"> |</w:t>
            </w:r>
            <w:r w:rsidRPr="00DB5A6A">
              <w:rPr>
                <w:shd w:val="pct15" w:color="auto" w:fill="FFFFFF"/>
              </w:rPr>
              <w:t xml:space="preserve"> title</w:t>
            </w:r>
            <w:r w:rsidR="00230F38" w:rsidRPr="00DB5A6A">
              <w:rPr>
                <w:rFonts w:hint="eastAsia"/>
                <w:shd w:val="pct15" w:color="auto" w:fill="FFFFFF"/>
              </w:rPr>
              <w:t>,</w:t>
            </w:r>
          </w:p>
          <w:p w:rsidR="00310805" w:rsidRPr="00DB5A6A" w:rsidRDefault="00310805" w:rsidP="00310805">
            <w:pPr>
              <w:rPr>
                <w:shd w:val="pct15" w:color="auto" w:fill="FFFFFF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template_id</w:t>
            </w:r>
            <w:r w:rsidRPr="00DB5A6A">
              <w:rPr>
                <w:rFonts w:hint="eastAsia"/>
                <w:shd w:val="pct15" w:color="auto" w:fill="FFFFFF"/>
              </w:rPr>
              <w:t xml:space="preserve"> |</w:t>
            </w:r>
            <w:r w:rsidRPr="00DB5A6A">
              <w:rPr>
                <w:shd w:val="pct15" w:color="auto" w:fill="FFFFFF"/>
              </w:rPr>
              <w:t xml:space="preserve"> title</w:t>
            </w:r>
            <w:r w:rsidR="00230F38" w:rsidRPr="00DB5A6A">
              <w:rPr>
                <w:rFonts w:hint="eastAsia"/>
                <w:shd w:val="pct15" w:color="auto" w:fill="FFFFFF"/>
              </w:rPr>
              <w:t>,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shd w:val="pct15" w:color="auto" w:fill="FFFFFF"/>
              </w:rPr>
              <w:t>…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6F0878" w:rsidRPr="00DB5A6A" w:rsidTr="00D248AD">
        <w:trPr>
          <w:trHeight w:val="2340"/>
        </w:trPr>
        <w:tc>
          <w:tcPr>
            <w:tcW w:w="0" w:type="auto"/>
          </w:tcPr>
          <w:p w:rsidR="006F0878" w:rsidRPr="00DB5A6A" w:rsidRDefault="006F0878" w:rsidP="00D248AD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【登录失败】</w:t>
            </w:r>
          </w:p>
        </w:tc>
        <w:tc>
          <w:tcPr>
            <w:tcW w:w="8491" w:type="dxa"/>
          </w:tcPr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[6</w:t>
            </w:r>
            <w:r w:rsidRPr="00DB5A6A">
              <w:rPr>
                <w:rFonts w:hint="eastAsia"/>
                <w:shd w:val="pct15" w:color="auto" w:fill="FFFFFF"/>
              </w:rPr>
              <w:t>个</w:t>
            </w:r>
            <w:r w:rsidRPr="00DB5A6A">
              <w:rPr>
                <w:rFonts w:hint="eastAsia"/>
                <w:shd w:val="pct15" w:color="auto" w:fill="FFFFFF"/>
              </w:rPr>
              <w:t>#</w:t>
            </w:r>
            <w:r w:rsidRPr="00DB5A6A">
              <w:rPr>
                <w:rFonts w:hint="eastAsia"/>
                <w:shd w:val="pct15" w:color="auto" w:fill="FFFFFF"/>
              </w:rPr>
              <w:t>号开头和结束，内容为</w:t>
            </w:r>
            <w:r w:rsidRPr="00DB5A6A">
              <w:rPr>
                <w:rFonts w:hint="eastAsia"/>
                <w:shd w:val="pct15" w:color="auto" w:fill="FFFFFF"/>
              </w:rPr>
              <w:t>Fail]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示例：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Fail</w:t>
            </w:r>
          </w:p>
          <w:p w:rsidR="006F0878" w:rsidRPr="00DB5A6A" w:rsidRDefault="006F0878" w:rsidP="00D248AD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6F0878" w:rsidRPr="00DB5A6A" w:rsidRDefault="006F0878" w:rsidP="006F0878">
      <w:pPr>
        <w:pStyle w:val="HTML"/>
        <w:shd w:val="clear" w:color="auto" w:fill="FFFFFF"/>
        <w:rPr>
          <w:sz w:val="18"/>
          <w:szCs w:val="18"/>
        </w:rPr>
      </w:pPr>
    </w:p>
    <w:p w:rsidR="006F0878" w:rsidRPr="00DB5A6A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0878" w:rsidRPr="00DB5A6A" w:rsidRDefault="006F0878" w:rsidP="00B305AA">
      <w:pPr>
        <w:pStyle w:val="HTML"/>
        <w:shd w:val="clear" w:color="auto" w:fill="FFFFFF"/>
        <w:rPr>
          <w:sz w:val="18"/>
          <w:szCs w:val="18"/>
        </w:rPr>
      </w:pPr>
    </w:p>
    <w:p w:rsidR="006F3A27" w:rsidRPr="00DB5A6A" w:rsidRDefault="004A542B" w:rsidP="004A542B">
      <w:pPr>
        <w:pStyle w:val="2"/>
      </w:pPr>
      <w:r w:rsidRPr="00DB5A6A">
        <w:rPr>
          <w:rFonts w:hint="eastAsia"/>
        </w:rPr>
        <w:t>产品码上传接口</w:t>
      </w:r>
      <w:r w:rsidR="00FE645B" w:rsidRPr="00DB5A6A">
        <w:rPr>
          <w:rFonts w:hint="eastAsia"/>
        </w:rPr>
        <w:t>【</w:t>
      </w:r>
      <w:r w:rsidR="00316A79" w:rsidRPr="00DB5A6A">
        <w:rPr>
          <w:rFonts w:hint="eastAsia"/>
        </w:rPr>
        <w:t>C++</w:t>
      </w:r>
      <w:r w:rsidR="00316A79" w:rsidRPr="00DB5A6A">
        <w:rPr>
          <w:rFonts w:hint="eastAsia"/>
        </w:rPr>
        <w:t>版</w:t>
      </w:r>
      <w:r w:rsidR="00FE645B" w:rsidRPr="00DB5A6A">
        <w:rPr>
          <w:rFonts w:hint="eastAsia"/>
        </w:rPr>
        <w:t>】</w:t>
      </w:r>
    </w:p>
    <w:p w:rsidR="004A542B" w:rsidRPr="00DB5A6A" w:rsidRDefault="004A542B" w:rsidP="004A542B">
      <w:r w:rsidRPr="00DB5A6A">
        <w:rPr>
          <w:rFonts w:hint="eastAsia"/>
        </w:rPr>
        <w:t>地址：</w:t>
      </w:r>
      <w:r w:rsidR="00A436D2" w:rsidRPr="00DB5A6A">
        <w:t>http://</w:t>
      </w:r>
      <w:r w:rsidR="003F2BDF" w:rsidRPr="00DB5A6A">
        <w:t>suyuan.51upstar.com</w:t>
      </w:r>
      <w:r w:rsidR="00515FA1" w:rsidRPr="00DB5A6A">
        <w:t>/</w:t>
      </w:r>
      <w:r w:rsidR="00515FA1" w:rsidRPr="00DB5A6A">
        <w:rPr>
          <w:rFonts w:hint="eastAsia"/>
        </w:rPr>
        <w:t>admin.php</w:t>
      </w:r>
      <w:r w:rsidR="00A436D2" w:rsidRPr="00DB5A6A">
        <w:t>/sinterface/</w:t>
      </w:r>
      <w:r w:rsidR="00A436D2" w:rsidRPr="00DB5A6A">
        <w:rPr>
          <w:rFonts w:hint="eastAsia"/>
        </w:rPr>
        <w:t>p</w:t>
      </w:r>
      <w:r w:rsidR="00A436D2" w:rsidRPr="00DB5A6A">
        <w:t>roductcode/insert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3"/>
        <w:gridCol w:w="1371"/>
        <w:gridCol w:w="1182"/>
        <w:gridCol w:w="5387"/>
      </w:tblGrid>
      <w:tr w:rsidR="00685C36" w:rsidRPr="00DB5A6A" w:rsidTr="00D5660E">
        <w:tc>
          <w:tcPr>
            <w:tcW w:w="10173" w:type="dxa"/>
            <w:gridSpan w:val="4"/>
          </w:tcPr>
          <w:p w:rsidR="004A542B" w:rsidRPr="00DB5A6A" w:rsidRDefault="004A542B" w:rsidP="002617CE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POST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D5660E">
        <w:tc>
          <w:tcPr>
            <w:tcW w:w="0" w:type="auto"/>
            <w:hideMark/>
          </w:tcPr>
          <w:p w:rsidR="004A542B" w:rsidRPr="00DB5A6A" w:rsidRDefault="004A542B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4A542B" w:rsidRPr="00DB5A6A" w:rsidRDefault="004A542B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1182" w:type="dxa"/>
            <w:hideMark/>
          </w:tcPr>
          <w:p w:rsidR="004A542B" w:rsidRPr="00DB5A6A" w:rsidRDefault="004A542B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5387" w:type="dxa"/>
          </w:tcPr>
          <w:p w:rsidR="004A542B" w:rsidRPr="00DB5A6A" w:rsidRDefault="004A542B" w:rsidP="002617CE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D5660E">
        <w:tc>
          <w:tcPr>
            <w:tcW w:w="0" w:type="auto"/>
          </w:tcPr>
          <w:p w:rsidR="00D5660E" w:rsidRPr="00DB5A6A" w:rsidRDefault="00440DE2" w:rsidP="002617CE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user_id</w:t>
            </w:r>
          </w:p>
        </w:tc>
        <w:tc>
          <w:tcPr>
            <w:tcW w:w="0" w:type="auto"/>
          </w:tcPr>
          <w:p w:rsidR="00D5660E" w:rsidRPr="00DB5A6A" w:rsidRDefault="00D5660E" w:rsidP="002617CE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DB5A6A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1182" w:type="dxa"/>
          </w:tcPr>
          <w:p w:rsidR="00D5660E" w:rsidRPr="00DB5A6A" w:rsidRDefault="00D5660E" w:rsidP="002617CE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DB5A6A" w:rsidRDefault="00D5660E" w:rsidP="00B33937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用户</w:t>
            </w:r>
            <w:r w:rsidRPr="00DB5A6A">
              <w:rPr>
                <w:rFonts w:hint="eastAsia"/>
              </w:rPr>
              <w:t>id</w:t>
            </w:r>
          </w:p>
        </w:tc>
      </w:tr>
      <w:tr w:rsidR="00685C36" w:rsidRPr="00DB5A6A" w:rsidTr="00D5660E">
        <w:tc>
          <w:tcPr>
            <w:tcW w:w="0" w:type="auto"/>
          </w:tcPr>
          <w:p w:rsidR="00D5660E" w:rsidRPr="00DB5A6A" w:rsidRDefault="00D5660E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template_id</w:t>
            </w:r>
          </w:p>
        </w:tc>
        <w:tc>
          <w:tcPr>
            <w:tcW w:w="0" w:type="auto"/>
          </w:tcPr>
          <w:p w:rsidR="00D5660E" w:rsidRPr="00DB5A6A" w:rsidRDefault="00D5660E" w:rsidP="002617CE">
            <w:pPr>
              <w:rPr>
                <w:rStyle w:val="af"/>
              </w:rPr>
            </w:pPr>
            <w:proofErr w:type="gramStart"/>
            <w:r w:rsidRPr="00DB5A6A">
              <w:rPr>
                <w:rStyle w:val="af"/>
              </w:rPr>
              <w:t>V</w:t>
            </w:r>
            <w:r w:rsidRPr="00DB5A6A">
              <w:rPr>
                <w:rStyle w:val="af"/>
                <w:rFonts w:hint="eastAsia"/>
              </w:rPr>
              <w:t>archar(</w:t>
            </w:r>
            <w:proofErr w:type="gramEnd"/>
            <w:r w:rsidRPr="00DB5A6A">
              <w:rPr>
                <w:rStyle w:val="af"/>
                <w:rFonts w:hint="eastAsia"/>
              </w:rPr>
              <w:t>32)</w:t>
            </w:r>
          </w:p>
        </w:tc>
        <w:tc>
          <w:tcPr>
            <w:tcW w:w="1182" w:type="dxa"/>
          </w:tcPr>
          <w:p w:rsidR="00D5660E" w:rsidRPr="00DB5A6A" w:rsidRDefault="00D5660E" w:rsidP="002617CE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D5660E" w:rsidRPr="00DB5A6A" w:rsidRDefault="00D5660E" w:rsidP="002617CE">
            <w:r w:rsidRPr="00DB5A6A">
              <w:rPr>
                <w:rFonts w:hint="eastAsia"/>
              </w:rPr>
              <w:t>模板</w:t>
            </w:r>
            <w:r w:rsidRPr="00DB5A6A">
              <w:rPr>
                <w:rFonts w:hint="eastAsia"/>
              </w:rPr>
              <w:t>id</w:t>
            </w:r>
          </w:p>
        </w:tc>
      </w:tr>
      <w:tr w:rsidR="00685C36" w:rsidRPr="00DB5A6A" w:rsidTr="00D5660E">
        <w:tc>
          <w:tcPr>
            <w:tcW w:w="0" w:type="auto"/>
          </w:tcPr>
          <w:p w:rsidR="00306AA9" w:rsidRPr="00DB5A6A" w:rsidRDefault="00306AA9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Fonts w:ascii="宋体" w:hAnsi="宋体" w:cs="宋体" w:hint="eastAsia"/>
                <w:szCs w:val="24"/>
              </w:rPr>
              <w:t>m</w:t>
            </w:r>
            <w:r w:rsidRPr="00DB5A6A">
              <w:rPr>
                <w:rFonts w:ascii="宋体" w:hAnsi="宋体" w:cs="宋体"/>
                <w:szCs w:val="24"/>
              </w:rPr>
              <w:t>arket</w:t>
            </w:r>
            <w:r w:rsidRPr="00DB5A6A">
              <w:rPr>
                <w:rFonts w:ascii="宋体" w:hAnsi="宋体" w:cs="宋体" w:hint="eastAsia"/>
                <w:szCs w:val="24"/>
              </w:rPr>
              <w:t>_t</w:t>
            </w:r>
            <w:r w:rsidRPr="00DB5A6A">
              <w:rPr>
                <w:rFonts w:ascii="宋体" w:hAnsi="宋体" w:cs="宋体"/>
                <w:szCs w:val="24"/>
              </w:rPr>
              <w:t>ime</w:t>
            </w:r>
          </w:p>
        </w:tc>
        <w:tc>
          <w:tcPr>
            <w:tcW w:w="0" w:type="auto"/>
          </w:tcPr>
          <w:p w:rsidR="00306AA9" w:rsidRPr="00DB5A6A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DB5A6A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1182" w:type="dxa"/>
          </w:tcPr>
          <w:p w:rsidR="00306AA9" w:rsidRPr="00DB5A6A" w:rsidRDefault="00306AA9" w:rsidP="00D248AD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DB5A6A" w:rsidRDefault="00306AA9" w:rsidP="002617CE">
            <w:r w:rsidRPr="00DB5A6A">
              <w:rPr>
                <w:rFonts w:hint="eastAsia"/>
              </w:rPr>
              <w:t>上市时间</w:t>
            </w:r>
          </w:p>
        </w:tc>
      </w:tr>
      <w:tr w:rsidR="00685C36" w:rsidRPr="00DB5A6A" w:rsidTr="00D5660E">
        <w:tc>
          <w:tcPr>
            <w:tcW w:w="0" w:type="auto"/>
          </w:tcPr>
          <w:p w:rsidR="00306AA9" w:rsidRPr="00DB5A6A" w:rsidRDefault="00306AA9" w:rsidP="002617CE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 w:rsidRPr="00DB5A6A">
              <w:rPr>
                <w:rFonts w:hint="eastAsia"/>
              </w:rPr>
              <w:t>product_code_num</w:t>
            </w:r>
          </w:p>
        </w:tc>
        <w:tc>
          <w:tcPr>
            <w:tcW w:w="0" w:type="auto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DB5A6A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1182" w:type="dxa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DB5A6A" w:rsidRDefault="00306AA9" w:rsidP="002617CE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码数</w:t>
            </w:r>
          </w:p>
        </w:tc>
      </w:tr>
      <w:tr w:rsidR="00685C36" w:rsidRPr="00DB5A6A" w:rsidTr="00D5660E">
        <w:tc>
          <w:tcPr>
            <w:tcW w:w="0" w:type="auto"/>
            <w:vAlign w:val="center"/>
          </w:tcPr>
          <w:p w:rsidR="00306AA9" w:rsidRPr="00DB5A6A" w:rsidRDefault="00306AA9" w:rsidP="002617CE">
            <w:pPr>
              <w:widowControl/>
              <w:jc w:val="left"/>
            </w:pPr>
            <w:r w:rsidRPr="00DB5A6A">
              <w:rPr>
                <w:rFonts w:hint="eastAsia"/>
              </w:rPr>
              <w:t>p</w:t>
            </w:r>
            <w:r w:rsidRPr="00DB5A6A">
              <w:t>roduct</w:t>
            </w:r>
            <w:r w:rsidRPr="00DB5A6A">
              <w:rPr>
                <w:rFonts w:hint="eastAsia"/>
              </w:rPr>
              <w:t>_</w:t>
            </w:r>
            <w:r w:rsidRPr="00DB5A6A">
              <w:t>code</w:t>
            </w:r>
            <w:r w:rsidRPr="00DB5A6A">
              <w:rPr>
                <w:rFonts w:hint="eastAsia"/>
              </w:rPr>
              <w:t>_begin</w:t>
            </w:r>
          </w:p>
        </w:tc>
        <w:tc>
          <w:tcPr>
            <w:tcW w:w="0" w:type="auto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DB5A6A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1182" w:type="dxa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DB5A6A" w:rsidRDefault="00306AA9" w:rsidP="002617CE">
            <w:pPr>
              <w:rPr>
                <w:b/>
              </w:rPr>
            </w:pPr>
            <w:proofErr w:type="gramStart"/>
            <w:r w:rsidRPr="00DB5A6A">
              <w:rPr>
                <w:rFonts w:hint="eastAsia"/>
                <w:b/>
              </w:rPr>
              <w:t>码开始</w:t>
            </w:r>
            <w:proofErr w:type="gramEnd"/>
          </w:p>
        </w:tc>
      </w:tr>
      <w:tr w:rsidR="00685C36" w:rsidRPr="00DB5A6A" w:rsidTr="00D5660E">
        <w:tc>
          <w:tcPr>
            <w:tcW w:w="0" w:type="auto"/>
            <w:vAlign w:val="center"/>
          </w:tcPr>
          <w:p w:rsidR="00306AA9" w:rsidRPr="00DB5A6A" w:rsidRDefault="00306AA9" w:rsidP="002617CE">
            <w:pPr>
              <w:widowControl/>
              <w:jc w:val="left"/>
            </w:pPr>
            <w:r w:rsidRPr="00DB5A6A">
              <w:rPr>
                <w:rFonts w:hint="eastAsia"/>
              </w:rPr>
              <w:t>p</w:t>
            </w:r>
            <w:r w:rsidRPr="00DB5A6A">
              <w:t>roduct</w:t>
            </w:r>
            <w:r w:rsidRPr="00DB5A6A">
              <w:rPr>
                <w:rFonts w:hint="eastAsia"/>
              </w:rPr>
              <w:t>_</w:t>
            </w:r>
            <w:r w:rsidRPr="00DB5A6A">
              <w:t>code</w:t>
            </w:r>
            <w:r w:rsidRPr="00DB5A6A">
              <w:rPr>
                <w:rFonts w:hint="eastAsia"/>
              </w:rPr>
              <w:t>_end</w:t>
            </w:r>
          </w:p>
        </w:tc>
        <w:tc>
          <w:tcPr>
            <w:tcW w:w="0" w:type="auto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DB5A6A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1182" w:type="dxa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DB5A6A" w:rsidRDefault="00306AA9" w:rsidP="002617CE">
            <w:pPr>
              <w:rPr>
                <w:b/>
              </w:rPr>
            </w:pPr>
            <w:proofErr w:type="gramStart"/>
            <w:r w:rsidRPr="00DB5A6A">
              <w:rPr>
                <w:rFonts w:hint="eastAsia"/>
                <w:b/>
              </w:rPr>
              <w:t>码结束</w:t>
            </w:r>
            <w:proofErr w:type="gramEnd"/>
          </w:p>
        </w:tc>
      </w:tr>
      <w:tr w:rsidR="00AA2DFC" w:rsidRPr="00DB5A6A" w:rsidTr="00D5660E">
        <w:tc>
          <w:tcPr>
            <w:tcW w:w="0" w:type="auto"/>
            <w:vAlign w:val="center"/>
          </w:tcPr>
          <w:p w:rsidR="00306AA9" w:rsidRPr="00DB5A6A" w:rsidRDefault="00306AA9" w:rsidP="002617CE">
            <w:pPr>
              <w:widowControl/>
              <w:jc w:val="left"/>
            </w:pPr>
            <w:r w:rsidRPr="00DB5A6A">
              <w:rPr>
                <w:rFonts w:ascii="Arial" w:hAnsi="Arial" w:cs="Arial" w:hint="eastAsia"/>
                <w:bCs/>
              </w:rPr>
              <w:t>c</w:t>
            </w:r>
            <w:r w:rsidRPr="00DB5A6A">
              <w:rPr>
                <w:rFonts w:ascii="Arial" w:hAnsi="Arial" w:cs="Arial"/>
                <w:bCs/>
              </w:rPr>
              <w:t>reate</w:t>
            </w:r>
            <w:r w:rsidRPr="00DB5A6A">
              <w:rPr>
                <w:rFonts w:ascii="Arial" w:hAnsi="Arial" w:cs="Arial" w:hint="eastAsia"/>
                <w:bCs/>
              </w:rPr>
              <w:t>_time</w:t>
            </w:r>
          </w:p>
        </w:tc>
        <w:tc>
          <w:tcPr>
            <w:tcW w:w="0" w:type="auto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DB5A6A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1182" w:type="dxa"/>
          </w:tcPr>
          <w:p w:rsidR="00306AA9" w:rsidRPr="00DB5A6A" w:rsidRDefault="00306AA9" w:rsidP="002617CE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5387" w:type="dxa"/>
          </w:tcPr>
          <w:p w:rsidR="00306AA9" w:rsidRPr="00DB5A6A" w:rsidRDefault="00306AA9" w:rsidP="002617CE">
            <w:pPr>
              <w:rPr>
                <w:b/>
              </w:rPr>
            </w:pPr>
            <w:r w:rsidRPr="00DB5A6A">
              <w:rPr>
                <w:rFonts w:hint="eastAsia"/>
                <w:b/>
              </w:rPr>
              <w:t>添加时间，时间戳</w:t>
            </w:r>
          </w:p>
        </w:tc>
      </w:tr>
    </w:tbl>
    <w:p w:rsidR="004A542B" w:rsidRPr="00DB5A6A" w:rsidRDefault="004A542B" w:rsidP="004A542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DB5A6A" w:rsidTr="006B1013">
        <w:tc>
          <w:tcPr>
            <w:tcW w:w="10494" w:type="dxa"/>
            <w:gridSpan w:val="2"/>
          </w:tcPr>
          <w:p w:rsidR="004A542B" w:rsidRPr="00DB5A6A" w:rsidRDefault="004A542B" w:rsidP="006B1013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2617CE">
        <w:trPr>
          <w:trHeight w:val="2340"/>
        </w:trPr>
        <w:tc>
          <w:tcPr>
            <w:tcW w:w="0" w:type="auto"/>
          </w:tcPr>
          <w:p w:rsidR="004A542B" w:rsidRPr="00DB5A6A" w:rsidRDefault="004A542B" w:rsidP="002617CE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b/>
                <w:bCs/>
                <w:shd w:val="pct15" w:color="auto" w:fill="FFFFFF"/>
              </w:rPr>
              <w:lastRenderedPageBreak/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4A542B" w:rsidRPr="00DB5A6A" w:rsidRDefault="004A542B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</w:t>
            </w:r>
            <w:r w:rsidR="006B1013" w:rsidRPr="00DB5A6A">
              <w:rPr>
                <w:rFonts w:hint="eastAsia"/>
                <w:shd w:val="pct15" w:color="auto" w:fill="FFFFFF"/>
              </w:rPr>
              <w:t>上传</w:t>
            </w:r>
            <w:r w:rsidRPr="00DB5A6A">
              <w:rPr>
                <w:rFonts w:hint="eastAsia"/>
                <w:shd w:val="pct15" w:color="auto" w:fill="FFFFFF"/>
              </w:rPr>
              <w:t>成功：】</w:t>
            </w:r>
          </w:p>
          <w:p w:rsidR="004A542B" w:rsidRPr="00DB5A6A" w:rsidRDefault="004A542B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  <w:p w:rsidR="004A542B" w:rsidRPr="00DB5A6A" w:rsidRDefault="006B1013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Success</w:t>
            </w:r>
          </w:p>
          <w:p w:rsidR="004A542B" w:rsidRPr="00DB5A6A" w:rsidRDefault="004A542B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</w:tc>
      </w:tr>
      <w:tr w:rsidR="004A542B" w:rsidRPr="00DB5A6A" w:rsidTr="002617CE">
        <w:trPr>
          <w:trHeight w:val="2340"/>
        </w:trPr>
        <w:tc>
          <w:tcPr>
            <w:tcW w:w="0" w:type="auto"/>
          </w:tcPr>
          <w:p w:rsidR="004A542B" w:rsidRPr="00DB5A6A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013" w:rsidRPr="00DB5A6A" w:rsidRDefault="006B1013" w:rsidP="006B1013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【上传</w:t>
            </w:r>
            <w:r w:rsidR="001F4CCB" w:rsidRPr="00DB5A6A">
              <w:rPr>
                <w:rFonts w:hint="eastAsia"/>
                <w:shd w:val="pct15" w:color="auto" w:fill="FFFFFF"/>
              </w:rPr>
              <w:t>失败</w:t>
            </w:r>
            <w:r w:rsidRPr="00DB5A6A">
              <w:rPr>
                <w:rFonts w:hint="eastAsia"/>
                <w:shd w:val="pct15" w:color="auto" w:fill="FFFFFF"/>
              </w:rPr>
              <w:t>：】</w:t>
            </w:r>
          </w:p>
          <w:p w:rsidR="004A542B" w:rsidRPr="00DB5A6A" w:rsidRDefault="004A542B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  <w:p w:rsidR="004A542B" w:rsidRPr="00DB5A6A" w:rsidRDefault="004A542B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Fail</w:t>
            </w:r>
          </w:p>
          <w:p w:rsidR="004A542B" w:rsidRPr="00DB5A6A" w:rsidRDefault="004A542B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######</w:t>
            </w:r>
          </w:p>
        </w:tc>
      </w:tr>
    </w:tbl>
    <w:p w:rsidR="004A542B" w:rsidRPr="00DB5A6A" w:rsidRDefault="004A542B" w:rsidP="004A542B"/>
    <w:p w:rsidR="006B198B" w:rsidRPr="00DB5A6A" w:rsidRDefault="006B198B" w:rsidP="00F75E51">
      <w:pPr>
        <w:pStyle w:val="2"/>
      </w:pPr>
      <w:r w:rsidRPr="00DB5A6A">
        <w:rPr>
          <w:rFonts w:hint="eastAsia"/>
        </w:rPr>
        <w:t>产品码查询接口</w:t>
      </w:r>
      <w:r w:rsidRPr="00DB5A6A">
        <w:rPr>
          <w:rFonts w:hint="eastAsia"/>
        </w:rPr>
        <w:t>[C++</w:t>
      </w:r>
      <w:r w:rsidRPr="00DB5A6A">
        <w:rPr>
          <w:rFonts w:hint="eastAsia"/>
        </w:rPr>
        <w:t>版</w:t>
      </w:r>
      <w:r w:rsidRPr="00DB5A6A">
        <w:t>]</w:t>
      </w:r>
    </w:p>
    <w:p w:rsidR="006B198B" w:rsidRPr="00DB5A6A" w:rsidRDefault="006B198B" w:rsidP="006B198B">
      <w:r w:rsidRPr="00DB5A6A">
        <w:rPr>
          <w:rFonts w:hint="eastAsia"/>
        </w:rPr>
        <w:t>地址：</w:t>
      </w:r>
      <w:r w:rsidRPr="00DB5A6A">
        <w:t>http://</w:t>
      </w:r>
      <w:r w:rsidR="003F2BDF" w:rsidRPr="00DB5A6A">
        <w:t>suyuan.51upstar.com</w:t>
      </w:r>
      <w:r w:rsidRPr="00DB5A6A">
        <w:t>/</w:t>
      </w:r>
      <w:r w:rsidRPr="00DB5A6A">
        <w:rPr>
          <w:rFonts w:hint="eastAsia"/>
        </w:rPr>
        <w:t>admin.php</w:t>
      </w:r>
      <w:r w:rsidRPr="00DB5A6A">
        <w:t>/sinterface/</w:t>
      </w:r>
      <w:r w:rsidRPr="00DB5A6A">
        <w:rPr>
          <w:rFonts w:hint="eastAsia"/>
        </w:rPr>
        <w:t>p</w:t>
      </w:r>
      <w:r w:rsidRPr="00DB5A6A">
        <w:t>roduct/in</w:t>
      </w:r>
      <w:r w:rsidRPr="00DB5A6A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05"/>
        <w:gridCol w:w="1371"/>
        <w:gridCol w:w="698"/>
        <w:gridCol w:w="6965"/>
      </w:tblGrid>
      <w:tr w:rsidR="00685C36" w:rsidRPr="00DB5A6A" w:rsidTr="00F776EF">
        <w:tc>
          <w:tcPr>
            <w:tcW w:w="10600" w:type="dxa"/>
            <w:gridSpan w:val="4"/>
          </w:tcPr>
          <w:p w:rsidR="006B198B" w:rsidRPr="00DB5A6A" w:rsidRDefault="006B198B" w:rsidP="009F2A43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9F2A43">
        <w:tc>
          <w:tcPr>
            <w:tcW w:w="0" w:type="auto"/>
            <w:hideMark/>
          </w:tcPr>
          <w:p w:rsidR="006B198B" w:rsidRPr="00DB5A6A" w:rsidRDefault="006B198B" w:rsidP="009F2A43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B198B" w:rsidRPr="00DB5A6A" w:rsidRDefault="006B198B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B198B" w:rsidRPr="00DB5A6A" w:rsidRDefault="006B198B" w:rsidP="009F2A43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6965" w:type="dxa"/>
          </w:tcPr>
          <w:p w:rsidR="006B198B" w:rsidRPr="00DB5A6A" w:rsidRDefault="006B198B" w:rsidP="009F2A43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9F2A43">
        <w:tc>
          <w:tcPr>
            <w:tcW w:w="0" w:type="auto"/>
          </w:tcPr>
          <w:p w:rsidR="00F776EF" w:rsidRPr="00DB5A6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Fonts w:ascii="Times New Roman" w:hAnsi="Times New Roman" w:hint="eastAsia"/>
                <w:sz w:val="20"/>
                <w:szCs w:val="20"/>
              </w:rPr>
              <w:t>user_id</w:t>
            </w: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DB5A6A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否</w:t>
            </w:r>
          </w:p>
        </w:tc>
        <w:tc>
          <w:tcPr>
            <w:tcW w:w="6965" w:type="dxa"/>
          </w:tcPr>
          <w:p w:rsidR="00F776EF" w:rsidRPr="00DB5A6A" w:rsidRDefault="00F776EF" w:rsidP="00F776EF">
            <w:pPr>
              <w:rPr>
                <w:b/>
                <w:bCs/>
              </w:rPr>
            </w:pPr>
            <w:r w:rsidRPr="00DB5A6A">
              <w:rPr>
                <w:rFonts w:hint="eastAsia"/>
              </w:rPr>
              <w:t>用户</w:t>
            </w:r>
            <w:r w:rsidRPr="00DB5A6A">
              <w:rPr>
                <w:rFonts w:hint="eastAsia"/>
              </w:rPr>
              <w:t>id</w:t>
            </w:r>
          </w:p>
        </w:tc>
      </w:tr>
      <w:tr w:rsidR="00685C36" w:rsidRPr="00DB5A6A" w:rsidTr="009F2A43">
        <w:tc>
          <w:tcPr>
            <w:tcW w:w="0" w:type="auto"/>
          </w:tcPr>
          <w:p w:rsidR="00F776EF" w:rsidRPr="00DB5A6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Fonts w:ascii="Times New Roman" w:hAnsi="Times New Roman" w:hint="eastAsia"/>
                <w:sz w:val="20"/>
                <w:szCs w:val="20"/>
              </w:rPr>
              <w:t>product_code_id</w:t>
            </w: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B5A6A">
              <w:rPr>
                <w:rStyle w:val="af"/>
              </w:rPr>
              <w:t>V</w:t>
            </w:r>
            <w:r w:rsidRPr="00DB5A6A">
              <w:rPr>
                <w:rStyle w:val="af"/>
                <w:rFonts w:hint="eastAsia"/>
              </w:rPr>
              <w:t>archar(</w:t>
            </w:r>
            <w:proofErr w:type="gramEnd"/>
            <w:r w:rsidRPr="00DB5A6A">
              <w:rPr>
                <w:rStyle w:val="af"/>
                <w:rFonts w:hint="eastAsia"/>
              </w:rPr>
              <w:t>32)</w:t>
            </w: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DB5A6A" w:rsidRDefault="00F776EF" w:rsidP="00F776EF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产品码</w:t>
            </w:r>
            <w:r w:rsidRPr="00DB5A6A">
              <w:rPr>
                <w:rFonts w:hint="eastAsia"/>
                <w:b/>
                <w:bCs/>
              </w:rPr>
              <w:t>id</w:t>
            </w:r>
            <w:r w:rsidR="00936F99" w:rsidRPr="00DB5A6A">
              <w:rPr>
                <w:rFonts w:hint="eastAsia"/>
                <w:b/>
                <w:bCs/>
              </w:rPr>
              <w:t>（</w:t>
            </w:r>
            <w:r w:rsidR="00936F99" w:rsidRPr="00DB5A6A">
              <w:rPr>
                <w:rFonts w:hint="eastAsia"/>
              </w:rPr>
              <w:t xml:space="preserve">sy_product_code </w:t>
            </w:r>
            <w:r w:rsidR="00936F99" w:rsidRPr="00DB5A6A">
              <w:rPr>
                <w:rFonts w:hint="eastAsia"/>
              </w:rPr>
              <w:t>产品码表的</w:t>
            </w:r>
            <w:r w:rsidR="00936F99" w:rsidRPr="00DB5A6A">
              <w:rPr>
                <w:rFonts w:hint="eastAsia"/>
              </w:rPr>
              <w:t>product_code_id</w:t>
            </w:r>
            <w:r w:rsidR="00936F99"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9F2A43">
        <w:tc>
          <w:tcPr>
            <w:tcW w:w="0" w:type="auto"/>
          </w:tcPr>
          <w:p w:rsidR="00F776EF" w:rsidRPr="00DB5A6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  <w:r w:rsidRPr="00DB5A6A">
              <w:rPr>
                <w:rFonts w:ascii="Times New Roman" w:hAnsi="Times New Roman" w:hint="eastAsia"/>
                <w:sz w:val="20"/>
                <w:szCs w:val="20"/>
              </w:rPr>
              <w:t>product_code_no</w:t>
            </w: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DB5A6A">
              <w:rPr>
                <w:rFonts w:ascii="Times New Roman" w:hAnsi="Times New Roman"/>
                <w:sz w:val="20"/>
                <w:szCs w:val="20"/>
              </w:rPr>
              <w:t>I</w:t>
            </w:r>
            <w:r w:rsidRPr="00DB5A6A">
              <w:rPr>
                <w:rFonts w:ascii="Times New Roman" w:hAnsi="Times New Roman" w:hint="eastAsia"/>
                <w:sz w:val="20"/>
                <w:szCs w:val="20"/>
              </w:rPr>
              <w:t>nt(</w:t>
            </w:r>
            <w:proofErr w:type="gramEnd"/>
            <w:r w:rsidRPr="00DB5A6A">
              <w:rPr>
                <w:rFonts w:ascii="Times New Roman" w:hAnsi="Times New Roman" w:hint="eastAsia"/>
                <w:sz w:val="20"/>
                <w:szCs w:val="20"/>
              </w:rPr>
              <w:t>11)</w:t>
            </w: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6965" w:type="dxa"/>
          </w:tcPr>
          <w:p w:rsidR="00F776EF" w:rsidRPr="00DB5A6A" w:rsidRDefault="00F776EF" w:rsidP="00F776EF">
            <w:r w:rsidRPr="00DB5A6A">
              <w:rPr>
                <w:rFonts w:hint="eastAsia"/>
              </w:rPr>
              <w:t>码序号</w:t>
            </w:r>
          </w:p>
        </w:tc>
      </w:tr>
      <w:tr w:rsidR="00685C36" w:rsidRPr="00DB5A6A" w:rsidTr="009F2A43">
        <w:tc>
          <w:tcPr>
            <w:tcW w:w="0" w:type="auto"/>
          </w:tcPr>
          <w:p w:rsidR="00F776EF" w:rsidRPr="00DB5A6A" w:rsidRDefault="00F776EF" w:rsidP="00C66765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DB5A6A" w:rsidRDefault="00F776EF" w:rsidP="00F776EF">
            <w:pPr>
              <w:rPr>
                <w:b/>
              </w:rPr>
            </w:pPr>
          </w:p>
        </w:tc>
      </w:tr>
      <w:tr w:rsidR="00F776EF" w:rsidRPr="00DB5A6A" w:rsidTr="009F2A43">
        <w:tc>
          <w:tcPr>
            <w:tcW w:w="0" w:type="auto"/>
            <w:vAlign w:val="center"/>
          </w:tcPr>
          <w:p w:rsidR="00F776EF" w:rsidRPr="00DB5A6A" w:rsidRDefault="00F776EF" w:rsidP="00F776EF">
            <w:pPr>
              <w:widowControl/>
              <w:jc w:val="left"/>
            </w:pP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F776EF" w:rsidRPr="00DB5A6A" w:rsidRDefault="00F776EF" w:rsidP="00F776E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965" w:type="dxa"/>
          </w:tcPr>
          <w:p w:rsidR="00F776EF" w:rsidRPr="00DB5A6A" w:rsidRDefault="00F776EF" w:rsidP="00F776EF">
            <w:pPr>
              <w:rPr>
                <w:b/>
              </w:rPr>
            </w:pPr>
          </w:p>
        </w:tc>
      </w:tr>
    </w:tbl>
    <w:p w:rsidR="006B198B" w:rsidRPr="00DB5A6A" w:rsidRDefault="006B198B" w:rsidP="006B198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DB5A6A" w:rsidTr="009F2A43">
        <w:tc>
          <w:tcPr>
            <w:tcW w:w="10494" w:type="dxa"/>
            <w:gridSpan w:val="2"/>
          </w:tcPr>
          <w:p w:rsidR="006B198B" w:rsidRPr="00DB5A6A" w:rsidRDefault="006B198B" w:rsidP="009F2A43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9F2A43">
        <w:trPr>
          <w:trHeight w:val="2340"/>
        </w:trPr>
        <w:tc>
          <w:tcPr>
            <w:tcW w:w="0" w:type="auto"/>
          </w:tcPr>
          <w:p w:rsidR="006B198B" w:rsidRPr="00DB5A6A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DB5A6A" w:rsidRDefault="006B198B" w:rsidP="009F2A43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【查询成功</w:t>
            </w:r>
            <w:r w:rsidRPr="00DB5A6A">
              <w:rPr>
                <w:rFonts w:hint="eastAsia"/>
                <w:shd w:val="pct15" w:color="auto" w:fill="FFFFFF"/>
              </w:rPr>
              <w:t>,</w:t>
            </w:r>
            <w:r w:rsidRPr="00DB5A6A">
              <w:rPr>
                <w:rFonts w:hint="eastAsia"/>
                <w:shd w:val="pct15" w:color="auto" w:fill="FFFFFF"/>
              </w:rPr>
              <w:t>以自定义</w:t>
            </w:r>
            <w:r w:rsidRPr="00DB5A6A">
              <w:rPr>
                <w:rFonts w:hint="eastAsia"/>
                <w:shd w:val="pct15" w:color="auto" w:fill="FFFFFF"/>
              </w:rPr>
              <w:t>HTML</w:t>
            </w:r>
            <w:r w:rsidRPr="00DB5A6A">
              <w:rPr>
                <w:rFonts w:hint="eastAsia"/>
                <w:shd w:val="pct15" w:color="auto" w:fill="FFFFFF"/>
              </w:rPr>
              <w:t>内容展示产品信息，</w:t>
            </w:r>
            <w:r w:rsidRPr="00DB5A6A">
              <w:rPr>
                <w:rFonts w:hint="eastAsia"/>
                <w:shd w:val="pct15" w:color="auto" w:fill="FFFFFF"/>
              </w:rPr>
              <w:t>HTML5</w:t>
            </w:r>
            <w:r w:rsidRPr="00DB5A6A">
              <w:rPr>
                <w:rFonts w:hint="eastAsia"/>
                <w:shd w:val="pct15" w:color="auto" w:fill="FFFFFF"/>
              </w:rPr>
              <w:t>页面显示产品详细】</w:t>
            </w:r>
          </w:p>
          <w:p w:rsidR="006B198B" w:rsidRPr="00DB5A6A" w:rsidRDefault="006B198B" w:rsidP="009F2A43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对应模板</w:t>
            </w:r>
            <w:r w:rsidRPr="00DB5A6A">
              <w:rPr>
                <w:rFonts w:hint="eastAsia"/>
                <w:shd w:val="pct15" w:color="auto" w:fill="FFFFFF"/>
              </w:rPr>
              <w:t>id</w:t>
            </w:r>
            <w:r w:rsidRPr="00DB5A6A">
              <w:rPr>
                <w:rFonts w:hint="eastAsia"/>
                <w:shd w:val="pct15" w:color="auto" w:fill="FFFFFF"/>
              </w:rPr>
              <w:t>下在内容展示</w:t>
            </w:r>
            <w:r w:rsidRPr="00DB5A6A">
              <w:rPr>
                <w:rFonts w:hint="eastAsia"/>
                <w:shd w:val="pct15" w:color="auto" w:fill="FFFFFF"/>
              </w:rPr>
              <w:t>html</w:t>
            </w:r>
          </w:p>
          <w:p w:rsidR="006B198B" w:rsidRPr="00DB5A6A" w:rsidRDefault="006B198B" w:rsidP="009F2A43">
            <w:pPr>
              <w:rPr>
                <w:shd w:val="pct15" w:color="auto" w:fill="FFFFFF"/>
              </w:rPr>
            </w:pPr>
          </w:p>
        </w:tc>
      </w:tr>
      <w:tr w:rsidR="00685C36" w:rsidRPr="00DB5A6A" w:rsidTr="009F2A43">
        <w:trPr>
          <w:trHeight w:val="2340"/>
        </w:trPr>
        <w:tc>
          <w:tcPr>
            <w:tcW w:w="0" w:type="auto"/>
          </w:tcPr>
          <w:p w:rsidR="006B198B" w:rsidRPr="00DB5A6A" w:rsidRDefault="006B198B" w:rsidP="009F2A43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b/>
                <w:bCs/>
                <w:shd w:val="pct15" w:color="auto" w:fill="FFFFFF"/>
              </w:rPr>
              <w:lastRenderedPageBreak/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6B198B" w:rsidRPr="00DB5A6A" w:rsidRDefault="006B198B" w:rsidP="009F2A43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【查询失败：】</w:t>
            </w:r>
          </w:p>
          <w:p w:rsidR="006B198B" w:rsidRPr="00DB5A6A" w:rsidRDefault="006B198B" w:rsidP="009F2A43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6B198B" w:rsidRPr="00DB5A6A" w:rsidRDefault="006B198B" w:rsidP="003F2BDF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</w:t>
      </w:r>
      <w:r w:rsidR="003F2BDF" w:rsidRPr="00DB5A6A">
        <w:t>suyuan.51upstar.com</w:t>
      </w:r>
      <w:r w:rsidRPr="00DB5A6A">
        <w:t>/</w:t>
      </w:r>
      <w:r w:rsidRPr="00DB5A6A">
        <w:rPr>
          <w:rFonts w:hint="eastAsia"/>
        </w:rPr>
        <w:t>index.php</w:t>
      </w:r>
      <w:r w:rsidRPr="00DB5A6A">
        <w:t>/</w:t>
      </w:r>
      <w:r w:rsidRPr="00DB5A6A">
        <w:rPr>
          <w:rFonts w:hint="eastAsia"/>
        </w:rPr>
        <w:t>index</w:t>
      </w:r>
      <w:r w:rsidRPr="00DB5A6A">
        <w:t>/</w:t>
      </w:r>
      <w:r w:rsidRPr="00DB5A6A">
        <w:rPr>
          <w:rFonts w:hint="eastAsia"/>
        </w:rPr>
        <w:t>p</w:t>
      </w:r>
      <w:r w:rsidRPr="00DB5A6A">
        <w:t>roduct/in</w:t>
      </w:r>
      <w:r w:rsidRPr="00DB5A6A">
        <w:rPr>
          <w:rFonts w:hint="eastAsia"/>
        </w:rPr>
        <w:t>dex</w:t>
      </w:r>
    </w:p>
    <w:p w:rsidR="006B198B" w:rsidRPr="00DB5A6A" w:rsidRDefault="006B198B" w:rsidP="006B198B">
      <w:pPr>
        <w:rPr>
          <w:rFonts w:ascii="微软雅黑" w:eastAsia="微软雅黑" w:hAnsi="微软雅黑"/>
          <w:sz w:val="18"/>
          <w:szCs w:val="18"/>
        </w:rPr>
      </w:pPr>
    </w:p>
    <w:p w:rsidR="006B198B" w:rsidRPr="00DB5A6A" w:rsidRDefault="006B198B" w:rsidP="004A542B"/>
    <w:p w:rsidR="006B198B" w:rsidRPr="00DB5A6A" w:rsidRDefault="006B198B" w:rsidP="004A542B"/>
    <w:p w:rsidR="004A542B" w:rsidRPr="00DB5A6A" w:rsidRDefault="004A542B" w:rsidP="004A542B">
      <w:pPr>
        <w:pStyle w:val="2"/>
      </w:pPr>
      <w:r w:rsidRPr="00DB5A6A">
        <w:rPr>
          <w:rFonts w:hint="eastAsia"/>
        </w:rPr>
        <w:t>产品码查询接口</w:t>
      </w:r>
      <w:r w:rsidR="002D5965" w:rsidRPr="00DB5A6A">
        <w:rPr>
          <w:rFonts w:hint="eastAsia"/>
        </w:rPr>
        <w:t>[</w:t>
      </w:r>
      <w:r w:rsidR="002D5965" w:rsidRPr="00DB5A6A">
        <w:rPr>
          <w:rFonts w:hint="eastAsia"/>
        </w:rPr>
        <w:t>通用版</w:t>
      </w:r>
      <w:r w:rsidR="002D5965" w:rsidRPr="00DB5A6A">
        <w:t>]</w:t>
      </w:r>
    </w:p>
    <w:p w:rsidR="004A542B" w:rsidRPr="00DB5A6A" w:rsidRDefault="004A542B" w:rsidP="004A542B">
      <w:r w:rsidRPr="00DB5A6A">
        <w:rPr>
          <w:rFonts w:hint="eastAsia"/>
        </w:rPr>
        <w:t>地址：</w:t>
      </w:r>
      <w:r w:rsidR="00306574" w:rsidRPr="00DB5A6A">
        <w:t>http://</w:t>
      </w:r>
      <w:r w:rsidR="003F2BDF" w:rsidRPr="00DB5A6A">
        <w:t>suyuan.51upstar.com</w:t>
      </w:r>
      <w:r w:rsidR="00515FA1" w:rsidRPr="00DB5A6A">
        <w:t>/</w:t>
      </w:r>
      <w:r w:rsidR="00515FA1" w:rsidRPr="00DB5A6A">
        <w:rPr>
          <w:rFonts w:hint="eastAsia"/>
        </w:rPr>
        <w:t>admin.php</w:t>
      </w:r>
      <w:r w:rsidR="00306574" w:rsidRPr="00DB5A6A">
        <w:t>/sinterface/</w:t>
      </w:r>
      <w:r w:rsidR="00306574" w:rsidRPr="00DB5A6A">
        <w:rPr>
          <w:rFonts w:hint="eastAsia"/>
        </w:rPr>
        <w:t>p</w:t>
      </w:r>
      <w:r w:rsidR="00306574" w:rsidRPr="00DB5A6A">
        <w:t>roduc</w:t>
      </w:r>
      <w:r w:rsidR="00DB14E2" w:rsidRPr="00DB5A6A">
        <w:t>t</w:t>
      </w:r>
      <w:r w:rsidR="00306574" w:rsidRPr="00DB5A6A">
        <w:t>/</w:t>
      </w:r>
      <w:r w:rsidR="00DB14E2" w:rsidRPr="00DB5A6A">
        <w:t>in</w:t>
      </w:r>
      <w:r w:rsidR="00DB14E2" w:rsidRPr="00DB5A6A">
        <w:rPr>
          <w:rFonts w:hint="eastAsia"/>
        </w:rPr>
        <w:t>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0"/>
        <w:gridCol w:w="1375"/>
        <w:gridCol w:w="700"/>
        <w:gridCol w:w="7058"/>
      </w:tblGrid>
      <w:tr w:rsidR="00685C36" w:rsidRPr="00DB5A6A" w:rsidTr="00031160">
        <w:tc>
          <w:tcPr>
            <w:tcW w:w="10443" w:type="dxa"/>
            <w:gridSpan w:val="4"/>
          </w:tcPr>
          <w:p w:rsidR="000717AC" w:rsidRPr="00DB5A6A" w:rsidRDefault="000717AC" w:rsidP="00E53C8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="00E53C86"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39491E">
        <w:tc>
          <w:tcPr>
            <w:tcW w:w="0" w:type="auto"/>
            <w:hideMark/>
          </w:tcPr>
          <w:p w:rsidR="000717AC" w:rsidRPr="00DB5A6A" w:rsidRDefault="000717AC" w:rsidP="002617CE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0717AC" w:rsidRPr="00DB5A6A" w:rsidRDefault="000717AC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0717AC" w:rsidRPr="00DB5A6A" w:rsidRDefault="000717AC" w:rsidP="002617CE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035" w:type="dxa"/>
          </w:tcPr>
          <w:p w:rsidR="000717AC" w:rsidRPr="00DB5A6A" w:rsidRDefault="000717AC" w:rsidP="002617CE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39491E">
        <w:tc>
          <w:tcPr>
            <w:tcW w:w="0" w:type="auto"/>
          </w:tcPr>
          <w:p w:rsidR="00031160" w:rsidRPr="00DB5A6A" w:rsidRDefault="00FF0EE1" w:rsidP="00FF0EE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DB5A6A">
              <w:rPr>
                <w:rFonts w:ascii="宋体" w:hAnsi="宋体" w:cs="宋体" w:hint="eastAsia"/>
                <w:b/>
                <w:bCs/>
                <w:kern w:val="0"/>
                <w:sz w:val="18"/>
                <w:szCs w:val="18"/>
                <w:shd w:val="clear" w:color="auto" w:fill="F7FAFF"/>
              </w:rPr>
              <w:t>code_info_id</w:t>
            </w:r>
          </w:p>
        </w:tc>
        <w:tc>
          <w:tcPr>
            <w:tcW w:w="0" w:type="auto"/>
          </w:tcPr>
          <w:p w:rsidR="00031160" w:rsidRPr="00DB5A6A" w:rsidRDefault="00031160" w:rsidP="002617CE">
            <w:pPr>
              <w:rPr>
                <w:rStyle w:val="af"/>
              </w:rPr>
            </w:pPr>
            <w:proofErr w:type="gramStart"/>
            <w:r w:rsidRPr="00DB5A6A">
              <w:rPr>
                <w:rStyle w:val="af"/>
              </w:rPr>
              <w:t>V</w:t>
            </w:r>
            <w:r w:rsidRPr="00DB5A6A">
              <w:rPr>
                <w:rStyle w:val="af"/>
                <w:rFonts w:hint="eastAsia"/>
              </w:rPr>
              <w:t>archar(</w:t>
            </w:r>
            <w:proofErr w:type="gramEnd"/>
            <w:r w:rsidRPr="00DB5A6A">
              <w:rPr>
                <w:rStyle w:val="af"/>
                <w:rFonts w:hint="eastAsia"/>
              </w:rPr>
              <w:t>32)</w:t>
            </w:r>
          </w:p>
        </w:tc>
        <w:tc>
          <w:tcPr>
            <w:tcW w:w="0" w:type="auto"/>
          </w:tcPr>
          <w:p w:rsidR="00031160" w:rsidRPr="00DB5A6A" w:rsidRDefault="00031160" w:rsidP="002617CE">
            <w:pPr>
              <w:rPr>
                <w:rStyle w:val="af"/>
              </w:rPr>
            </w:pPr>
            <w:r w:rsidRPr="00DB5A6A">
              <w:rPr>
                <w:rStyle w:val="af"/>
                <w:rFonts w:hint="eastAsia"/>
              </w:rPr>
              <w:t>是</w:t>
            </w:r>
          </w:p>
        </w:tc>
        <w:tc>
          <w:tcPr>
            <w:tcW w:w="7035" w:type="dxa"/>
          </w:tcPr>
          <w:p w:rsidR="00031160" w:rsidRPr="00DB5A6A" w:rsidRDefault="00A06274" w:rsidP="002617CE">
            <w:r w:rsidRPr="00DB5A6A">
              <w:rPr>
                <w:rFonts w:hint="eastAsia"/>
              </w:rPr>
              <w:t>产品</w:t>
            </w:r>
            <w:r w:rsidR="00DE2D96" w:rsidRPr="00DB5A6A">
              <w:rPr>
                <w:rFonts w:hint="eastAsia"/>
              </w:rPr>
              <w:t>码</w:t>
            </w:r>
            <w:r w:rsidR="00FF0EE1" w:rsidRPr="00DB5A6A">
              <w:rPr>
                <w:rFonts w:hint="eastAsia"/>
              </w:rPr>
              <w:t>详细</w:t>
            </w:r>
            <w:r w:rsidR="00031160" w:rsidRPr="00DB5A6A">
              <w:rPr>
                <w:rFonts w:hint="eastAsia"/>
              </w:rPr>
              <w:t>id</w:t>
            </w:r>
            <w:r w:rsidR="00F4726B" w:rsidRPr="00DB5A6A">
              <w:t>(</w:t>
            </w:r>
            <w:r w:rsidR="00F4726B" w:rsidRPr="00DB5A6A">
              <w:rPr>
                <w:rFonts w:hint="eastAsia"/>
              </w:rPr>
              <w:t xml:space="preserve">sy_product_code_info </w:t>
            </w:r>
            <w:r w:rsidR="00F4726B" w:rsidRPr="00DB5A6A">
              <w:rPr>
                <w:rFonts w:hint="eastAsia"/>
              </w:rPr>
              <w:t>产品码详细表的</w:t>
            </w:r>
            <w:r w:rsidR="00F4726B" w:rsidRPr="00DB5A6A">
              <w:rPr>
                <w:rFonts w:hint="eastAsia"/>
              </w:rPr>
              <w:t>product_code_info_id</w:t>
            </w:r>
            <w:r w:rsidR="00F4726B" w:rsidRPr="00DB5A6A">
              <w:t>)</w:t>
            </w:r>
          </w:p>
        </w:tc>
      </w:tr>
      <w:tr w:rsidR="00685C36" w:rsidRPr="00DB5A6A" w:rsidTr="0039491E">
        <w:tc>
          <w:tcPr>
            <w:tcW w:w="0" w:type="auto"/>
          </w:tcPr>
          <w:p w:rsidR="00031160" w:rsidRPr="00DB5A6A" w:rsidRDefault="00031160" w:rsidP="000717AC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:rsidR="00031160" w:rsidRPr="00DB5A6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DB5A6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DB5A6A" w:rsidRDefault="00031160" w:rsidP="002617CE">
            <w:pPr>
              <w:rPr>
                <w:b/>
              </w:rPr>
            </w:pPr>
          </w:p>
        </w:tc>
      </w:tr>
      <w:tr w:rsidR="00031160" w:rsidRPr="00DB5A6A" w:rsidTr="0039491E">
        <w:tc>
          <w:tcPr>
            <w:tcW w:w="0" w:type="auto"/>
            <w:vAlign w:val="center"/>
          </w:tcPr>
          <w:p w:rsidR="00031160" w:rsidRPr="00DB5A6A" w:rsidRDefault="00031160" w:rsidP="002617CE">
            <w:pPr>
              <w:widowControl/>
              <w:jc w:val="left"/>
            </w:pPr>
          </w:p>
        </w:tc>
        <w:tc>
          <w:tcPr>
            <w:tcW w:w="0" w:type="auto"/>
          </w:tcPr>
          <w:p w:rsidR="00031160" w:rsidRPr="00DB5A6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031160" w:rsidRPr="00DB5A6A" w:rsidRDefault="00031160" w:rsidP="002617CE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035" w:type="dxa"/>
          </w:tcPr>
          <w:p w:rsidR="00031160" w:rsidRPr="00DB5A6A" w:rsidRDefault="00031160" w:rsidP="002617CE">
            <w:pPr>
              <w:rPr>
                <w:b/>
              </w:rPr>
            </w:pPr>
          </w:p>
        </w:tc>
      </w:tr>
    </w:tbl>
    <w:p w:rsidR="000717AC" w:rsidRPr="00DB5A6A" w:rsidRDefault="000717AC" w:rsidP="000717AC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3"/>
        <w:gridCol w:w="9031"/>
      </w:tblGrid>
      <w:tr w:rsidR="00685C36" w:rsidRPr="00DB5A6A" w:rsidTr="002617CE">
        <w:tc>
          <w:tcPr>
            <w:tcW w:w="10494" w:type="dxa"/>
            <w:gridSpan w:val="2"/>
          </w:tcPr>
          <w:p w:rsidR="000717AC" w:rsidRPr="00DB5A6A" w:rsidRDefault="000717AC" w:rsidP="002617CE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2617CE">
        <w:trPr>
          <w:trHeight w:val="2340"/>
        </w:trPr>
        <w:tc>
          <w:tcPr>
            <w:tcW w:w="0" w:type="auto"/>
          </w:tcPr>
          <w:p w:rsidR="000717AC" w:rsidRPr="00DB5A6A" w:rsidRDefault="000717AC" w:rsidP="002617CE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DB5A6A" w:rsidRDefault="000717AC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【查询成功</w:t>
            </w:r>
            <w:r w:rsidR="008A3D1F" w:rsidRPr="00DB5A6A">
              <w:rPr>
                <w:rFonts w:hint="eastAsia"/>
                <w:shd w:val="pct15" w:color="auto" w:fill="FFFFFF"/>
              </w:rPr>
              <w:t>,</w:t>
            </w:r>
            <w:r w:rsidR="008A3D1F" w:rsidRPr="00DB5A6A">
              <w:rPr>
                <w:rFonts w:hint="eastAsia"/>
                <w:shd w:val="pct15" w:color="auto" w:fill="FFFFFF"/>
              </w:rPr>
              <w:t>以自定义</w:t>
            </w:r>
            <w:r w:rsidR="008A3D1F" w:rsidRPr="00DB5A6A">
              <w:rPr>
                <w:rFonts w:hint="eastAsia"/>
                <w:shd w:val="pct15" w:color="auto" w:fill="FFFFFF"/>
              </w:rPr>
              <w:t>HTML</w:t>
            </w:r>
            <w:r w:rsidR="008A3D1F" w:rsidRPr="00DB5A6A">
              <w:rPr>
                <w:rFonts w:hint="eastAsia"/>
                <w:shd w:val="pct15" w:color="auto" w:fill="FFFFFF"/>
              </w:rPr>
              <w:t>内容展示产品信息</w:t>
            </w:r>
            <w:r w:rsidR="00576F95" w:rsidRPr="00DB5A6A">
              <w:rPr>
                <w:rFonts w:hint="eastAsia"/>
                <w:shd w:val="pct15" w:color="auto" w:fill="FFFFFF"/>
              </w:rPr>
              <w:t>，</w:t>
            </w:r>
            <w:r w:rsidR="00576F95" w:rsidRPr="00DB5A6A">
              <w:rPr>
                <w:rFonts w:hint="eastAsia"/>
                <w:shd w:val="pct15" w:color="auto" w:fill="FFFFFF"/>
              </w:rPr>
              <w:t>HTML5</w:t>
            </w:r>
            <w:r w:rsidR="00576F95" w:rsidRPr="00DB5A6A">
              <w:rPr>
                <w:rFonts w:hint="eastAsia"/>
                <w:shd w:val="pct15" w:color="auto" w:fill="FFFFFF"/>
              </w:rPr>
              <w:t>页面显示产品详细</w:t>
            </w:r>
            <w:r w:rsidRPr="00DB5A6A">
              <w:rPr>
                <w:rFonts w:hint="eastAsia"/>
                <w:shd w:val="pct15" w:color="auto" w:fill="FFFFFF"/>
              </w:rPr>
              <w:t>】</w:t>
            </w:r>
          </w:p>
          <w:p w:rsidR="000717AC" w:rsidRPr="00DB5A6A" w:rsidRDefault="000717AC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对应模板</w:t>
            </w:r>
            <w:r w:rsidRPr="00DB5A6A">
              <w:rPr>
                <w:rFonts w:hint="eastAsia"/>
                <w:shd w:val="pct15" w:color="auto" w:fill="FFFFFF"/>
              </w:rPr>
              <w:t>id</w:t>
            </w:r>
            <w:r w:rsidRPr="00DB5A6A">
              <w:rPr>
                <w:rFonts w:hint="eastAsia"/>
                <w:shd w:val="pct15" w:color="auto" w:fill="FFFFFF"/>
              </w:rPr>
              <w:t>下在内容展示</w:t>
            </w:r>
            <w:r w:rsidRPr="00DB5A6A">
              <w:rPr>
                <w:rFonts w:hint="eastAsia"/>
                <w:shd w:val="pct15" w:color="auto" w:fill="FFFFFF"/>
              </w:rPr>
              <w:t>html</w:t>
            </w:r>
          </w:p>
          <w:p w:rsidR="00334751" w:rsidRPr="00DB5A6A" w:rsidRDefault="00334751" w:rsidP="002617CE">
            <w:pPr>
              <w:rPr>
                <w:shd w:val="pct15" w:color="auto" w:fill="FFFFFF"/>
              </w:rPr>
            </w:pPr>
          </w:p>
        </w:tc>
      </w:tr>
      <w:tr w:rsidR="00685C36" w:rsidRPr="00DB5A6A" w:rsidTr="002617CE">
        <w:trPr>
          <w:trHeight w:val="2340"/>
        </w:trPr>
        <w:tc>
          <w:tcPr>
            <w:tcW w:w="0" w:type="auto"/>
          </w:tcPr>
          <w:p w:rsidR="000717AC" w:rsidRPr="00DB5A6A" w:rsidRDefault="0012600D" w:rsidP="002617CE">
            <w:pPr>
              <w:rPr>
                <w:b/>
                <w:bCs/>
                <w:shd w:val="pct15" w:color="auto" w:fill="FFFFFF"/>
              </w:rPr>
            </w:pPr>
            <w:r w:rsidRPr="00DB5A6A">
              <w:rPr>
                <w:b/>
                <w:bCs/>
                <w:shd w:val="pct15" w:color="auto" w:fill="FFFFFF"/>
              </w:rPr>
              <w:t>html</w:t>
            </w:r>
            <w:r w:rsidRPr="00DB5A6A">
              <w:rPr>
                <w:rFonts w:hint="eastAsia"/>
                <w:b/>
                <w:bCs/>
                <w:shd w:val="pct15" w:color="auto" w:fill="FFFFFF"/>
              </w:rPr>
              <w:t>内容区</w:t>
            </w:r>
          </w:p>
        </w:tc>
        <w:tc>
          <w:tcPr>
            <w:tcW w:w="9031" w:type="dxa"/>
          </w:tcPr>
          <w:p w:rsidR="000717AC" w:rsidRPr="00DB5A6A" w:rsidRDefault="000717AC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【查询失败：】</w:t>
            </w:r>
          </w:p>
          <w:p w:rsidR="000717AC" w:rsidRPr="00DB5A6A" w:rsidRDefault="000717AC" w:rsidP="002617CE">
            <w:pPr>
              <w:rPr>
                <w:shd w:val="pct15" w:color="auto" w:fill="FFFFFF"/>
              </w:rPr>
            </w:pPr>
            <w:r w:rsidRPr="00DB5A6A">
              <w:rPr>
                <w:rFonts w:hint="eastAsia"/>
                <w:shd w:val="pct15" w:color="auto" w:fill="FFFFFF"/>
              </w:rPr>
              <w:t>无相关信息！</w:t>
            </w:r>
          </w:p>
        </w:tc>
      </w:tr>
    </w:tbl>
    <w:p w:rsidR="0098005E" w:rsidRPr="00DB5A6A" w:rsidRDefault="00065C50" w:rsidP="0098005E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http://zhuisu.sindns.com/</w:t>
      </w:r>
      <w:r w:rsidR="00742D5E" w:rsidRPr="00DB5A6A">
        <w:rPr>
          <w:rFonts w:hint="eastAsia"/>
        </w:rPr>
        <w:t>index</w:t>
      </w:r>
      <w:r w:rsidRPr="00DB5A6A">
        <w:rPr>
          <w:rFonts w:hint="eastAsia"/>
        </w:rPr>
        <w:t>.php</w:t>
      </w:r>
      <w:r w:rsidRPr="00DB5A6A">
        <w:t>/</w:t>
      </w:r>
      <w:r w:rsidR="00742D5E" w:rsidRPr="00DB5A6A">
        <w:rPr>
          <w:rFonts w:hint="eastAsia"/>
        </w:rPr>
        <w:t>index</w:t>
      </w:r>
      <w:r w:rsidRPr="00DB5A6A">
        <w:t>/</w:t>
      </w:r>
      <w:r w:rsidRPr="00DB5A6A">
        <w:rPr>
          <w:rFonts w:hint="eastAsia"/>
        </w:rPr>
        <w:t>p</w:t>
      </w:r>
      <w:r w:rsidRPr="00DB5A6A">
        <w:t>roduct/in</w:t>
      </w:r>
      <w:r w:rsidRPr="00DB5A6A">
        <w:rPr>
          <w:rFonts w:hint="eastAsia"/>
        </w:rPr>
        <w:t>dex</w:t>
      </w:r>
      <w:r w:rsidR="0091072C"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DB5A6A">
        <w:t xml:space="preserve"> </w:t>
      </w:r>
      <w:r w:rsidR="00742D5E"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DB5A6A" w:rsidRDefault="00F338AA" w:rsidP="0098005E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/>
          <w:sz w:val="18"/>
          <w:szCs w:val="18"/>
        </w:rPr>
        <w:t>http://suyuan.localhost/</w:t>
      </w:r>
      <w:r w:rsidR="00742D5E" w:rsidRPr="00DB5A6A">
        <w:rPr>
          <w:rFonts w:hint="eastAsia"/>
        </w:rPr>
        <w:t>index.php</w:t>
      </w:r>
      <w:r w:rsidR="00742D5E" w:rsidRPr="00DB5A6A">
        <w:t>/</w:t>
      </w:r>
      <w:r w:rsidR="00742D5E" w:rsidRPr="00DB5A6A">
        <w:rPr>
          <w:rFonts w:hint="eastAsia"/>
        </w:rPr>
        <w:t>index</w:t>
      </w:r>
      <w:r w:rsidR="00742D5E" w:rsidRPr="00DB5A6A">
        <w:t>/</w:t>
      </w:r>
      <w:r w:rsidR="00742D5E" w:rsidRPr="00DB5A6A">
        <w:rPr>
          <w:rFonts w:hint="eastAsia"/>
        </w:rPr>
        <w:t>p</w:t>
      </w:r>
      <w:r w:rsidR="00742D5E" w:rsidRPr="00DB5A6A">
        <w:t>roduct/in</w:t>
      </w:r>
      <w:r w:rsidR="00742D5E" w:rsidRPr="00DB5A6A">
        <w:rPr>
          <w:rFonts w:hint="eastAsia"/>
        </w:rPr>
        <w:t>dex</w:t>
      </w:r>
      <w:r w:rsidR="00742D5E"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?code_info_id=</w:t>
      </w:r>
      <w:r w:rsidR="00742D5E" w:rsidRPr="00DB5A6A">
        <w:t xml:space="preserve"> </w:t>
      </w:r>
      <w:r w:rsidR="00742D5E"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6F3A27" w:rsidRPr="00DB5A6A" w:rsidRDefault="006F3A27" w:rsidP="0098005E">
      <w:pPr>
        <w:rPr>
          <w:rFonts w:ascii="微软雅黑" w:eastAsia="微软雅黑" w:hAnsi="微软雅黑"/>
          <w:sz w:val="18"/>
          <w:szCs w:val="18"/>
        </w:rPr>
      </w:pPr>
    </w:p>
    <w:p w:rsidR="00222842" w:rsidRPr="00DB5A6A" w:rsidRDefault="00222842" w:rsidP="00F75E51">
      <w:pPr>
        <w:pStyle w:val="2"/>
      </w:pPr>
      <w:r w:rsidRPr="00DB5A6A">
        <w:rPr>
          <w:rFonts w:hint="eastAsia"/>
        </w:rPr>
        <w:t>显示屏地图接口</w:t>
      </w:r>
      <w:r w:rsidRPr="00DB5A6A">
        <w:rPr>
          <w:rFonts w:hint="eastAsia"/>
        </w:rPr>
        <w:t>-</w:t>
      </w:r>
      <w:r w:rsidRPr="00DB5A6A">
        <w:rPr>
          <w:rFonts w:hint="eastAsia"/>
        </w:rPr>
        <w:t>综合统计接口</w:t>
      </w:r>
    </w:p>
    <w:p w:rsidR="00222842" w:rsidRPr="00DB5A6A" w:rsidRDefault="00222842" w:rsidP="00222842">
      <w:r w:rsidRPr="00DB5A6A">
        <w:rPr>
          <w:rFonts w:hint="eastAsia"/>
        </w:rPr>
        <w:t>地址：</w:t>
      </w:r>
      <w:r w:rsidRPr="00DB5A6A">
        <w:t>http://</w:t>
      </w:r>
      <w:r w:rsidR="00956F43" w:rsidRPr="00DB5A6A">
        <w:t>zhuisu.sindns.com</w:t>
      </w:r>
      <w:r w:rsidRPr="00DB5A6A">
        <w:t>/</w:t>
      </w:r>
      <w:r w:rsidRPr="00DB5A6A">
        <w:rPr>
          <w:rFonts w:hint="eastAsia"/>
        </w:rPr>
        <w:t>admin.php</w:t>
      </w:r>
      <w:r w:rsidRPr="00DB5A6A">
        <w:t>/sinterface/</w:t>
      </w:r>
      <w:r w:rsidR="00DA537E" w:rsidRPr="00DB5A6A">
        <w:t>dcolligate</w:t>
      </w:r>
      <w:r w:rsidRPr="00DB5A6A">
        <w:t>/</w:t>
      </w:r>
      <w:r w:rsidR="00DA537E" w:rsidRPr="00DB5A6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DB5A6A" w:rsidTr="00F75E51">
        <w:tc>
          <w:tcPr>
            <w:tcW w:w="10443" w:type="dxa"/>
            <w:gridSpan w:val="4"/>
          </w:tcPr>
          <w:p w:rsidR="00222842" w:rsidRPr="00DB5A6A" w:rsidRDefault="00222842" w:rsidP="00F75E51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DF4B02">
        <w:tc>
          <w:tcPr>
            <w:tcW w:w="0" w:type="auto"/>
            <w:hideMark/>
          </w:tcPr>
          <w:p w:rsidR="00222842" w:rsidRPr="00DB5A6A" w:rsidRDefault="00222842" w:rsidP="00F75E5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222842" w:rsidRPr="00DB5A6A" w:rsidRDefault="00222842" w:rsidP="00F75E51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222842" w:rsidRPr="00DB5A6A" w:rsidRDefault="00222842" w:rsidP="00F75E51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222842" w:rsidRPr="00DB5A6A" w:rsidRDefault="00222842" w:rsidP="00F75E51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DF4B02">
        <w:tc>
          <w:tcPr>
            <w:tcW w:w="0" w:type="auto"/>
          </w:tcPr>
          <w:p w:rsidR="00222842" w:rsidRPr="00DB5A6A" w:rsidRDefault="00B370FE" w:rsidP="00F75E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222842" w:rsidRPr="00DB5A6A" w:rsidRDefault="00222842" w:rsidP="00F75E51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222842" w:rsidRPr="00DB5A6A" w:rsidRDefault="00222842" w:rsidP="00F75E51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222842" w:rsidRPr="00DB5A6A" w:rsidRDefault="00B370FE" w:rsidP="00F75E51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222842" w:rsidRPr="00DB5A6A" w:rsidTr="00DF4B02">
        <w:tc>
          <w:tcPr>
            <w:tcW w:w="0" w:type="auto"/>
            <w:vAlign w:val="center"/>
          </w:tcPr>
          <w:p w:rsidR="00222842" w:rsidRPr="00DB5A6A" w:rsidRDefault="00222842" w:rsidP="00F75E51">
            <w:pPr>
              <w:widowControl/>
              <w:jc w:val="left"/>
            </w:pPr>
          </w:p>
        </w:tc>
        <w:tc>
          <w:tcPr>
            <w:tcW w:w="0" w:type="auto"/>
          </w:tcPr>
          <w:p w:rsidR="00222842" w:rsidRPr="00DB5A6A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222842" w:rsidRPr="00DB5A6A" w:rsidRDefault="00222842" w:rsidP="00F75E5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222842" w:rsidRPr="00DB5A6A" w:rsidRDefault="00222842" w:rsidP="00F75E51">
            <w:pPr>
              <w:rPr>
                <w:b/>
              </w:rPr>
            </w:pPr>
          </w:p>
        </w:tc>
      </w:tr>
    </w:tbl>
    <w:p w:rsidR="00222842" w:rsidRPr="00DB5A6A" w:rsidRDefault="00222842" w:rsidP="00222842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DB5A6A" w:rsidTr="00685C36">
        <w:tc>
          <w:tcPr>
            <w:tcW w:w="10494" w:type="dxa"/>
            <w:gridSpan w:val="2"/>
          </w:tcPr>
          <w:p w:rsidR="00EA5AFB" w:rsidRPr="00DB5A6A" w:rsidRDefault="00EA5AFB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DB5A6A" w:rsidTr="00F75E51">
        <w:tc>
          <w:tcPr>
            <w:tcW w:w="10494" w:type="dxa"/>
            <w:gridSpan w:val="2"/>
          </w:tcPr>
          <w:p w:rsidR="00222842" w:rsidRPr="00DB5A6A" w:rsidRDefault="00EA5AFB" w:rsidP="00F75E51">
            <w:r w:rsidRPr="00DB5A6A">
              <w:t xml:space="preserve">code   </w:t>
            </w:r>
            <w:r w:rsidR="007E4B2F" w:rsidRPr="00DB5A6A">
              <w:t>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685C36" w:rsidRPr="00DB5A6A" w:rsidTr="00F75E51">
        <w:tc>
          <w:tcPr>
            <w:tcW w:w="10494" w:type="dxa"/>
            <w:gridSpan w:val="2"/>
          </w:tcPr>
          <w:p w:rsidR="00EA5AFB" w:rsidRPr="00DB5A6A" w:rsidRDefault="00EA5AFB" w:rsidP="00F75E51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</w:t>
            </w:r>
            <w:r w:rsidR="00C65D42" w:rsidRPr="00DB5A6A">
              <w:rPr>
                <w:rFonts w:hint="eastAsia"/>
              </w:rPr>
              <w:t>；</w:t>
            </w:r>
          </w:p>
        </w:tc>
      </w:tr>
      <w:tr w:rsidR="00685C36" w:rsidRPr="00DB5A6A" w:rsidTr="00F75E51">
        <w:tc>
          <w:tcPr>
            <w:tcW w:w="10494" w:type="dxa"/>
            <w:gridSpan w:val="2"/>
          </w:tcPr>
          <w:p w:rsidR="00EA5AFB" w:rsidRPr="00DB5A6A" w:rsidRDefault="00504609" w:rsidP="00F75E51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DB5A6A" w:rsidTr="00F75E51">
        <w:tc>
          <w:tcPr>
            <w:tcW w:w="10494" w:type="dxa"/>
            <w:gridSpan w:val="2"/>
          </w:tcPr>
          <w:p w:rsidR="00EA5AFB" w:rsidRPr="00DB5A6A" w:rsidRDefault="00EA5AFB" w:rsidP="00F75E51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F75E51">
        <w:trPr>
          <w:trHeight w:val="2340"/>
        </w:trPr>
        <w:tc>
          <w:tcPr>
            <w:tcW w:w="0" w:type="auto"/>
          </w:tcPr>
          <w:p w:rsidR="00222842" w:rsidRPr="00DB5A6A" w:rsidRDefault="00BE0C23" w:rsidP="00F75E51">
            <w:r w:rsidRPr="00DB5A6A">
              <w:rPr>
                <w:b/>
                <w:bCs/>
              </w:rPr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="00532D8F" w:rsidRPr="00DB5A6A">
              <w:t>JSON</w:t>
            </w:r>
            <w:r w:rsidR="00532D8F"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532D8F" w:rsidRPr="00DB5A6A" w:rsidRDefault="00532D8F" w:rsidP="00532D8F">
            <w:r w:rsidRPr="00DB5A6A">
              <w:t>{</w:t>
            </w:r>
          </w:p>
          <w:p w:rsidR="00EA5AFB" w:rsidRPr="00DB5A6A" w:rsidRDefault="00EA5AFB" w:rsidP="00532D8F">
            <w:r w:rsidRPr="00DB5A6A">
              <w:t>code:0,</w:t>
            </w:r>
          </w:p>
          <w:p w:rsidR="00EA5AFB" w:rsidRPr="00DB5A6A" w:rsidRDefault="00EA5AFB" w:rsidP="00532D8F">
            <w:r w:rsidRPr="00DB5A6A">
              <w:t>msg:’’,</w:t>
            </w:r>
          </w:p>
          <w:p w:rsidR="00532D8F" w:rsidRPr="00DB5A6A" w:rsidRDefault="00532D8F" w:rsidP="00532D8F">
            <w:r w:rsidRPr="00DB5A6A">
              <w:tab/>
              <w:t>data: {</w:t>
            </w:r>
          </w:p>
          <w:p w:rsidR="00B64733" w:rsidRPr="00DB5A6A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//累计溯源企业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totalCompany：32323,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//溯源产品个数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totalProducts: 43343443,</w:t>
            </w:r>
          </w:p>
          <w:p w:rsidR="000261C9" w:rsidRPr="00DB5A6A" w:rsidRDefault="00C025DF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proofErr w:type="gramStart"/>
            <w:r w:rsidR="000261C9" w:rsidRPr="00DB5A6A">
              <w:rPr>
                <w:rFonts w:ascii="微软雅黑" w:eastAsia="微软雅黑" w:hAnsi="微软雅黑"/>
                <w:sz w:val="18"/>
                <w:szCs w:val="18"/>
              </w:rPr>
              <w:t>perCount:[</w:t>
            </w:r>
            <w:proofErr w:type="gramEnd"/>
          </w:p>
          <w:p w:rsidR="000261C9" w:rsidRPr="00DB5A6A" w:rsidRDefault="000261C9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           {</w:t>
            </w:r>
          </w:p>
          <w:p w:rsidR="000261C9" w:rsidRPr="00DB5A6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             value: 335,</w:t>
            </w:r>
          </w:p>
          <w:p w:rsidR="000261C9" w:rsidRPr="00DB5A6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'完成',</w:t>
            </w:r>
          </w:p>
          <w:p w:rsidR="000261C9" w:rsidRPr="00DB5A6A" w:rsidRDefault="000261C9" w:rsidP="000261C9">
            <w:pPr>
              <w:ind w:firstLineChars="600" w:firstLine="108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},</w:t>
            </w:r>
          </w:p>
          <w:p w:rsidR="000261C9" w:rsidRPr="00DB5A6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           { </w:t>
            </w:r>
          </w:p>
          <w:p w:rsidR="000261C9" w:rsidRPr="00DB5A6A" w:rsidRDefault="000261C9" w:rsidP="000261C9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value: 335,</w:t>
            </w:r>
          </w:p>
          <w:p w:rsidR="000261C9" w:rsidRPr="00DB5A6A" w:rsidRDefault="000261C9" w:rsidP="000261C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'未完成'</w:t>
            </w:r>
          </w:p>
          <w:p w:rsidR="000261C9" w:rsidRPr="00DB5A6A" w:rsidRDefault="000261C9" w:rsidP="000261C9">
            <w:pPr>
              <w:ind w:firstLineChars="600" w:firstLine="108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C025DF" w:rsidRPr="00DB5A6A" w:rsidRDefault="000261C9" w:rsidP="000261C9">
            <w:pPr>
              <w:ind w:firstLineChars="500" w:firstLine="90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]</w:t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// 柱状图，每月溯源产品或增长率数据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visitlog: [{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335,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'1月',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310,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'2月',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234,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'3月',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135,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'4月',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]，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B64733" w:rsidRPr="00DB5A6A" w:rsidRDefault="00B64733" w:rsidP="00B64733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proofErr w:type="gramStart"/>
            <w:r w:rsidR="00EA04F4" w:rsidRPr="00DB5A6A">
              <w:rPr>
                <w:rFonts w:ascii="微软雅黑" w:eastAsia="微软雅黑" w:hAnsi="微软雅黑" w:hint="eastAsia"/>
                <w:sz w:val="18"/>
                <w:szCs w:val="18"/>
              </w:rPr>
              <w:t>周</w:t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扫码</w:t>
            </w:r>
            <w:proofErr w:type="gramEnd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记录,曲线图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="00942658" w:rsidRPr="00DB5A6A">
              <w:rPr>
                <w:rFonts w:ascii="微软雅黑" w:eastAsia="微软雅黑" w:hAnsi="微软雅黑"/>
                <w:sz w:val="18"/>
                <w:szCs w:val="18"/>
              </w:rPr>
              <w:t>log</w:t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>Data: [{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</w:t>
            </w:r>
            <w:r w:rsidR="00942658" w:rsidRPr="00DB5A6A">
              <w:rPr>
                <w:rFonts w:ascii="微软雅黑" w:eastAsia="微软雅黑" w:hAnsi="微软雅黑" w:hint="eastAsia"/>
                <w:sz w:val="18"/>
                <w:szCs w:val="18"/>
              </w:rPr>
              <w:t>周一</w:t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</w:t>
            </w:r>
            <w:r w:rsidR="00942658" w:rsidRPr="00DB5A6A">
              <w:rPr>
                <w:rFonts w:ascii="微软雅黑" w:eastAsia="微软雅黑" w:hAnsi="微软雅黑"/>
                <w:sz w:val="18"/>
                <w:szCs w:val="18"/>
              </w:rPr>
              <w:t>,</w:t>
            </w:r>
            <w:r w:rsidR="00942658" w:rsidRPr="00DB5A6A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="00942658" w:rsidRPr="00DB5A6A">
              <w:rPr>
                <w:rFonts w:ascii="微软雅黑" w:eastAsia="微软雅黑" w:hAnsi="微软雅黑"/>
                <w:sz w:val="18"/>
                <w:szCs w:val="18"/>
              </w:rPr>
              <w:t>/</w:t>
            </w:r>
            <w:r w:rsidR="00942658" w:rsidRPr="00DB5A6A">
              <w:rPr>
                <w:rFonts w:ascii="微软雅黑" w:eastAsia="微软雅黑" w:hAnsi="微软雅黑" w:hint="eastAsia"/>
                <w:sz w:val="18"/>
                <w:szCs w:val="18"/>
              </w:rPr>
              <w:t>本周访问量</w:t>
            </w:r>
          </w:p>
          <w:p w:rsidR="00942658" w:rsidRPr="00DB5A6A" w:rsidRDefault="00942658" w:rsidP="00942658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value1: 3433//</w:t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上周访问量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B64733" w:rsidRPr="00DB5A6A" w:rsidRDefault="00B64733" w:rsidP="00B6473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2658" w:rsidRPr="00DB5A6A" w:rsidRDefault="00B64733" w:rsidP="0094265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="00942658" w:rsidRPr="00DB5A6A">
              <w:rPr>
                <w:rFonts w:ascii="微软雅黑" w:eastAsia="微软雅黑" w:hAnsi="微软雅黑" w:hint="eastAsia"/>
                <w:sz w:val="18"/>
                <w:szCs w:val="18"/>
              </w:rPr>
              <w:t>name: '周二',</w:t>
            </w:r>
          </w:p>
          <w:p w:rsidR="00942658" w:rsidRPr="00DB5A6A" w:rsidRDefault="00942658" w:rsidP="0094265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942658" w:rsidRPr="00DB5A6A" w:rsidRDefault="00942658" w:rsidP="00942658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DB5A6A" w:rsidRDefault="00B64733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  <w:r w:rsidR="00A730A0" w:rsidRPr="00DB5A6A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'周三',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DB5A6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'周四',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DB5A6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'周五',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DB5A6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'周六',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DB5A6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'周日',</w:t>
            </w:r>
          </w:p>
          <w:p w:rsidR="00A730A0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3433,</w:t>
            </w:r>
          </w:p>
          <w:p w:rsidR="00A730A0" w:rsidRPr="00DB5A6A" w:rsidRDefault="00A730A0" w:rsidP="00A730A0">
            <w:pPr>
              <w:ind w:firstLineChars="700" w:firstLine="126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 xml:space="preserve">value1: 3433 </w:t>
            </w:r>
          </w:p>
          <w:p w:rsidR="00532D8F" w:rsidRPr="00DB5A6A" w:rsidRDefault="00A730A0" w:rsidP="00A730A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  <w:r w:rsidR="00B64733" w:rsidRPr="00DB5A6A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:rsidR="00532D8F" w:rsidRPr="00DB5A6A" w:rsidRDefault="00532D8F" w:rsidP="00532D8F">
            <w:r w:rsidRPr="00DB5A6A">
              <w:tab/>
              <w:t>}</w:t>
            </w:r>
          </w:p>
          <w:p w:rsidR="00222842" w:rsidRPr="00DB5A6A" w:rsidRDefault="00532D8F" w:rsidP="00532D8F">
            <w:r w:rsidRPr="00DB5A6A">
              <w:t>}</w:t>
            </w:r>
          </w:p>
        </w:tc>
      </w:tr>
      <w:tr w:rsidR="00685C36" w:rsidRPr="00DB5A6A" w:rsidTr="00F75E51">
        <w:trPr>
          <w:trHeight w:val="2340"/>
        </w:trPr>
        <w:tc>
          <w:tcPr>
            <w:tcW w:w="0" w:type="auto"/>
          </w:tcPr>
          <w:p w:rsidR="00222842" w:rsidRPr="00DB5A6A" w:rsidRDefault="005E51BC" w:rsidP="00F75E51">
            <w:r w:rsidRPr="00DB5A6A">
              <w:rPr>
                <w:rFonts w:hint="eastAsia"/>
              </w:rPr>
              <w:lastRenderedPageBreak/>
              <w:t>备注：</w:t>
            </w:r>
          </w:p>
        </w:tc>
        <w:tc>
          <w:tcPr>
            <w:tcW w:w="9031" w:type="dxa"/>
          </w:tcPr>
          <w:p w:rsidR="00222842" w:rsidRPr="00DB5A6A" w:rsidRDefault="005E51BC" w:rsidP="005E51BC">
            <w:pPr>
              <w:pStyle w:val="ac"/>
              <w:numPr>
                <w:ilvl w:val="0"/>
                <w:numId w:val="26"/>
              </w:numPr>
              <w:ind w:firstLineChars="0"/>
            </w:pPr>
            <w:r w:rsidRPr="00DB5A6A">
              <w:rPr>
                <w:rFonts w:hint="eastAsia"/>
              </w:rPr>
              <w:t>周统计，统计了本周与上周的数据，要显示周一到周日的数据；</w:t>
            </w:r>
          </w:p>
          <w:p w:rsidR="005E51BC" w:rsidRPr="00DB5A6A" w:rsidRDefault="005E51BC" w:rsidP="005E51BC">
            <w:pPr>
              <w:pStyle w:val="ac"/>
              <w:numPr>
                <w:ilvl w:val="0"/>
                <w:numId w:val="26"/>
              </w:numPr>
              <w:ind w:firstLineChars="0"/>
            </w:pPr>
            <w:r w:rsidRPr="00DB5A6A">
              <w:rPr>
                <w:rFonts w:hint="eastAsia"/>
              </w:rPr>
              <w:t>如今天是周三，周一至周三都可以查到数据，周四的本周数据显示为</w:t>
            </w:r>
            <w:r w:rsidRPr="00DB5A6A">
              <w:rPr>
                <w:rFonts w:hint="eastAsia"/>
              </w:rPr>
              <w:t>0</w:t>
            </w:r>
            <w:r w:rsidRPr="00DB5A6A">
              <w:t xml:space="preserve"> </w:t>
            </w:r>
            <w:r w:rsidRPr="00DB5A6A">
              <w:rPr>
                <w:rFonts w:hint="eastAsia"/>
              </w:rPr>
              <w:t>；</w:t>
            </w:r>
          </w:p>
        </w:tc>
      </w:tr>
    </w:tbl>
    <w:p w:rsidR="00222842" w:rsidRPr="00DB5A6A" w:rsidRDefault="00222842" w:rsidP="00344D4E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="00956F43" w:rsidRPr="00DB5A6A">
        <w:t>http://zhuisu.sindns.com/</w:t>
      </w:r>
      <w:r w:rsidR="00956F43" w:rsidRPr="00DB5A6A">
        <w:rPr>
          <w:rFonts w:hint="eastAsia"/>
        </w:rPr>
        <w:t>admin.php</w:t>
      </w:r>
      <w:r w:rsidR="00956F43" w:rsidRPr="00DB5A6A">
        <w:t>/sinterface/</w:t>
      </w:r>
      <w:r w:rsidR="00DA537E" w:rsidRPr="00DB5A6A">
        <w:t>dcolligate</w:t>
      </w:r>
      <w:r w:rsidR="00956F43" w:rsidRPr="00DB5A6A">
        <w:t>/</w:t>
      </w:r>
      <w:r w:rsidR="00DA537E" w:rsidRPr="00DB5A6A">
        <w:t>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="00105E4F"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CB4833" w:rsidRPr="00DB5A6A" w:rsidRDefault="00CB4833" w:rsidP="0098005E">
      <w:pPr>
        <w:rPr>
          <w:rFonts w:ascii="微软雅黑" w:eastAsia="微软雅黑" w:hAnsi="微软雅黑"/>
          <w:sz w:val="18"/>
          <w:szCs w:val="18"/>
        </w:rPr>
      </w:pPr>
    </w:p>
    <w:p w:rsidR="00D04263" w:rsidRPr="00DB5A6A" w:rsidRDefault="00D04263" w:rsidP="0062475F">
      <w:pPr>
        <w:pStyle w:val="2"/>
      </w:pPr>
      <w:r w:rsidRPr="00DB5A6A">
        <w:rPr>
          <w:rFonts w:hint="eastAsia"/>
        </w:rPr>
        <w:lastRenderedPageBreak/>
        <w:t>显示屏地图接口</w:t>
      </w:r>
      <w:r w:rsidRPr="00DB5A6A">
        <w:rPr>
          <w:rFonts w:hint="eastAsia"/>
        </w:rPr>
        <w:t>-</w:t>
      </w:r>
      <w:r w:rsidRPr="00DB5A6A">
        <w:rPr>
          <w:rFonts w:hint="eastAsia"/>
        </w:rPr>
        <w:t>实时预警接口</w:t>
      </w:r>
    </w:p>
    <w:p w:rsidR="00D04263" w:rsidRPr="00DB5A6A" w:rsidRDefault="00D04263" w:rsidP="00D04263">
      <w:r w:rsidRPr="00DB5A6A">
        <w:rPr>
          <w:rFonts w:hint="eastAsia"/>
        </w:rPr>
        <w:t>地址：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</w:t>
      </w:r>
      <w:r w:rsidR="008A2936" w:rsidRPr="00DB5A6A">
        <w:t>dearlywarning</w:t>
      </w:r>
      <w:r w:rsidRPr="00DB5A6A">
        <w:t>/</w:t>
      </w:r>
      <w:r w:rsidR="008A2936" w:rsidRPr="00DB5A6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DB5A6A" w:rsidTr="00685C36">
        <w:tc>
          <w:tcPr>
            <w:tcW w:w="10443" w:type="dxa"/>
            <w:gridSpan w:val="4"/>
          </w:tcPr>
          <w:p w:rsidR="00D04263" w:rsidRPr="00DB5A6A" w:rsidRDefault="00D04263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685C36">
        <w:tc>
          <w:tcPr>
            <w:tcW w:w="0" w:type="auto"/>
            <w:hideMark/>
          </w:tcPr>
          <w:p w:rsidR="00D04263" w:rsidRPr="00DB5A6A" w:rsidRDefault="00D04263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D04263" w:rsidRPr="00DB5A6A" w:rsidRDefault="00D04263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D04263" w:rsidRPr="00DB5A6A" w:rsidRDefault="00D04263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D04263" w:rsidRPr="00DB5A6A" w:rsidRDefault="00D04263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685C36">
        <w:tc>
          <w:tcPr>
            <w:tcW w:w="0" w:type="auto"/>
          </w:tcPr>
          <w:p w:rsidR="00D04263" w:rsidRPr="00DB5A6A" w:rsidRDefault="00D04263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D04263" w:rsidRPr="00DB5A6A" w:rsidRDefault="00D04263" w:rsidP="00685C36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D04263" w:rsidRPr="00DB5A6A" w:rsidRDefault="00D04263" w:rsidP="00685C36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D04263" w:rsidRPr="00DB5A6A" w:rsidRDefault="00D04263" w:rsidP="00685C36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D04263" w:rsidRPr="00DB5A6A" w:rsidTr="00685C36">
        <w:tc>
          <w:tcPr>
            <w:tcW w:w="0" w:type="auto"/>
            <w:vAlign w:val="center"/>
          </w:tcPr>
          <w:p w:rsidR="00D04263" w:rsidRPr="00DB5A6A" w:rsidRDefault="00D04263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D04263" w:rsidRPr="00DB5A6A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D04263" w:rsidRPr="00DB5A6A" w:rsidRDefault="00D04263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D04263" w:rsidRPr="00DB5A6A" w:rsidRDefault="00D04263" w:rsidP="00685C36">
            <w:pPr>
              <w:rPr>
                <w:b/>
              </w:rPr>
            </w:pPr>
          </w:p>
        </w:tc>
      </w:tr>
    </w:tbl>
    <w:p w:rsidR="00D04263" w:rsidRPr="00DB5A6A" w:rsidRDefault="00D04263" w:rsidP="00D04263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DB5A6A" w:rsidTr="00685C36">
        <w:tc>
          <w:tcPr>
            <w:tcW w:w="10494" w:type="dxa"/>
            <w:gridSpan w:val="2"/>
          </w:tcPr>
          <w:p w:rsidR="00D04263" w:rsidRPr="00DB5A6A" w:rsidRDefault="00D04263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D04263" w:rsidRPr="00DB5A6A" w:rsidRDefault="00D04263" w:rsidP="00685C36">
            <w:r w:rsidRPr="00DB5A6A">
              <w:t xml:space="preserve">code   </w:t>
            </w:r>
            <w:r w:rsidR="007E4B2F" w:rsidRPr="00DB5A6A">
              <w:t>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D04263" w:rsidRPr="00DB5A6A" w:rsidRDefault="00D04263" w:rsidP="00685C36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D04263" w:rsidRPr="00DB5A6A" w:rsidRDefault="00D04263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D04263" w:rsidRPr="00DB5A6A" w:rsidRDefault="00D04263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D04263" w:rsidRPr="00DB5A6A" w:rsidRDefault="00D04263" w:rsidP="00685C36">
            <w:r w:rsidRPr="00DB5A6A">
              <w:rPr>
                <w:b/>
                <w:bCs/>
              </w:rPr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Pr="00DB5A6A">
              <w:t>JSON</w:t>
            </w:r>
            <w:r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D04263" w:rsidRPr="00DB5A6A" w:rsidRDefault="00D04263" w:rsidP="00685C36">
            <w:r w:rsidRPr="00DB5A6A">
              <w:t>{</w:t>
            </w:r>
          </w:p>
          <w:p w:rsidR="00D04263" w:rsidRPr="00DB5A6A" w:rsidRDefault="00D04263" w:rsidP="00685C36">
            <w:r w:rsidRPr="00DB5A6A">
              <w:t>code:0,</w:t>
            </w:r>
          </w:p>
          <w:p w:rsidR="00D04263" w:rsidRPr="00DB5A6A" w:rsidRDefault="00D04263" w:rsidP="00685C36">
            <w:r w:rsidRPr="00DB5A6A">
              <w:t>msg:’’,</w:t>
            </w:r>
          </w:p>
          <w:p w:rsidR="00D04263" w:rsidRPr="00DB5A6A" w:rsidRDefault="00D04263" w:rsidP="00685C36">
            <w:r w:rsidRPr="00DB5A6A">
              <w:tab/>
              <w:t>data: {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warningInfo: [{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'xx公司产品疑似</w:t>
            </w:r>
            <w:proofErr w:type="gramStart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被窜货</w:t>
            </w:r>
            <w:proofErr w:type="gramEnd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',</w:t>
            </w:r>
          </w:p>
          <w:p w:rsidR="001E00C4" w:rsidRPr="00DB5A6A" w:rsidRDefault="001E00C4" w:rsidP="001E00C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proofErr w:type="gramStart"/>
            <w:r w:rsidRPr="00DB5A6A">
              <w:rPr>
                <w:rFonts w:ascii="微软雅黑" w:eastAsia="微软雅黑" w:hAnsi="微软雅黑"/>
                <w:sz w:val="18"/>
                <w:szCs w:val="18"/>
              </w:rPr>
              <w:t>}</w:t>
            </w:r>
            <w:r w:rsidR="00E80CDD" w:rsidRPr="00DB5A6A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proofErr w:type="gramEnd"/>
          </w:p>
          <w:p w:rsidR="001E00C4" w:rsidRPr="00DB5A6A" w:rsidRDefault="001E00C4" w:rsidP="001E00C4"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]</w:t>
            </w:r>
          </w:p>
          <w:p w:rsidR="00D04263" w:rsidRPr="00DB5A6A" w:rsidRDefault="00D04263" w:rsidP="00685C36">
            <w:r w:rsidRPr="00DB5A6A">
              <w:tab/>
              <w:t>}</w:t>
            </w:r>
          </w:p>
          <w:p w:rsidR="00D04263" w:rsidRPr="00DB5A6A" w:rsidRDefault="00D04263" w:rsidP="00685C36">
            <w:r w:rsidRPr="00DB5A6A">
              <w:t>}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D04263" w:rsidRPr="00DB5A6A" w:rsidRDefault="00D04263" w:rsidP="00685C36">
            <w:r w:rsidRPr="00DB5A6A">
              <w:lastRenderedPageBreak/>
              <w:t>html</w:t>
            </w:r>
            <w:r w:rsidRPr="00DB5A6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D04263" w:rsidRPr="00DB5A6A" w:rsidRDefault="00D04263" w:rsidP="00685C36"/>
        </w:tc>
      </w:tr>
    </w:tbl>
    <w:p w:rsidR="00D04263" w:rsidRPr="00DB5A6A" w:rsidRDefault="00D04263" w:rsidP="00D04263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/sinterface/d</w:t>
      </w:r>
      <w:r w:rsidR="008A2936" w:rsidRPr="00DB5A6A">
        <w:t>earlywarning</w:t>
      </w:r>
      <w:r w:rsidRPr="00DB5A6A">
        <w:t>/</w:t>
      </w:r>
      <w:r w:rsidR="008A2936" w:rsidRPr="00DB5A6A">
        <w:t>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17CEA" w:rsidRPr="00DB5A6A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E80CDD" w:rsidRPr="00DB5A6A" w:rsidRDefault="00E80CDD" w:rsidP="0062475F">
      <w:pPr>
        <w:pStyle w:val="2"/>
      </w:pPr>
      <w:r w:rsidRPr="00DB5A6A">
        <w:rPr>
          <w:rFonts w:hint="eastAsia"/>
        </w:rPr>
        <w:t>显示屏地图接口</w:t>
      </w:r>
      <w:r w:rsidRPr="00DB5A6A">
        <w:rPr>
          <w:rFonts w:hint="eastAsia"/>
        </w:rPr>
        <w:t>-</w:t>
      </w:r>
      <w:proofErr w:type="gramStart"/>
      <w:r w:rsidRPr="00DB5A6A">
        <w:rPr>
          <w:rFonts w:hint="eastAsia"/>
        </w:rPr>
        <w:t>扫码记录</w:t>
      </w:r>
      <w:proofErr w:type="gramEnd"/>
      <w:r w:rsidRPr="00DB5A6A">
        <w:rPr>
          <w:rFonts w:hint="eastAsia"/>
        </w:rPr>
        <w:t>接口</w:t>
      </w:r>
    </w:p>
    <w:p w:rsidR="00E80CDD" w:rsidRPr="00DB5A6A" w:rsidRDefault="00E80CDD" w:rsidP="00E80CDD">
      <w:r w:rsidRPr="00DB5A6A">
        <w:rPr>
          <w:rFonts w:hint="eastAsia"/>
        </w:rPr>
        <w:t>地址：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</w:t>
      </w:r>
      <w:r w:rsidR="008A2936" w:rsidRPr="00DB5A6A">
        <w:t>dscanrecord</w:t>
      </w:r>
      <w:r w:rsidRPr="00DB5A6A">
        <w:t>/</w:t>
      </w:r>
      <w:r w:rsidR="008A2936" w:rsidRPr="00DB5A6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DB5A6A" w:rsidTr="00685C36">
        <w:tc>
          <w:tcPr>
            <w:tcW w:w="10443" w:type="dxa"/>
            <w:gridSpan w:val="4"/>
          </w:tcPr>
          <w:p w:rsidR="00E80CDD" w:rsidRPr="00DB5A6A" w:rsidRDefault="00E80CDD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685C36">
        <w:tc>
          <w:tcPr>
            <w:tcW w:w="0" w:type="auto"/>
            <w:hideMark/>
          </w:tcPr>
          <w:p w:rsidR="00E80CDD" w:rsidRPr="00DB5A6A" w:rsidRDefault="00E80CDD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E80CDD" w:rsidRPr="00DB5A6A" w:rsidRDefault="00E80CDD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E80CDD" w:rsidRPr="00DB5A6A" w:rsidRDefault="00E80CDD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E80CDD" w:rsidRPr="00DB5A6A" w:rsidRDefault="00E80CDD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685C36">
        <w:tc>
          <w:tcPr>
            <w:tcW w:w="0" w:type="auto"/>
          </w:tcPr>
          <w:p w:rsidR="00E80CDD" w:rsidRPr="00DB5A6A" w:rsidRDefault="00E80CDD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E80CDD" w:rsidRPr="00DB5A6A" w:rsidRDefault="00E80CDD" w:rsidP="00685C36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E80CDD" w:rsidRPr="00DB5A6A" w:rsidRDefault="00E80CDD" w:rsidP="00685C36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E80CDD" w:rsidRPr="00DB5A6A" w:rsidRDefault="00E80CDD" w:rsidP="00685C36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E80CDD" w:rsidRPr="00DB5A6A" w:rsidTr="00685C36">
        <w:tc>
          <w:tcPr>
            <w:tcW w:w="0" w:type="auto"/>
            <w:vAlign w:val="center"/>
          </w:tcPr>
          <w:p w:rsidR="00E80CDD" w:rsidRPr="00DB5A6A" w:rsidRDefault="00E80CDD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E80CDD" w:rsidRPr="00DB5A6A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E80CDD" w:rsidRPr="00DB5A6A" w:rsidRDefault="00E80CDD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E80CDD" w:rsidRPr="00DB5A6A" w:rsidRDefault="00E80CDD" w:rsidP="00685C36">
            <w:pPr>
              <w:rPr>
                <w:b/>
              </w:rPr>
            </w:pPr>
          </w:p>
        </w:tc>
      </w:tr>
    </w:tbl>
    <w:p w:rsidR="00E80CDD" w:rsidRPr="00DB5A6A" w:rsidRDefault="00E80CDD" w:rsidP="00E80CDD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DB5A6A" w:rsidTr="00685C36">
        <w:tc>
          <w:tcPr>
            <w:tcW w:w="10494" w:type="dxa"/>
            <w:gridSpan w:val="2"/>
          </w:tcPr>
          <w:p w:rsidR="00E80CDD" w:rsidRPr="00DB5A6A" w:rsidRDefault="00E80CDD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E80CDD" w:rsidRPr="00DB5A6A" w:rsidRDefault="00E80CDD" w:rsidP="00685C36">
            <w:r w:rsidRPr="00DB5A6A">
              <w:t xml:space="preserve">code   </w:t>
            </w:r>
            <w:r w:rsidR="007E4B2F" w:rsidRPr="00DB5A6A">
              <w:t>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E80CDD" w:rsidRPr="00DB5A6A" w:rsidRDefault="00E80CDD" w:rsidP="00685C36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E80CDD" w:rsidRPr="00DB5A6A" w:rsidRDefault="00E80CDD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E80CDD" w:rsidRPr="00DB5A6A" w:rsidRDefault="00E80CDD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E80CDD" w:rsidRPr="00DB5A6A" w:rsidRDefault="00E80CDD" w:rsidP="00685C36">
            <w:r w:rsidRPr="00DB5A6A">
              <w:rPr>
                <w:b/>
                <w:bCs/>
              </w:rPr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Pr="00DB5A6A">
              <w:t>JSON</w:t>
            </w:r>
            <w:r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E80CDD" w:rsidRPr="00DB5A6A" w:rsidRDefault="00E80CDD" w:rsidP="00685C36">
            <w:r w:rsidRPr="00DB5A6A">
              <w:t>{</w:t>
            </w:r>
          </w:p>
          <w:p w:rsidR="00E80CDD" w:rsidRPr="00DB5A6A" w:rsidRDefault="00E80CDD" w:rsidP="00685C36">
            <w:r w:rsidRPr="00DB5A6A">
              <w:t>code:0,</w:t>
            </w:r>
          </w:p>
          <w:p w:rsidR="00E80CDD" w:rsidRPr="00DB5A6A" w:rsidRDefault="00E80CDD" w:rsidP="00685C36">
            <w:r w:rsidRPr="00DB5A6A">
              <w:t>msg:’’,</w:t>
            </w:r>
          </w:p>
          <w:p w:rsidR="00E80CDD" w:rsidRPr="00DB5A6A" w:rsidRDefault="00E80CDD" w:rsidP="00685C36">
            <w:r w:rsidRPr="00DB5A6A">
              <w:tab/>
              <w:t>data: {</w:t>
            </w:r>
          </w:p>
          <w:p w:rsidR="00E80CDD" w:rsidRPr="00DB5A6A" w:rsidRDefault="00E80CDD" w:rsidP="00E80CDD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proofErr w:type="gramStart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扫码记录</w:t>
            </w:r>
            <w:proofErr w:type="gramEnd"/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scanlog: [{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'xx公司xx产品被验证'</w:t>
            </w:r>
          </w:p>
          <w:p w:rsidR="00E80CDD" w:rsidRPr="00DB5A6A" w:rsidRDefault="00E80CDD" w:rsidP="00E80CD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E80CDD" w:rsidRPr="00DB5A6A" w:rsidRDefault="00E80CDD" w:rsidP="00685C36"/>
          <w:p w:rsidR="00E80CDD" w:rsidRPr="00DB5A6A" w:rsidRDefault="00E80CDD" w:rsidP="00685C36">
            <w:r w:rsidRPr="00DB5A6A">
              <w:tab/>
              <w:t>}</w:t>
            </w:r>
          </w:p>
          <w:p w:rsidR="00E80CDD" w:rsidRPr="00DB5A6A" w:rsidRDefault="00E80CDD" w:rsidP="00685C36">
            <w:r w:rsidRPr="00DB5A6A">
              <w:t>}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E80CDD" w:rsidRPr="00DB5A6A" w:rsidRDefault="00E80CDD" w:rsidP="00685C36">
            <w:r w:rsidRPr="00DB5A6A">
              <w:lastRenderedPageBreak/>
              <w:t>html</w:t>
            </w:r>
            <w:r w:rsidRPr="00DB5A6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E80CDD" w:rsidRPr="00DB5A6A" w:rsidRDefault="00E80CDD" w:rsidP="00685C36"/>
        </w:tc>
      </w:tr>
    </w:tbl>
    <w:p w:rsidR="00E80CDD" w:rsidRPr="00DB5A6A" w:rsidRDefault="00E80CDD" w:rsidP="00E80CDD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/sinterface/d</w:t>
      </w:r>
      <w:r w:rsidR="008A2936" w:rsidRPr="00DB5A6A">
        <w:t>scanrecord</w:t>
      </w:r>
      <w:r w:rsidRPr="00DB5A6A">
        <w:t>/</w:t>
      </w:r>
      <w:r w:rsidR="008A2936" w:rsidRPr="00DB5A6A">
        <w:t>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80CDD" w:rsidRPr="00DB5A6A" w:rsidRDefault="00E80CDD" w:rsidP="0098005E">
      <w:pPr>
        <w:rPr>
          <w:rFonts w:ascii="微软雅黑" w:eastAsia="微软雅黑" w:hAnsi="微软雅黑"/>
          <w:sz w:val="18"/>
          <w:szCs w:val="18"/>
        </w:rPr>
      </w:pPr>
    </w:p>
    <w:p w:rsidR="00EE0754" w:rsidRPr="00DB5A6A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A65E82" w:rsidRPr="00DB5A6A" w:rsidRDefault="00A65E82" w:rsidP="0062475F">
      <w:pPr>
        <w:pStyle w:val="2"/>
      </w:pPr>
      <w:r w:rsidRPr="00DB5A6A">
        <w:rPr>
          <w:rFonts w:hint="eastAsia"/>
        </w:rPr>
        <w:t>显示屏地图接口</w:t>
      </w:r>
      <w:r w:rsidRPr="00DB5A6A">
        <w:rPr>
          <w:rFonts w:hint="eastAsia"/>
        </w:rPr>
        <w:t>-</w:t>
      </w:r>
      <w:proofErr w:type="gramStart"/>
      <w:r w:rsidRPr="00DB5A6A">
        <w:rPr>
          <w:rFonts w:hint="eastAsia"/>
        </w:rPr>
        <w:t>扫码排行</w:t>
      </w:r>
      <w:proofErr w:type="gramEnd"/>
      <w:r w:rsidRPr="00DB5A6A">
        <w:rPr>
          <w:rFonts w:hint="eastAsia"/>
        </w:rPr>
        <w:t>接口</w:t>
      </w:r>
    </w:p>
    <w:p w:rsidR="00A65E82" w:rsidRPr="00DB5A6A" w:rsidRDefault="00A65E82" w:rsidP="00A65E82">
      <w:r w:rsidRPr="00DB5A6A">
        <w:rPr>
          <w:rFonts w:hint="eastAsia"/>
        </w:rPr>
        <w:t>地址：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</w:t>
      </w:r>
      <w:r w:rsidR="008A2936" w:rsidRPr="00DB5A6A">
        <w:t>dscanrank</w:t>
      </w:r>
      <w:r w:rsidRPr="00DB5A6A">
        <w:t>/</w:t>
      </w:r>
      <w:r w:rsidR="008A2936" w:rsidRPr="00DB5A6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DB5A6A" w:rsidTr="00685C36">
        <w:tc>
          <w:tcPr>
            <w:tcW w:w="10443" w:type="dxa"/>
            <w:gridSpan w:val="4"/>
          </w:tcPr>
          <w:p w:rsidR="00A65E82" w:rsidRPr="00DB5A6A" w:rsidRDefault="00A65E82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685C36">
        <w:tc>
          <w:tcPr>
            <w:tcW w:w="0" w:type="auto"/>
            <w:hideMark/>
          </w:tcPr>
          <w:p w:rsidR="00A65E82" w:rsidRPr="00DB5A6A" w:rsidRDefault="00A65E82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A65E82" w:rsidRPr="00DB5A6A" w:rsidRDefault="00A65E82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A65E82" w:rsidRPr="00DB5A6A" w:rsidRDefault="00A65E82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A65E82" w:rsidRPr="00DB5A6A" w:rsidRDefault="00A65E82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685C36">
        <w:tc>
          <w:tcPr>
            <w:tcW w:w="0" w:type="auto"/>
          </w:tcPr>
          <w:p w:rsidR="00A65E82" w:rsidRPr="00DB5A6A" w:rsidRDefault="00A65E82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A65E82" w:rsidRPr="00DB5A6A" w:rsidRDefault="00A65E82" w:rsidP="00685C36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A65E82" w:rsidRPr="00DB5A6A" w:rsidRDefault="00A65E82" w:rsidP="00685C36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A65E82" w:rsidRPr="00DB5A6A" w:rsidRDefault="00A65E82" w:rsidP="00685C36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A65E82" w:rsidRPr="00DB5A6A" w:rsidTr="00685C36">
        <w:tc>
          <w:tcPr>
            <w:tcW w:w="0" w:type="auto"/>
            <w:vAlign w:val="center"/>
          </w:tcPr>
          <w:p w:rsidR="00A65E82" w:rsidRPr="00DB5A6A" w:rsidRDefault="00A65E82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A65E82" w:rsidRPr="00DB5A6A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A65E82" w:rsidRPr="00DB5A6A" w:rsidRDefault="00A65E82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A65E82" w:rsidRPr="00DB5A6A" w:rsidRDefault="00A65E82" w:rsidP="00685C36">
            <w:pPr>
              <w:rPr>
                <w:b/>
              </w:rPr>
            </w:pPr>
          </w:p>
        </w:tc>
      </w:tr>
    </w:tbl>
    <w:p w:rsidR="00A65E82" w:rsidRPr="00DB5A6A" w:rsidRDefault="00A65E82" w:rsidP="00A65E82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DB5A6A" w:rsidTr="00685C36">
        <w:tc>
          <w:tcPr>
            <w:tcW w:w="10494" w:type="dxa"/>
            <w:gridSpan w:val="2"/>
          </w:tcPr>
          <w:p w:rsidR="00A65E82" w:rsidRPr="00DB5A6A" w:rsidRDefault="00A65E82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A65E82" w:rsidRPr="00DB5A6A" w:rsidRDefault="00A65E82" w:rsidP="00685C36">
            <w:r w:rsidRPr="00DB5A6A">
              <w:t xml:space="preserve">code   </w:t>
            </w:r>
            <w:r w:rsidR="007E4B2F" w:rsidRPr="00DB5A6A">
              <w:t>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A65E82" w:rsidRPr="00DB5A6A" w:rsidRDefault="00A65E82" w:rsidP="00685C36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A65E82" w:rsidRPr="00DB5A6A" w:rsidRDefault="00A65E82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A65E82" w:rsidRPr="00DB5A6A" w:rsidRDefault="00A65E82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A65E82" w:rsidRPr="00DB5A6A" w:rsidRDefault="00A65E82" w:rsidP="00685C36">
            <w:r w:rsidRPr="00DB5A6A">
              <w:rPr>
                <w:b/>
                <w:bCs/>
              </w:rPr>
              <w:lastRenderedPageBreak/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Pr="00DB5A6A">
              <w:t>JSON</w:t>
            </w:r>
            <w:r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A65E82" w:rsidRPr="00DB5A6A" w:rsidRDefault="00A65E82" w:rsidP="00685C36">
            <w:r w:rsidRPr="00DB5A6A">
              <w:t>{</w:t>
            </w:r>
          </w:p>
          <w:p w:rsidR="00A65E82" w:rsidRPr="00DB5A6A" w:rsidRDefault="00A65E82" w:rsidP="00685C36">
            <w:r w:rsidRPr="00DB5A6A">
              <w:t>code:0,</w:t>
            </w:r>
          </w:p>
          <w:p w:rsidR="00A65E82" w:rsidRPr="00DB5A6A" w:rsidRDefault="00A65E82" w:rsidP="00685C36">
            <w:r w:rsidRPr="00DB5A6A">
              <w:t>msg:’’,</w:t>
            </w:r>
          </w:p>
          <w:p w:rsidR="00A65E82" w:rsidRPr="00DB5A6A" w:rsidRDefault="00A65E82" w:rsidP="00685C36">
            <w:r w:rsidRPr="00DB5A6A">
              <w:tab/>
              <w:t>data: {</w:t>
            </w:r>
          </w:p>
          <w:p w:rsidR="00946A87" w:rsidRPr="00DB5A6A" w:rsidRDefault="00946A87" w:rsidP="00946A87">
            <w:pPr>
              <w:ind w:firstLineChars="500" w:firstLine="90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//地区排行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areaData: [{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'广东',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'河南',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'山东',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‘343’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'四川',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value: ‘456’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],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 xml:space="preserve">// </w:t>
            </w:r>
            <w:proofErr w:type="gramStart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扫码产品</w:t>
            </w:r>
            <w:proofErr w:type="gramEnd"/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排行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productData: [{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lastRenderedPageBreak/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},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{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name: 'xxxx产品'</w:t>
            </w:r>
          </w:p>
          <w:p w:rsidR="00946A87" w:rsidRPr="00DB5A6A" w:rsidRDefault="00946A87" w:rsidP="00946A87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/>
                <w:sz w:val="18"/>
                <w:szCs w:val="18"/>
              </w:rPr>
              <w:tab/>
              <w:t>}]</w:t>
            </w:r>
          </w:p>
          <w:p w:rsidR="00A65E82" w:rsidRPr="00DB5A6A" w:rsidRDefault="00A65E82" w:rsidP="00685C36"/>
          <w:p w:rsidR="00946A87" w:rsidRPr="00DB5A6A" w:rsidRDefault="00946A87" w:rsidP="00685C36"/>
          <w:p w:rsidR="00A65E82" w:rsidRPr="00DB5A6A" w:rsidRDefault="00A65E82" w:rsidP="00685C36">
            <w:r w:rsidRPr="00DB5A6A">
              <w:tab/>
              <w:t>}</w:t>
            </w:r>
          </w:p>
          <w:p w:rsidR="00A65E82" w:rsidRPr="00DB5A6A" w:rsidRDefault="00A65E82" w:rsidP="00685C36">
            <w:r w:rsidRPr="00DB5A6A">
              <w:t>}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A65E82" w:rsidRPr="00DB5A6A" w:rsidRDefault="00A65E82" w:rsidP="00685C36">
            <w:r w:rsidRPr="00DB5A6A">
              <w:lastRenderedPageBreak/>
              <w:t>html</w:t>
            </w:r>
            <w:r w:rsidRPr="00DB5A6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A65E82" w:rsidRPr="00DB5A6A" w:rsidRDefault="00A65E82" w:rsidP="00685C36"/>
        </w:tc>
      </w:tr>
    </w:tbl>
    <w:p w:rsidR="00A65E82" w:rsidRPr="00DB5A6A" w:rsidRDefault="00A65E82" w:rsidP="00A65E82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/sinterface/d</w:t>
      </w:r>
      <w:r w:rsidR="008A2936" w:rsidRPr="00DB5A6A">
        <w:t>scanrank</w:t>
      </w:r>
      <w:r w:rsidRPr="00DB5A6A">
        <w:t>/</w:t>
      </w:r>
      <w:r w:rsidR="008A2936" w:rsidRPr="00DB5A6A">
        <w:t>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E0754" w:rsidRPr="00DB5A6A" w:rsidRDefault="00EE0754" w:rsidP="00E17CEA">
      <w:pPr>
        <w:rPr>
          <w:rFonts w:ascii="微软雅黑" w:eastAsia="微软雅黑" w:hAnsi="微软雅黑"/>
          <w:sz w:val="18"/>
          <w:szCs w:val="18"/>
        </w:rPr>
      </w:pPr>
    </w:p>
    <w:p w:rsidR="00647610" w:rsidRPr="00DB5A6A" w:rsidRDefault="00647610" w:rsidP="0062475F">
      <w:pPr>
        <w:pStyle w:val="2"/>
      </w:pPr>
      <w:r w:rsidRPr="00DB5A6A">
        <w:rPr>
          <w:rFonts w:hint="eastAsia"/>
        </w:rPr>
        <w:t>显示屏地图接口</w:t>
      </w:r>
      <w:r w:rsidRPr="00DB5A6A">
        <w:rPr>
          <w:rFonts w:hint="eastAsia"/>
        </w:rPr>
        <w:t>-</w:t>
      </w:r>
      <w:r w:rsidRPr="00DB5A6A">
        <w:rPr>
          <w:rFonts w:hint="eastAsia"/>
        </w:rPr>
        <w:t>地图数据接口</w:t>
      </w:r>
    </w:p>
    <w:p w:rsidR="00647610" w:rsidRPr="00DB5A6A" w:rsidRDefault="00647610" w:rsidP="00647610">
      <w:r w:rsidRPr="00DB5A6A">
        <w:rPr>
          <w:rFonts w:hint="eastAsia"/>
        </w:rPr>
        <w:t>地址：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</w:t>
      </w:r>
      <w:r w:rsidR="008A2936" w:rsidRPr="00DB5A6A">
        <w:t>dmapdate</w:t>
      </w:r>
      <w:r w:rsidRPr="00DB5A6A">
        <w:t>/</w:t>
      </w:r>
      <w:r w:rsidR="008A2936" w:rsidRPr="00DB5A6A">
        <w:t>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685C36" w:rsidRPr="00DB5A6A" w:rsidTr="00685C36">
        <w:tc>
          <w:tcPr>
            <w:tcW w:w="10443" w:type="dxa"/>
            <w:gridSpan w:val="4"/>
          </w:tcPr>
          <w:p w:rsidR="00647610" w:rsidRPr="00DB5A6A" w:rsidRDefault="00647610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685C36" w:rsidRPr="00DB5A6A" w:rsidTr="00685C36">
        <w:tc>
          <w:tcPr>
            <w:tcW w:w="0" w:type="auto"/>
            <w:hideMark/>
          </w:tcPr>
          <w:p w:rsidR="00647610" w:rsidRPr="00DB5A6A" w:rsidRDefault="00647610" w:rsidP="00685C36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647610" w:rsidRPr="00DB5A6A" w:rsidRDefault="00647610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647610" w:rsidRPr="00DB5A6A" w:rsidRDefault="00647610" w:rsidP="00685C36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647610" w:rsidRPr="00DB5A6A" w:rsidRDefault="00647610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685C36" w:rsidRPr="00DB5A6A" w:rsidTr="00685C36">
        <w:tc>
          <w:tcPr>
            <w:tcW w:w="0" w:type="auto"/>
          </w:tcPr>
          <w:p w:rsidR="00647610" w:rsidRPr="00DB5A6A" w:rsidRDefault="00647610" w:rsidP="00685C3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647610" w:rsidRPr="00DB5A6A" w:rsidRDefault="00647610" w:rsidP="00685C36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647610" w:rsidRPr="00DB5A6A" w:rsidRDefault="00647610" w:rsidP="00685C36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647610" w:rsidRPr="00DB5A6A" w:rsidRDefault="00647610" w:rsidP="00685C36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647610" w:rsidRPr="00DB5A6A" w:rsidTr="00685C36">
        <w:tc>
          <w:tcPr>
            <w:tcW w:w="0" w:type="auto"/>
            <w:vAlign w:val="center"/>
          </w:tcPr>
          <w:p w:rsidR="00647610" w:rsidRPr="00DB5A6A" w:rsidRDefault="00647610" w:rsidP="00685C36">
            <w:pPr>
              <w:widowControl/>
              <w:jc w:val="left"/>
            </w:pPr>
          </w:p>
        </w:tc>
        <w:tc>
          <w:tcPr>
            <w:tcW w:w="0" w:type="auto"/>
          </w:tcPr>
          <w:p w:rsidR="00647610" w:rsidRPr="00DB5A6A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647610" w:rsidRPr="00DB5A6A" w:rsidRDefault="00647610" w:rsidP="00685C36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647610" w:rsidRPr="00DB5A6A" w:rsidRDefault="00647610" w:rsidP="00685C36">
            <w:pPr>
              <w:rPr>
                <w:b/>
              </w:rPr>
            </w:pPr>
          </w:p>
        </w:tc>
      </w:tr>
    </w:tbl>
    <w:p w:rsidR="00647610" w:rsidRPr="00DB5A6A" w:rsidRDefault="00647610" w:rsidP="00647610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685C36" w:rsidRPr="00DB5A6A" w:rsidTr="00685C36">
        <w:tc>
          <w:tcPr>
            <w:tcW w:w="10494" w:type="dxa"/>
            <w:gridSpan w:val="2"/>
          </w:tcPr>
          <w:p w:rsidR="00647610" w:rsidRPr="00DB5A6A" w:rsidRDefault="00647610" w:rsidP="00685C36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647610" w:rsidRPr="00DB5A6A" w:rsidRDefault="00647610" w:rsidP="00685C36">
            <w:r w:rsidRPr="00DB5A6A">
              <w:t xml:space="preserve">code   </w:t>
            </w:r>
            <w:r w:rsidR="007E4B2F" w:rsidRPr="00DB5A6A">
              <w:t>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647610" w:rsidRPr="00DB5A6A" w:rsidRDefault="00647610" w:rsidP="00685C36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错误描述说明；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647610" w:rsidRPr="00DB5A6A" w:rsidRDefault="00647610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685C36" w:rsidRPr="00DB5A6A" w:rsidTr="00685C36">
        <w:tc>
          <w:tcPr>
            <w:tcW w:w="10494" w:type="dxa"/>
            <w:gridSpan w:val="2"/>
          </w:tcPr>
          <w:p w:rsidR="00647610" w:rsidRPr="00DB5A6A" w:rsidRDefault="00647610" w:rsidP="00685C36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647610" w:rsidRPr="00DB5A6A" w:rsidRDefault="00647610" w:rsidP="00685C36">
            <w:r w:rsidRPr="00DB5A6A">
              <w:rPr>
                <w:b/>
                <w:bCs/>
              </w:rPr>
              <w:lastRenderedPageBreak/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Pr="00DB5A6A">
              <w:t>JSON</w:t>
            </w:r>
            <w:r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647610" w:rsidRPr="00DB5A6A" w:rsidRDefault="00647610" w:rsidP="00685C36">
            <w:r w:rsidRPr="00DB5A6A">
              <w:t>{</w:t>
            </w:r>
          </w:p>
          <w:p w:rsidR="00647610" w:rsidRPr="00DB5A6A" w:rsidRDefault="00647610" w:rsidP="00685C36">
            <w:r w:rsidRPr="00DB5A6A">
              <w:t>code:0,</w:t>
            </w:r>
          </w:p>
          <w:p w:rsidR="00647610" w:rsidRPr="00DB5A6A" w:rsidRDefault="00647610" w:rsidP="00685C36">
            <w:r w:rsidRPr="00DB5A6A">
              <w:t>msg:’’,</w:t>
            </w:r>
          </w:p>
          <w:p w:rsidR="00647610" w:rsidRPr="00DB5A6A" w:rsidRDefault="00647610" w:rsidP="00685C36">
            <w:r w:rsidRPr="00DB5A6A">
              <w:tab/>
              <w:t>data: {</w:t>
            </w:r>
          </w:p>
          <w:p w:rsidR="00647610" w:rsidRPr="00DB5A6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[</w:t>
            </w:r>
          </w:p>
          <w:p w:rsidR="00647610" w:rsidRPr="00DB5A6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DB5A6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DB5A6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9},</w:t>
            </w:r>
          </w:p>
          <w:p w:rsidR="00647610" w:rsidRPr="00DB5A6A" w:rsidRDefault="00647610" w:rsidP="00647610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{name: '海门', coord:[121.15,31.89],value: 9}</w:t>
            </w:r>
          </w:p>
          <w:p w:rsidR="00647610" w:rsidRPr="00DB5A6A" w:rsidRDefault="00647610" w:rsidP="00685C36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/>
                <w:sz w:val="18"/>
                <w:szCs w:val="18"/>
              </w:rPr>
              <w:t>]</w:t>
            </w:r>
          </w:p>
          <w:p w:rsidR="00647610" w:rsidRPr="00DB5A6A" w:rsidRDefault="00647610" w:rsidP="00685C36"/>
          <w:p w:rsidR="00647610" w:rsidRPr="00DB5A6A" w:rsidRDefault="00647610" w:rsidP="00685C36">
            <w:r w:rsidRPr="00DB5A6A">
              <w:tab/>
              <w:t>}</w:t>
            </w:r>
          </w:p>
          <w:p w:rsidR="00647610" w:rsidRPr="00DB5A6A" w:rsidRDefault="00647610" w:rsidP="00685C36">
            <w:r w:rsidRPr="00DB5A6A">
              <w:t>}</w:t>
            </w:r>
          </w:p>
        </w:tc>
      </w:tr>
      <w:tr w:rsidR="00685C36" w:rsidRPr="00DB5A6A" w:rsidTr="00685C36">
        <w:trPr>
          <w:trHeight w:val="2340"/>
        </w:trPr>
        <w:tc>
          <w:tcPr>
            <w:tcW w:w="0" w:type="auto"/>
          </w:tcPr>
          <w:p w:rsidR="00647610" w:rsidRPr="00DB5A6A" w:rsidRDefault="00647610" w:rsidP="00685C36"/>
        </w:tc>
        <w:tc>
          <w:tcPr>
            <w:tcW w:w="9031" w:type="dxa"/>
          </w:tcPr>
          <w:p w:rsidR="00F7650F" w:rsidRPr="00DB5A6A" w:rsidRDefault="00F7650F" w:rsidP="00F7650F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{城市名,坐标,访问量}</w:t>
            </w:r>
          </w:p>
          <w:p w:rsidR="00647610" w:rsidRPr="00DB5A6A" w:rsidRDefault="00647610" w:rsidP="00685C36"/>
        </w:tc>
      </w:tr>
    </w:tbl>
    <w:p w:rsidR="00647610" w:rsidRPr="00DB5A6A" w:rsidRDefault="00647610" w:rsidP="00647610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/sinterface/dmap</w:t>
      </w:r>
      <w:r w:rsidR="0011314A" w:rsidRPr="00DB5A6A">
        <w:t>date</w:t>
      </w:r>
      <w:r w:rsidRPr="00DB5A6A">
        <w:t>/</w:t>
      </w:r>
      <w:r w:rsidR="0011314A" w:rsidRPr="00DB5A6A">
        <w:t>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F371A5" w:rsidRPr="00DB5A6A" w:rsidRDefault="00F371A5" w:rsidP="00E17CEA">
      <w:pPr>
        <w:rPr>
          <w:rFonts w:ascii="微软雅黑" w:eastAsia="微软雅黑" w:hAnsi="微软雅黑"/>
          <w:sz w:val="18"/>
          <w:szCs w:val="18"/>
        </w:rPr>
      </w:pPr>
    </w:p>
    <w:p w:rsidR="005F3D38" w:rsidRPr="00DB5A6A" w:rsidRDefault="005F3D38" w:rsidP="005F3D38">
      <w:pPr>
        <w:pStyle w:val="2"/>
      </w:pPr>
      <w:r w:rsidRPr="00DB5A6A">
        <w:rPr>
          <w:rFonts w:hint="eastAsia"/>
        </w:rPr>
        <w:t>显示屏地图接口</w:t>
      </w:r>
      <w:r w:rsidRPr="00DB5A6A">
        <w:rPr>
          <w:rFonts w:hint="eastAsia"/>
        </w:rPr>
        <w:t>-</w:t>
      </w:r>
      <w:r w:rsidRPr="00DB5A6A">
        <w:rPr>
          <w:rFonts w:hint="eastAsia"/>
        </w:rPr>
        <w:t>今日溯源数量</w:t>
      </w:r>
    </w:p>
    <w:p w:rsidR="005F3D38" w:rsidRPr="00DB5A6A" w:rsidRDefault="005F3D38" w:rsidP="005F3D38">
      <w:r w:rsidRPr="00DB5A6A">
        <w:rPr>
          <w:rFonts w:hint="eastAsia"/>
        </w:rPr>
        <w:t>地址：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</w:t>
      </w:r>
      <w:r w:rsidR="0005169A" w:rsidRPr="00DB5A6A">
        <w:t>dtraceabilitytoday</w:t>
      </w:r>
      <w:r w:rsidRPr="00DB5A6A">
        <w:t>/index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5F3D38" w:rsidRPr="00DB5A6A" w:rsidTr="00C025DF">
        <w:tc>
          <w:tcPr>
            <w:tcW w:w="10443" w:type="dxa"/>
            <w:gridSpan w:val="4"/>
          </w:tcPr>
          <w:p w:rsidR="005F3D38" w:rsidRPr="00DB5A6A" w:rsidRDefault="005F3D38" w:rsidP="00C025DF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5F3D38" w:rsidRPr="00DB5A6A" w:rsidTr="00C025DF">
        <w:tc>
          <w:tcPr>
            <w:tcW w:w="0" w:type="auto"/>
            <w:hideMark/>
          </w:tcPr>
          <w:p w:rsidR="005F3D38" w:rsidRPr="00DB5A6A" w:rsidRDefault="005F3D38" w:rsidP="00C025DF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5F3D38" w:rsidRPr="00DB5A6A" w:rsidRDefault="005F3D38" w:rsidP="00C025D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5F3D38" w:rsidRPr="00DB5A6A" w:rsidRDefault="005F3D38" w:rsidP="00C025DF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5F3D38" w:rsidRPr="00DB5A6A" w:rsidRDefault="005F3D38" w:rsidP="00C025DF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5F3D38" w:rsidRPr="00DB5A6A" w:rsidTr="00C025DF">
        <w:tc>
          <w:tcPr>
            <w:tcW w:w="0" w:type="auto"/>
          </w:tcPr>
          <w:p w:rsidR="005F3D38" w:rsidRPr="00DB5A6A" w:rsidRDefault="005F3D38" w:rsidP="00C025D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5F3D38" w:rsidRPr="00DB5A6A" w:rsidRDefault="005F3D38" w:rsidP="00C025DF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5F3D38" w:rsidRPr="00DB5A6A" w:rsidRDefault="005F3D38" w:rsidP="00C025DF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5F3D38" w:rsidRPr="00DB5A6A" w:rsidRDefault="005F3D38" w:rsidP="00C025DF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5F3D38" w:rsidRPr="00DB5A6A" w:rsidTr="00C025DF">
        <w:tc>
          <w:tcPr>
            <w:tcW w:w="0" w:type="auto"/>
            <w:vAlign w:val="center"/>
          </w:tcPr>
          <w:p w:rsidR="005F3D38" w:rsidRPr="00DB5A6A" w:rsidRDefault="005F3D38" w:rsidP="00C025DF">
            <w:pPr>
              <w:widowControl/>
              <w:jc w:val="left"/>
            </w:pPr>
          </w:p>
        </w:tc>
        <w:tc>
          <w:tcPr>
            <w:tcW w:w="0" w:type="auto"/>
          </w:tcPr>
          <w:p w:rsidR="005F3D38" w:rsidRPr="00DB5A6A" w:rsidRDefault="005F3D38" w:rsidP="00C025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5F3D38" w:rsidRPr="00DB5A6A" w:rsidRDefault="005F3D38" w:rsidP="00C025D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5F3D38" w:rsidRPr="00DB5A6A" w:rsidRDefault="005F3D38" w:rsidP="00C025DF">
            <w:pPr>
              <w:rPr>
                <w:b/>
              </w:rPr>
            </w:pPr>
          </w:p>
        </w:tc>
      </w:tr>
    </w:tbl>
    <w:p w:rsidR="005F3D38" w:rsidRPr="00DB5A6A" w:rsidRDefault="005F3D38" w:rsidP="005F3D38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5F3D38" w:rsidRPr="00DB5A6A" w:rsidTr="00C025DF">
        <w:tc>
          <w:tcPr>
            <w:tcW w:w="10494" w:type="dxa"/>
            <w:gridSpan w:val="2"/>
          </w:tcPr>
          <w:p w:rsidR="005F3D38" w:rsidRPr="00DB5A6A" w:rsidRDefault="005F3D38" w:rsidP="00C025DF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5F3D38" w:rsidRPr="00DB5A6A" w:rsidTr="00C025DF">
        <w:tc>
          <w:tcPr>
            <w:tcW w:w="10494" w:type="dxa"/>
            <w:gridSpan w:val="2"/>
          </w:tcPr>
          <w:p w:rsidR="005F3D38" w:rsidRPr="00DB5A6A" w:rsidRDefault="005F3D38" w:rsidP="00C025DF">
            <w:r w:rsidRPr="00DB5A6A">
              <w:t>code   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5F3D38" w:rsidRPr="00DB5A6A" w:rsidTr="00C025DF">
        <w:tc>
          <w:tcPr>
            <w:tcW w:w="10494" w:type="dxa"/>
            <w:gridSpan w:val="2"/>
          </w:tcPr>
          <w:p w:rsidR="005F3D38" w:rsidRPr="00DB5A6A" w:rsidRDefault="005F3D38" w:rsidP="00C025DF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错误描述说明；</w:t>
            </w:r>
          </w:p>
        </w:tc>
      </w:tr>
      <w:tr w:rsidR="005F3D38" w:rsidRPr="00DB5A6A" w:rsidTr="00C025DF">
        <w:tc>
          <w:tcPr>
            <w:tcW w:w="10494" w:type="dxa"/>
            <w:gridSpan w:val="2"/>
          </w:tcPr>
          <w:p w:rsidR="005F3D38" w:rsidRPr="00DB5A6A" w:rsidRDefault="005F3D38" w:rsidP="00C025DF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5F3D38" w:rsidRPr="00DB5A6A" w:rsidTr="00C025DF">
        <w:tc>
          <w:tcPr>
            <w:tcW w:w="10494" w:type="dxa"/>
            <w:gridSpan w:val="2"/>
          </w:tcPr>
          <w:p w:rsidR="005F3D38" w:rsidRPr="00DB5A6A" w:rsidRDefault="005F3D38" w:rsidP="00C025DF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lastRenderedPageBreak/>
              <w:t>返回值</w:t>
            </w:r>
          </w:p>
        </w:tc>
      </w:tr>
      <w:tr w:rsidR="005F3D38" w:rsidRPr="00DB5A6A" w:rsidTr="00C025DF">
        <w:trPr>
          <w:trHeight w:val="2340"/>
        </w:trPr>
        <w:tc>
          <w:tcPr>
            <w:tcW w:w="0" w:type="auto"/>
          </w:tcPr>
          <w:p w:rsidR="005F3D38" w:rsidRPr="00DB5A6A" w:rsidRDefault="005F3D38" w:rsidP="00C025DF">
            <w:r w:rsidRPr="00DB5A6A">
              <w:rPr>
                <w:b/>
                <w:bCs/>
              </w:rPr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Pr="00DB5A6A">
              <w:t>JSON</w:t>
            </w:r>
            <w:r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5F3D38" w:rsidRPr="00DB5A6A" w:rsidRDefault="005F3D38" w:rsidP="00C025DF">
            <w:r w:rsidRPr="00DB5A6A">
              <w:t>{</w:t>
            </w:r>
          </w:p>
          <w:p w:rsidR="005F3D38" w:rsidRPr="00DB5A6A" w:rsidRDefault="005F3D38" w:rsidP="00C025DF">
            <w:r w:rsidRPr="00DB5A6A">
              <w:t>code:0,</w:t>
            </w:r>
          </w:p>
          <w:p w:rsidR="005F3D38" w:rsidRPr="00DB5A6A" w:rsidRDefault="005F3D38" w:rsidP="00C025DF">
            <w:r w:rsidRPr="00DB5A6A">
              <w:t>msg:’’,</w:t>
            </w:r>
          </w:p>
          <w:p w:rsidR="005F3D38" w:rsidRPr="00DB5A6A" w:rsidRDefault="005F3D38" w:rsidP="00C025DF">
            <w:r w:rsidRPr="00DB5A6A">
              <w:tab/>
              <w:t>data: {</w:t>
            </w:r>
          </w:p>
          <w:p w:rsidR="005F3D38" w:rsidRPr="00DB5A6A" w:rsidRDefault="005F3D38" w:rsidP="00C025DF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>//</w:t>
            </w:r>
            <w:r w:rsidR="0005169A" w:rsidRPr="00DB5A6A">
              <w:rPr>
                <w:rFonts w:hint="eastAsia"/>
              </w:rPr>
              <w:t>今日溯源数量</w:t>
            </w:r>
          </w:p>
          <w:p w:rsidR="005F3D38" w:rsidRPr="00DB5A6A" w:rsidRDefault="005F3D38" w:rsidP="0005169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</w:r>
            <w:r w:rsidRPr="00DB5A6A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total：32323,</w:t>
            </w:r>
          </w:p>
          <w:p w:rsidR="005F3D38" w:rsidRPr="00DB5A6A" w:rsidRDefault="005F3D38" w:rsidP="00C025DF">
            <w:r w:rsidRPr="00DB5A6A">
              <w:tab/>
              <w:t>}</w:t>
            </w:r>
          </w:p>
          <w:p w:rsidR="005F3D38" w:rsidRPr="00DB5A6A" w:rsidRDefault="005F3D38" w:rsidP="00C025DF">
            <w:r w:rsidRPr="00DB5A6A">
              <w:t>}</w:t>
            </w:r>
          </w:p>
        </w:tc>
      </w:tr>
      <w:tr w:rsidR="005F3D38" w:rsidRPr="00DB5A6A" w:rsidTr="00C025DF">
        <w:trPr>
          <w:trHeight w:val="2340"/>
        </w:trPr>
        <w:tc>
          <w:tcPr>
            <w:tcW w:w="0" w:type="auto"/>
          </w:tcPr>
          <w:p w:rsidR="005F3D38" w:rsidRPr="00DB5A6A" w:rsidRDefault="005F3D38" w:rsidP="00C025DF">
            <w:r w:rsidRPr="00DB5A6A">
              <w:t>html</w:t>
            </w:r>
            <w:r w:rsidRPr="00DB5A6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5F3D38" w:rsidRPr="00DB5A6A" w:rsidRDefault="005F3D38" w:rsidP="00C025DF"/>
        </w:tc>
      </w:tr>
    </w:tbl>
    <w:p w:rsidR="005F3D38" w:rsidRPr="00DB5A6A" w:rsidRDefault="005F3D38" w:rsidP="005F3D38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Pr="00DB5A6A">
        <w:t>http://zhuisu.sindns.com/</w:t>
      </w:r>
      <w:r w:rsidRPr="00DB5A6A">
        <w:rPr>
          <w:rFonts w:hint="eastAsia"/>
        </w:rPr>
        <w:t>admin.php</w:t>
      </w:r>
      <w:r w:rsidRPr="00DB5A6A">
        <w:t>/sinterface/</w:t>
      </w:r>
      <w:r w:rsidR="00670526" w:rsidRPr="00DB5A6A">
        <w:t>dtraceabilitytoday</w:t>
      </w:r>
      <w:r w:rsidRPr="00DB5A6A">
        <w:t>/index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5F3D38" w:rsidRPr="00DB5A6A" w:rsidRDefault="005F3D38" w:rsidP="005F3D38">
      <w:pPr>
        <w:rPr>
          <w:rFonts w:ascii="微软雅黑" w:eastAsia="微软雅黑" w:hAnsi="微软雅黑"/>
          <w:sz w:val="18"/>
          <w:szCs w:val="18"/>
        </w:rPr>
      </w:pPr>
    </w:p>
    <w:p w:rsidR="00294A0B" w:rsidRPr="00DB5A6A" w:rsidRDefault="00294A0B" w:rsidP="00294A0B">
      <w:pPr>
        <w:pStyle w:val="2"/>
      </w:pPr>
      <w:r w:rsidRPr="00DB5A6A">
        <w:rPr>
          <w:rFonts w:hint="eastAsia"/>
        </w:rPr>
        <w:t>显示屏地图接口</w:t>
      </w:r>
      <w:r w:rsidRPr="00DB5A6A">
        <w:rPr>
          <w:rFonts w:hint="eastAsia"/>
        </w:rPr>
        <w:t>-</w:t>
      </w:r>
      <w:r w:rsidRPr="00294A0B">
        <w:rPr>
          <w:rFonts w:hint="eastAsia"/>
        </w:rPr>
        <w:t>食品安全</w:t>
      </w:r>
      <w:r>
        <w:rPr>
          <w:rFonts w:hint="eastAsia"/>
        </w:rPr>
        <w:t>新闻</w:t>
      </w:r>
    </w:p>
    <w:p w:rsidR="00294A0B" w:rsidRPr="00DB5A6A" w:rsidRDefault="00294A0B" w:rsidP="00294A0B">
      <w:r w:rsidRPr="00DB5A6A">
        <w:rPr>
          <w:rFonts w:hint="eastAsia"/>
        </w:rPr>
        <w:t>地址：</w:t>
      </w:r>
      <w:r w:rsidR="00E74B79" w:rsidRPr="00E74B79">
        <w:t>http://zhuisu.sindns.com/admin.php/sinterface/foodsafety/index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373"/>
        <w:gridCol w:w="711"/>
        <w:gridCol w:w="7648"/>
      </w:tblGrid>
      <w:tr w:rsidR="00294A0B" w:rsidRPr="00DB5A6A" w:rsidTr="00761321">
        <w:tc>
          <w:tcPr>
            <w:tcW w:w="10443" w:type="dxa"/>
            <w:gridSpan w:val="4"/>
          </w:tcPr>
          <w:p w:rsidR="00294A0B" w:rsidRPr="00DB5A6A" w:rsidRDefault="00294A0B" w:rsidP="00761321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请求参数（</w:t>
            </w:r>
            <w:r w:rsidRPr="00DB5A6A">
              <w:rPr>
                <w:rFonts w:hint="eastAsia"/>
                <w:b/>
                <w:bCs/>
              </w:rPr>
              <w:t>GET</w:t>
            </w:r>
            <w:r w:rsidRPr="00DB5A6A">
              <w:rPr>
                <w:rFonts w:hint="eastAsia"/>
                <w:b/>
                <w:bCs/>
              </w:rPr>
              <w:t>）</w:t>
            </w:r>
          </w:p>
        </w:tc>
      </w:tr>
      <w:tr w:rsidR="00294A0B" w:rsidRPr="00DB5A6A" w:rsidTr="00761321">
        <w:tc>
          <w:tcPr>
            <w:tcW w:w="0" w:type="auto"/>
            <w:hideMark/>
          </w:tcPr>
          <w:p w:rsidR="00294A0B" w:rsidRPr="00DB5A6A" w:rsidRDefault="00294A0B" w:rsidP="00761321">
            <w:pPr>
              <w:jc w:val="center"/>
              <w:rPr>
                <w:rFonts w:ascii="宋体" w:hAnsi="宋体" w:cs="宋体"/>
                <w:b/>
                <w:bCs/>
                <w:szCs w:val="24"/>
              </w:rPr>
            </w:pPr>
            <w:r w:rsidRPr="00DB5A6A">
              <w:rPr>
                <w:b/>
                <w:bCs/>
              </w:rPr>
              <w:t>参数</w:t>
            </w:r>
          </w:p>
        </w:tc>
        <w:tc>
          <w:tcPr>
            <w:tcW w:w="0" w:type="auto"/>
            <w:hideMark/>
          </w:tcPr>
          <w:p w:rsidR="00294A0B" w:rsidRPr="00DB5A6A" w:rsidRDefault="00294A0B" w:rsidP="00761321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</w:rPr>
              <w:t>类型</w:t>
            </w:r>
          </w:p>
        </w:tc>
        <w:tc>
          <w:tcPr>
            <w:tcW w:w="0" w:type="auto"/>
            <w:hideMark/>
          </w:tcPr>
          <w:p w:rsidR="00294A0B" w:rsidRPr="00DB5A6A" w:rsidRDefault="00294A0B" w:rsidP="00761321">
            <w:pPr>
              <w:rPr>
                <w:rFonts w:ascii="宋体" w:hAnsi="宋体" w:cs="宋体"/>
                <w:szCs w:val="24"/>
              </w:rPr>
            </w:pPr>
            <w:r w:rsidRPr="00DB5A6A">
              <w:rPr>
                <w:rStyle w:val="af"/>
                <w:rFonts w:hint="eastAsia"/>
              </w:rPr>
              <w:t>必</w:t>
            </w:r>
            <w:r w:rsidRPr="00DB5A6A">
              <w:rPr>
                <w:rStyle w:val="af"/>
              </w:rPr>
              <w:t>填</w:t>
            </w:r>
          </w:p>
        </w:tc>
        <w:tc>
          <w:tcPr>
            <w:tcW w:w="7512" w:type="dxa"/>
          </w:tcPr>
          <w:p w:rsidR="00294A0B" w:rsidRPr="00DB5A6A" w:rsidRDefault="00294A0B" w:rsidP="00761321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描述</w:t>
            </w:r>
          </w:p>
        </w:tc>
      </w:tr>
      <w:tr w:rsidR="00294A0B" w:rsidRPr="00DB5A6A" w:rsidTr="00761321">
        <w:tc>
          <w:tcPr>
            <w:tcW w:w="0" w:type="auto"/>
          </w:tcPr>
          <w:p w:rsidR="00294A0B" w:rsidRPr="00DB5A6A" w:rsidRDefault="00294A0B" w:rsidP="0076132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</w:pP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  <w:tc>
          <w:tcPr>
            <w:tcW w:w="0" w:type="auto"/>
          </w:tcPr>
          <w:p w:rsidR="00294A0B" w:rsidRPr="00DB5A6A" w:rsidRDefault="00294A0B" w:rsidP="00761321">
            <w:proofErr w:type="gramStart"/>
            <w:r w:rsidRPr="00DB5A6A">
              <w:t>V</w:t>
            </w:r>
            <w:r w:rsidRPr="00DB5A6A">
              <w:rPr>
                <w:rFonts w:hint="eastAsia"/>
              </w:rPr>
              <w:t>archar(</w:t>
            </w:r>
            <w:proofErr w:type="gramEnd"/>
            <w:r w:rsidRPr="00DB5A6A">
              <w:rPr>
                <w:rFonts w:hint="eastAsia"/>
              </w:rPr>
              <w:t>32)</w:t>
            </w:r>
          </w:p>
        </w:tc>
        <w:tc>
          <w:tcPr>
            <w:tcW w:w="0" w:type="auto"/>
          </w:tcPr>
          <w:p w:rsidR="00294A0B" w:rsidRPr="00DB5A6A" w:rsidRDefault="00294A0B" w:rsidP="00761321">
            <w:r w:rsidRPr="00DB5A6A">
              <w:rPr>
                <w:rFonts w:hint="eastAsia"/>
              </w:rPr>
              <w:t>是</w:t>
            </w:r>
          </w:p>
        </w:tc>
        <w:tc>
          <w:tcPr>
            <w:tcW w:w="7512" w:type="dxa"/>
          </w:tcPr>
          <w:p w:rsidR="00294A0B" w:rsidRPr="00DB5A6A" w:rsidRDefault="00294A0B" w:rsidP="00761321">
            <w:r w:rsidRPr="00DB5A6A">
              <w:rPr>
                <w:rFonts w:hint="eastAsia"/>
              </w:rPr>
              <w:t>请求认证的</w:t>
            </w:r>
            <w:r w:rsidRPr="00DB5A6A">
              <w:rPr>
                <w:rFonts w:hint="eastAsia"/>
              </w:rPr>
              <w:t>K</w:t>
            </w:r>
            <w:r w:rsidRPr="00DB5A6A">
              <w:t>EY</w:t>
            </w:r>
          </w:p>
        </w:tc>
      </w:tr>
      <w:tr w:rsidR="00294A0B" w:rsidRPr="00DB5A6A" w:rsidTr="00761321">
        <w:tc>
          <w:tcPr>
            <w:tcW w:w="0" w:type="auto"/>
            <w:vAlign w:val="center"/>
          </w:tcPr>
          <w:p w:rsidR="00294A0B" w:rsidRPr="00DB5A6A" w:rsidRDefault="00294A0B" w:rsidP="00761321">
            <w:pPr>
              <w:widowControl/>
              <w:jc w:val="left"/>
            </w:pPr>
          </w:p>
        </w:tc>
        <w:tc>
          <w:tcPr>
            <w:tcW w:w="0" w:type="auto"/>
          </w:tcPr>
          <w:p w:rsidR="00294A0B" w:rsidRPr="00DB5A6A" w:rsidRDefault="00294A0B" w:rsidP="0076132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294A0B" w:rsidRPr="00DB5A6A" w:rsidRDefault="00294A0B" w:rsidP="00761321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512" w:type="dxa"/>
          </w:tcPr>
          <w:p w:rsidR="00294A0B" w:rsidRPr="00DB5A6A" w:rsidRDefault="00294A0B" w:rsidP="00761321">
            <w:pPr>
              <w:rPr>
                <w:b/>
              </w:rPr>
            </w:pPr>
          </w:p>
        </w:tc>
      </w:tr>
    </w:tbl>
    <w:p w:rsidR="00294A0B" w:rsidRPr="00DB5A6A" w:rsidRDefault="00294A0B" w:rsidP="00294A0B">
      <w:pPr>
        <w:pStyle w:val="ac"/>
        <w:ind w:left="360" w:firstLineChars="0" w:firstLine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1"/>
        <w:gridCol w:w="9031"/>
      </w:tblGrid>
      <w:tr w:rsidR="00294A0B" w:rsidRPr="00DB5A6A" w:rsidTr="00761321">
        <w:tc>
          <w:tcPr>
            <w:tcW w:w="10494" w:type="dxa"/>
            <w:gridSpan w:val="2"/>
          </w:tcPr>
          <w:p w:rsidR="00294A0B" w:rsidRPr="00DB5A6A" w:rsidRDefault="00294A0B" w:rsidP="00761321">
            <w:pPr>
              <w:rPr>
                <w:b/>
                <w:bCs/>
              </w:rPr>
            </w:pPr>
            <w:r w:rsidRPr="00DB5A6A">
              <w:rPr>
                <w:rFonts w:hint="eastAsia"/>
                <w:b/>
                <w:bCs/>
              </w:rPr>
              <w:t>返回值说明：</w:t>
            </w:r>
          </w:p>
        </w:tc>
      </w:tr>
      <w:tr w:rsidR="00294A0B" w:rsidRPr="00DB5A6A" w:rsidTr="00761321">
        <w:tc>
          <w:tcPr>
            <w:tcW w:w="10494" w:type="dxa"/>
            <w:gridSpan w:val="2"/>
          </w:tcPr>
          <w:p w:rsidR="00294A0B" w:rsidRPr="00DB5A6A" w:rsidRDefault="00294A0B" w:rsidP="00761321">
            <w:r w:rsidRPr="00DB5A6A">
              <w:t>code   0</w:t>
            </w:r>
            <w:r w:rsidRPr="00DB5A6A">
              <w:rPr>
                <w:rFonts w:hint="eastAsia"/>
              </w:rPr>
              <w:t>说明没有错误；</w:t>
            </w:r>
          </w:p>
        </w:tc>
      </w:tr>
      <w:tr w:rsidR="00294A0B" w:rsidRPr="00DB5A6A" w:rsidTr="00761321">
        <w:tc>
          <w:tcPr>
            <w:tcW w:w="10494" w:type="dxa"/>
            <w:gridSpan w:val="2"/>
          </w:tcPr>
          <w:p w:rsidR="00294A0B" w:rsidRPr="00DB5A6A" w:rsidRDefault="00294A0B" w:rsidP="00761321">
            <w:r w:rsidRPr="00DB5A6A">
              <w:t xml:space="preserve">msg  </w:t>
            </w:r>
            <w:r w:rsidRPr="00DB5A6A">
              <w:rPr>
                <w:rFonts w:hint="eastAsia"/>
              </w:rPr>
              <w:t>错误描述说明；</w:t>
            </w:r>
          </w:p>
        </w:tc>
      </w:tr>
      <w:tr w:rsidR="00294A0B" w:rsidRPr="00DB5A6A" w:rsidTr="00761321">
        <w:tc>
          <w:tcPr>
            <w:tcW w:w="10494" w:type="dxa"/>
            <w:gridSpan w:val="2"/>
          </w:tcPr>
          <w:p w:rsidR="00294A0B" w:rsidRPr="00DB5A6A" w:rsidRDefault="00294A0B" w:rsidP="00761321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 xml:space="preserve">data   </w:t>
            </w:r>
            <w:r w:rsidRPr="00DB5A6A">
              <w:rPr>
                <w:rFonts w:hint="eastAsia"/>
                <w:b/>
                <w:bCs/>
              </w:rPr>
              <w:t>返回的数据</w:t>
            </w:r>
          </w:p>
        </w:tc>
      </w:tr>
      <w:tr w:rsidR="00294A0B" w:rsidRPr="00DB5A6A" w:rsidTr="00761321">
        <w:tc>
          <w:tcPr>
            <w:tcW w:w="10494" w:type="dxa"/>
            <w:gridSpan w:val="2"/>
          </w:tcPr>
          <w:p w:rsidR="00294A0B" w:rsidRPr="00DB5A6A" w:rsidRDefault="00294A0B" w:rsidP="00761321">
            <w:pPr>
              <w:rPr>
                <w:b/>
                <w:bCs/>
              </w:rPr>
            </w:pPr>
            <w:r w:rsidRPr="00DB5A6A">
              <w:rPr>
                <w:b/>
                <w:bCs/>
              </w:rPr>
              <w:t>返回值</w:t>
            </w:r>
          </w:p>
        </w:tc>
      </w:tr>
      <w:tr w:rsidR="00294A0B" w:rsidRPr="00DB5A6A" w:rsidTr="00761321">
        <w:trPr>
          <w:trHeight w:val="2340"/>
        </w:trPr>
        <w:tc>
          <w:tcPr>
            <w:tcW w:w="0" w:type="auto"/>
          </w:tcPr>
          <w:p w:rsidR="00294A0B" w:rsidRPr="00DB5A6A" w:rsidRDefault="00294A0B" w:rsidP="00761321">
            <w:r w:rsidRPr="00DB5A6A">
              <w:rPr>
                <w:b/>
                <w:bCs/>
              </w:rPr>
              <w:lastRenderedPageBreak/>
              <w:t xml:space="preserve">data </w:t>
            </w:r>
            <w:r w:rsidRPr="00DB5A6A">
              <w:rPr>
                <w:rFonts w:hint="eastAsia"/>
                <w:b/>
                <w:bCs/>
              </w:rPr>
              <w:t>数据，</w:t>
            </w:r>
            <w:r w:rsidRPr="00DB5A6A">
              <w:t>JSON</w:t>
            </w:r>
            <w:r w:rsidRPr="00DB5A6A">
              <w:rPr>
                <w:rFonts w:hint="eastAsia"/>
              </w:rPr>
              <w:t>格式</w:t>
            </w:r>
          </w:p>
        </w:tc>
        <w:tc>
          <w:tcPr>
            <w:tcW w:w="9031" w:type="dxa"/>
          </w:tcPr>
          <w:p w:rsidR="00294A0B" w:rsidRPr="00DB5A6A" w:rsidRDefault="00294A0B" w:rsidP="00761321">
            <w:r w:rsidRPr="00DB5A6A">
              <w:t>{</w:t>
            </w:r>
          </w:p>
          <w:p w:rsidR="00294A0B" w:rsidRPr="00DB5A6A" w:rsidRDefault="00294A0B" w:rsidP="00761321">
            <w:r w:rsidRPr="00DB5A6A">
              <w:t>code:0,</w:t>
            </w:r>
          </w:p>
          <w:p w:rsidR="00294A0B" w:rsidRPr="00DB5A6A" w:rsidRDefault="00294A0B" w:rsidP="00761321">
            <w:r w:rsidRPr="00DB5A6A">
              <w:t>msg:’’,</w:t>
            </w:r>
          </w:p>
          <w:p w:rsidR="00294A0B" w:rsidRPr="00DB5A6A" w:rsidRDefault="00294A0B" w:rsidP="00761321">
            <w:r w:rsidRPr="00DB5A6A">
              <w:tab/>
              <w:t>data: {</w:t>
            </w:r>
          </w:p>
          <w:p w:rsidR="00294A0B" w:rsidRPr="00DB5A6A" w:rsidRDefault="009634E7" w:rsidP="009634E7">
            <w:pPr>
              <w:ind w:left="420" w:firstLine="420"/>
              <w:rPr>
                <w:rFonts w:ascii="微软雅黑" w:eastAsia="微软雅黑" w:hAnsi="微软雅黑"/>
                <w:sz w:val="18"/>
                <w:szCs w:val="18"/>
              </w:rPr>
            </w:pPr>
            <w:r w:rsidRPr="009634E7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"foodSafetyInfo":[{"name":"xx食品安全新闻"},{"name":"xxx食品安全新闻"}]</w:t>
            </w:r>
          </w:p>
          <w:p w:rsidR="00294A0B" w:rsidRPr="00DB5A6A" w:rsidRDefault="00294A0B" w:rsidP="00761321">
            <w:r w:rsidRPr="00DB5A6A">
              <w:tab/>
              <w:t>}</w:t>
            </w:r>
          </w:p>
          <w:p w:rsidR="00294A0B" w:rsidRPr="00DB5A6A" w:rsidRDefault="00294A0B" w:rsidP="00761321">
            <w:r w:rsidRPr="00DB5A6A">
              <w:t>}</w:t>
            </w:r>
          </w:p>
        </w:tc>
      </w:tr>
      <w:tr w:rsidR="00294A0B" w:rsidRPr="00DB5A6A" w:rsidTr="00761321">
        <w:trPr>
          <w:trHeight w:val="2340"/>
        </w:trPr>
        <w:tc>
          <w:tcPr>
            <w:tcW w:w="0" w:type="auto"/>
          </w:tcPr>
          <w:p w:rsidR="00294A0B" w:rsidRPr="00DB5A6A" w:rsidRDefault="00294A0B" w:rsidP="00761321">
            <w:r w:rsidRPr="00DB5A6A">
              <w:t>html</w:t>
            </w:r>
            <w:r w:rsidRPr="00DB5A6A">
              <w:rPr>
                <w:rFonts w:hint="eastAsia"/>
              </w:rPr>
              <w:t>内容区</w:t>
            </w:r>
          </w:p>
        </w:tc>
        <w:tc>
          <w:tcPr>
            <w:tcW w:w="9031" w:type="dxa"/>
          </w:tcPr>
          <w:p w:rsidR="00294A0B" w:rsidRPr="00DB5A6A" w:rsidRDefault="00294A0B" w:rsidP="00761321"/>
        </w:tc>
      </w:tr>
    </w:tbl>
    <w:p w:rsidR="00294A0B" w:rsidRPr="00DB5A6A" w:rsidRDefault="00294A0B" w:rsidP="00294A0B">
      <w:pPr>
        <w:rPr>
          <w:rFonts w:ascii="微软雅黑" w:eastAsia="微软雅黑" w:hAnsi="微软雅黑"/>
          <w:sz w:val="18"/>
          <w:szCs w:val="18"/>
        </w:rPr>
      </w:pPr>
      <w:r w:rsidRPr="00DB5A6A">
        <w:rPr>
          <w:rFonts w:ascii="微软雅黑" w:eastAsia="微软雅黑" w:hAnsi="微软雅黑" w:hint="eastAsia"/>
          <w:sz w:val="18"/>
          <w:szCs w:val="18"/>
        </w:rPr>
        <w:t>示例：</w:t>
      </w:r>
      <w:r w:rsidR="00E74B79" w:rsidRPr="00E74B79">
        <w:t>http://zhuisu.sindns.com/admin.php/sinterface/foodsafety/index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?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key</w:t>
      </w:r>
      <w:r w:rsidRPr="00DB5A6A">
        <w:rPr>
          <w:rFonts w:ascii="宋体" w:hAnsi="宋体" w:cs="宋体" w:hint="eastAsia"/>
          <w:b/>
          <w:bCs/>
          <w:kern w:val="0"/>
          <w:sz w:val="18"/>
          <w:szCs w:val="18"/>
          <w:shd w:val="clear" w:color="auto" w:fill="F7FAFF"/>
        </w:rPr>
        <w:t>=</w:t>
      </w:r>
      <w:r w:rsidRPr="00DB5A6A">
        <w:t xml:space="preserve"> </w:t>
      </w:r>
      <w:r w:rsidRPr="00DB5A6A">
        <w:rPr>
          <w:rFonts w:ascii="宋体" w:hAnsi="宋体" w:cs="宋体"/>
          <w:b/>
          <w:bCs/>
          <w:kern w:val="0"/>
          <w:sz w:val="18"/>
          <w:szCs w:val="18"/>
          <w:shd w:val="clear" w:color="auto" w:fill="F7FAFF"/>
        </w:rPr>
        <w:t>3b75f2dac0f6e7bb8fb98394d3f5463e</w:t>
      </w:r>
    </w:p>
    <w:p w:rsidR="00E17CEA" w:rsidRDefault="00E17CEA" w:rsidP="0098005E">
      <w:pPr>
        <w:rPr>
          <w:rFonts w:ascii="微软雅黑" w:eastAsia="微软雅黑" w:hAnsi="微软雅黑"/>
          <w:sz w:val="18"/>
          <w:szCs w:val="18"/>
        </w:rPr>
      </w:pPr>
    </w:p>
    <w:p w:rsidR="00BF50A8" w:rsidRPr="00294A0B" w:rsidRDefault="00BF50A8" w:rsidP="0098005E">
      <w:pPr>
        <w:rPr>
          <w:rFonts w:ascii="微软雅黑" w:eastAsia="微软雅黑" w:hAnsi="微软雅黑"/>
          <w:sz w:val="18"/>
          <w:szCs w:val="18"/>
        </w:rPr>
      </w:pPr>
    </w:p>
    <w:p w:rsidR="00954C19" w:rsidRPr="00DB5A6A" w:rsidRDefault="00954C19" w:rsidP="00954C19">
      <w:pPr>
        <w:pStyle w:val="1"/>
        <w:shd w:val="clear" w:color="auto" w:fill="FFFFFF"/>
        <w:spacing w:before="600" w:after="240" w:line="480" w:lineRule="atLeast"/>
        <w:rPr>
          <w:rFonts w:ascii="Helvetica" w:hAnsi="Helvetica" w:cs="Helvetica"/>
          <w:sz w:val="36"/>
          <w:szCs w:val="36"/>
        </w:rPr>
      </w:pPr>
      <w:r w:rsidRPr="00DB5A6A">
        <w:rPr>
          <w:rFonts w:ascii="Helvetica" w:hAnsi="Helvetica" w:cs="Helvetica" w:hint="eastAsia"/>
          <w:sz w:val="36"/>
          <w:szCs w:val="36"/>
        </w:rPr>
        <w:t>附录：</w:t>
      </w: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98005E" w:rsidRPr="00DB5A6A" w:rsidRDefault="0098005E" w:rsidP="0098005E">
      <w:pPr>
        <w:rPr>
          <w:rFonts w:ascii="微软雅黑" w:eastAsia="微软雅黑" w:hAnsi="微软雅黑"/>
          <w:sz w:val="18"/>
          <w:szCs w:val="18"/>
        </w:rPr>
      </w:pPr>
    </w:p>
    <w:p w:rsidR="000F5FBB" w:rsidRPr="00DB5A6A" w:rsidRDefault="000F5FBB" w:rsidP="000F5FBB">
      <w:pPr>
        <w:pStyle w:val="1"/>
      </w:pPr>
      <w:r w:rsidRPr="00DB5A6A">
        <w:rPr>
          <w:rFonts w:hint="eastAsia"/>
        </w:rPr>
        <w:lastRenderedPageBreak/>
        <w:t>数据库中使用的存储过程</w:t>
      </w:r>
    </w:p>
    <w:p w:rsidR="000F5FBB" w:rsidRPr="00DB5A6A" w:rsidRDefault="000F5FBB" w:rsidP="000F5FBB"/>
    <w:p w:rsidR="00592B91" w:rsidRPr="00DB5A6A" w:rsidRDefault="00592B91" w:rsidP="000F5FBB"/>
    <w:p w:rsidR="0045260A" w:rsidRPr="00DB5A6A" w:rsidRDefault="0045260A" w:rsidP="000F5FBB"/>
    <w:p w:rsidR="002212F6" w:rsidRPr="00DB5A6A" w:rsidRDefault="002212F6" w:rsidP="000F5FBB"/>
    <w:p w:rsidR="002212F6" w:rsidRPr="00DB5A6A" w:rsidRDefault="002212F6" w:rsidP="000F5FBB"/>
    <w:p w:rsidR="002212F6" w:rsidRPr="00DB5A6A" w:rsidRDefault="002212F6" w:rsidP="000F5FBB"/>
    <w:p w:rsidR="002212F6" w:rsidRPr="00DB5A6A" w:rsidRDefault="002212F6" w:rsidP="002212F6">
      <w:pPr>
        <w:pStyle w:val="1"/>
      </w:pPr>
      <w:r w:rsidRPr="00DB5A6A">
        <w:rPr>
          <w:rFonts w:hint="eastAsia"/>
        </w:rPr>
        <w:t>数据库中使用的</w:t>
      </w:r>
      <w:r w:rsidRPr="00DB5A6A">
        <w:rPr>
          <w:rFonts w:hint="eastAsia"/>
        </w:rPr>
        <w:t>MSYQL</w:t>
      </w:r>
      <w:r w:rsidRPr="00DB5A6A">
        <w:rPr>
          <w:rFonts w:hint="eastAsia"/>
        </w:rPr>
        <w:t>自定义函数</w:t>
      </w:r>
    </w:p>
    <w:p w:rsidR="002212F6" w:rsidRPr="00DB5A6A" w:rsidRDefault="002212F6" w:rsidP="002212F6"/>
    <w:p w:rsidR="002212F6" w:rsidRPr="00DB5A6A" w:rsidRDefault="002212F6" w:rsidP="000F5FBB"/>
    <w:p w:rsidR="002212F6" w:rsidRPr="00DB5A6A" w:rsidRDefault="002212F6" w:rsidP="000F5FBB"/>
    <w:p w:rsidR="00563A80" w:rsidRPr="00DB5A6A" w:rsidRDefault="00563A80" w:rsidP="00563A80">
      <w:pPr>
        <w:pStyle w:val="1"/>
      </w:pPr>
      <w:r w:rsidRPr="00DB5A6A">
        <w:rPr>
          <w:rFonts w:hint="eastAsia"/>
        </w:rPr>
        <w:t>数据库任务计划</w:t>
      </w:r>
    </w:p>
    <w:p w:rsidR="00563A80" w:rsidRPr="00685C36" w:rsidRDefault="00563A80" w:rsidP="00563A80"/>
    <w:p w:rsidR="008B6289" w:rsidRPr="00685C36" w:rsidRDefault="008B6289" w:rsidP="0098005E"/>
    <w:sectPr w:rsidR="008B6289" w:rsidRPr="00685C36" w:rsidSect="008B628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7AA2" w:rsidRDefault="00947AA2" w:rsidP="006A02AA">
      <w:pPr>
        <w:spacing w:line="240" w:lineRule="auto"/>
      </w:pPr>
      <w:r>
        <w:separator/>
      </w:r>
    </w:p>
  </w:endnote>
  <w:endnote w:type="continuationSeparator" w:id="0">
    <w:p w:rsidR="00947AA2" w:rsidRDefault="00947AA2" w:rsidP="006A02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7AA2" w:rsidRDefault="00947AA2" w:rsidP="006A02AA">
      <w:pPr>
        <w:spacing w:line="240" w:lineRule="auto"/>
      </w:pPr>
      <w:r>
        <w:separator/>
      </w:r>
    </w:p>
  </w:footnote>
  <w:footnote w:type="continuationSeparator" w:id="0">
    <w:p w:rsidR="00947AA2" w:rsidRDefault="00947AA2" w:rsidP="006A02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214E6"/>
    <w:multiLevelType w:val="hybridMultilevel"/>
    <w:tmpl w:val="88548938"/>
    <w:lvl w:ilvl="0" w:tplc="5B2C0D7C"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E77025"/>
    <w:multiLevelType w:val="hybridMultilevel"/>
    <w:tmpl w:val="9DC2879C"/>
    <w:lvl w:ilvl="0" w:tplc="960E0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720FD5"/>
    <w:multiLevelType w:val="hybridMultilevel"/>
    <w:tmpl w:val="9DC2879C"/>
    <w:lvl w:ilvl="0" w:tplc="960E0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0C3F6B"/>
    <w:multiLevelType w:val="hybridMultilevel"/>
    <w:tmpl w:val="F8AA42D6"/>
    <w:lvl w:ilvl="0" w:tplc="DB607D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0F552D"/>
    <w:multiLevelType w:val="multilevel"/>
    <w:tmpl w:val="5FA4A40E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992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992" w:hanging="567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992" w:hanging="567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992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B3A4EA6"/>
    <w:multiLevelType w:val="hybridMultilevel"/>
    <w:tmpl w:val="FA5AE9A8"/>
    <w:lvl w:ilvl="0" w:tplc="BCC08FFA">
      <w:start w:val="1"/>
      <w:numFmt w:val="upperLetter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F27A86"/>
    <w:multiLevelType w:val="hybridMultilevel"/>
    <w:tmpl w:val="6EF883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C21D1A"/>
    <w:multiLevelType w:val="hybridMultilevel"/>
    <w:tmpl w:val="9DC2879C"/>
    <w:lvl w:ilvl="0" w:tplc="960E0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750A0C"/>
    <w:multiLevelType w:val="multilevel"/>
    <w:tmpl w:val="74750A0C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 w15:restartNumberingAfterBreak="0">
    <w:nsid w:val="7C2D19EA"/>
    <w:multiLevelType w:val="hybridMultilevel"/>
    <w:tmpl w:val="62C44E04"/>
    <w:lvl w:ilvl="0" w:tplc="C5E0B7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0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</w:num>
  <w:num w:numId="30">
    <w:abstractNumId w:val="8"/>
  </w:num>
  <w:num w:numId="31">
    <w:abstractNumId w:val="1"/>
  </w:num>
  <w:num w:numId="32">
    <w:abstractNumId w:val="2"/>
  </w:num>
  <w:num w:numId="33">
    <w:abstractNumId w:val="7"/>
  </w:num>
  <w:num w:numId="34">
    <w:abstractNumId w:val="9"/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B5F"/>
    <w:rsid w:val="0000223A"/>
    <w:rsid w:val="0000271E"/>
    <w:rsid w:val="00002E2B"/>
    <w:rsid w:val="00002E41"/>
    <w:rsid w:val="0000468B"/>
    <w:rsid w:val="000069EA"/>
    <w:rsid w:val="00006E2C"/>
    <w:rsid w:val="000074FD"/>
    <w:rsid w:val="00007553"/>
    <w:rsid w:val="0000757A"/>
    <w:rsid w:val="000104ED"/>
    <w:rsid w:val="00010DE9"/>
    <w:rsid w:val="00012558"/>
    <w:rsid w:val="00012934"/>
    <w:rsid w:val="00012FB9"/>
    <w:rsid w:val="000135AB"/>
    <w:rsid w:val="000152BE"/>
    <w:rsid w:val="00015952"/>
    <w:rsid w:val="00016BF1"/>
    <w:rsid w:val="00016CB5"/>
    <w:rsid w:val="00016D7E"/>
    <w:rsid w:val="00017281"/>
    <w:rsid w:val="000172C0"/>
    <w:rsid w:val="0001761F"/>
    <w:rsid w:val="00020098"/>
    <w:rsid w:val="000209BF"/>
    <w:rsid w:val="00020B57"/>
    <w:rsid w:val="00020EE7"/>
    <w:rsid w:val="00021EBA"/>
    <w:rsid w:val="00022439"/>
    <w:rsid w:val="000230AC"/>
    <w:rsid w:val="00023BD7"/>
    <w:rsid w:val="00023F35"/>
    <w:rsid w:val="00023F79"/>
    <w:rsid w:val="000261C9"/>
    <w:rsid w:val="00026725"/>
    <w:rsid w:val="00026C21"/>
    <w:rsid w:val="0002717B"/>
    <w:rsid w:val="000272B6"/>
    <w:rsid w:val="00027EF3"/>
    <w:rsid w:val="00027F41"/>
    <w:rsid w:val="00031160"/>
    <w:rsid w:val="000313C1"/>
    <w:rsid w:val="00031766"/>
    <w:rsid w:val="00032159"/>
    <w:rsid w:val="00032F59"/>
    <w:rsid w:val="00033F57"/>
    <w:rsid w:val="0003486A"/>
    <w:rsid w:val="00034B2B"/>
    <w:rsid w:val="0004002E"/>
    <w:rsid w:val="00040D54"/>
    <w:rsid w:val="00041DA7"/>
    <w:rsid w:val="00042354"/>
    <w:rsid w:val="00042A83"/>
    <w:rsid w:val="00042FF5"/>
    <w:rsid w:val="00043530"/>
    <w:rsid w:val="00043770"/>
    <w:rsid w:val="00043B0E"/>
    <w:rsid w:val="00043BB5"/>
    <w:rsid w:val="00043FC8"/>
    <w:rsid w:val="000457C8"/>
    <w:rsid w:val="00046C83"/>
    <w:rsid w:val="000505EB"/>
    <w:rsid w:val="00051198"/>
    <w:rsid w:val="0005138E"/>
    <w:rsid w:val="0005169A"/>
    <w:rsid w:val="000517CB"/>
    <w:rsid w:val="000519DD"/>
    <w:rsid w:val="00051CBF"/>
    <w:rsid w:val="0005273B"/>
    <w:rsid w:val="000528FB"/>
    <w:rsid w:val="000533AB"/>
    <w:rsid w:val="00053D6E"/>
    <w:rsid w:val="00053FFF"/>
    <w:rsid w:val="000542B5"/>
    <w:rsid w:val="00054791"/>
    <w:rsid w:val="00054899"/>
    <w:rsid w:val="0005579A"/>
    <w:rsid w:val="00055BBE"/>
    <w:rsid w:val="00055D22"/>
    <w:rsid w:val="000562C4"/>
    <w:rsid w:val="00057C5F"/>
    <w:rsid w:val="00057E8C"/>
    <w:rsid w:val="00060041"/>
    <w:rsid w:val="000602C9"/>
    <w:rsid w:val="00060E5C"/>
    <w:rsid w:val="000616AB"/>
    <w:rsid w:val="000617E0"/>
    <w:rsid w:val="000619FD"/>
    <w:rsid w:val="00061E3D"/>
    <w:rsid w:val="000625E5"/>
    <w:rsid w:val="000625FB"/>
    <w:rsid w:val="00063172"/>
    <w:rsid w:val="000636BE"/>
    <w:rsid w:val="00063E7A"/>
    <w:rsid w:val="00063EE6"/>
    <w:rsid w:val="0006413A"/>
    <w:rsid w:val="0006418D"/>
    <w:rsid w:val="000642CA"/>
    <w:rsid w:val="0006454B"/>
    <w:rsid w:val="00064F8C"/>
    <w:rsid w:val="00065035"/>
    <w:rsid w:val="00065C50"/>
    <w:rsid w:val="00065D2A"/>
    <w:rsid w:val="00065DF2"/>
    <w:rsid w:val="00066D33"/>
    <w:rsid w:val="000671C1"/>
    <w:rsid w:val="00067C08"/>
    <w:rsid w:val="00067C9D"/>
    <w:rsid w:val="00070870"/>
    <w:rsid w:val="00070B55"/>
    <w:rsid w:val="00070CDA"/>
    <w:rsid w:val="000717AC"/>
    <w:rsid w:val="00073333"/>
    <w:rsid w:val="00075AEE"/>
    <w:rsid w:val="00075F49"/>
    <w:rsid w:val="00076079"/>
    <w:rsid w:val="00076340"/>
    <w:rsid w:val="000765F7"/>
    <w:rsid w:val="00076CF3"/>
    <w:rsid w:val="000773F1"/>
    <w:rsid w:val="000777CD"/>
    <w:rsid w:val="00077AAA"/>
    <w:rsid w:val="00077D2B"/>
    <w:rsid w:val="0008051C"/>
    <w:rsid w:val="000807AE"/>
    <w:rsid w:val="00081414"/>
    <w:rsid w:val="00081C82"/>
    <w:rsid w:val="0008260A"/>
    <w:rsid w:val="00082F2A"/>
    <w:rsid w:val="00083319"/>
    <w:rsid w:val="00083437"/>
    <w:rsid w:val="00084C18"/>
    <w:rsid w:val="000852A6"/>
    <w:rsid w:val="00085E4A"/>
    <w:rsid w:val="000865C8"/>
    <w:rsid w:val="000871DF"/>
    <w:rsid w:val="000871EF"/>
    <w:rsid w:val="0009051F"/>
    <w:rsid w:val="000910BA"/>
    <w:rsid w:val="00091E82"/>
    <w:rsid w:val="000922A7"/>
    <w:rsid w:val="000927CA"/>
    <w:rsid w:val="00093C29"/>
    <w:rsid w:val="00094950"/>
    <w:rsid w:val="000949ED"/>
    <w:rsid w:val="00094D54"/>
    <w:rsid w:val="0009508B"/>
    <w:rsid w:val="00096146"/>
    <w:rsid w:val="000969FD"/>
    <w:rsid w:val="000971AE"/>
    <w:rsid w:val="00097235"/>
    <w:rsid w:val="000973DC"/>
    <w:rsid w:val="00097508"/>
    <w:rsid w:val="00097FD8"/>
    <w:rsid w:val="000A14B9"/>
    <w:rsid w:val="000A1910"/>
    <w:rsid w:val="000A1C53"/>
    <w:rsid w:val="000A2419"/>
    <w:rsid w:val="000A306E"/>
    <w:rsid w:val="000A3BB8"/>
    <w:rsid w:val="000A4092"/>
    <w:rsid w:val="000A4505"/>
    <w:rsid w:val="000A59B1"/>
    <w:rsid w:val="000A5F43"/>
    <w:rsid w:val="000A6FFC"/>
    <w:rsid w:val="000B04EE"/>
    <w:rsid w:val="000B0923"/>
    <w:rsid w:val="000B0C71"/>
    <w:rsid w:val="000B0CC2"/>
    <w:rsid w:val="000B132B"/>
    <w:rsid w:val="000B1ED8"/>
    <w:rsid w:val="000B2AAF"/>
    <w:rsid w:val="000B34C1"/>
    <w:rsid w:val="000B5223"/>
    <w:rsid w:val="000B6685"/>
    <w:rsid w:val="000B66E0"/>
    <w:rsid w:val="000B67D3"/>
    <w:rsid w:val="000B76FF"/>
    <w:rsid w:val="000B7F2E"/>
    <w:rsid w:val="000C000C"/>
    <w:rsid w:val="000C04AA"/>
    <w:rsid w:val="000C1005"/>
    <w:rsid w:val="000C15FE"/>
    <w:rsid w:val="000C250D"/>
    <w:rsid w:val="000C2B2B"/>
    <w:rsid w:val="000C4005"/>
    <w:rsid w:val="000C48AA"/>
    <w:rsid w:val="000C5A7E"/>
    <w:rsid w:val="000C5BD4"/>
    <w:rsid w:val="000C5E2D"/>
    <w:rsid w:val="000C6ECD"/>
    <w:rsid w:val="000C77D6"/>
    <w:rsid w:val="000C7C75"/>
    <w:rsid w:val="000C7E91"/>
    <w:rsid w:val="000D053E"/>
    <w:rsid w:val="000D0DC3"/>
    <w:rsid w:val="000D163E"/>
    <w:rsid w:val="000D29F5"/>
    <w:rsid w:val="000D3943"/>
    <w:rsid w:val="000D5A71"/>
    <w:rsid w:val="000D7E91"/>
    <w:rsid w:val="000E130F"/>
    <w:rsid w:val="000E1637"/>
    <w:rsid w:val="000E1FE1"/>
    <w:rsid w:val="000E2327"/>
    <w:rsid w:val="000E391E"/>
    <w:rsid w:val="000E3A10"/>
    <w:rsid w:val="000E4326"/>
    <w:rsid w:val="000E6252"/>
    <w:rsid w:val="000E7398"/>
    <w:rsid w:val="000F006D"/>
    <w:rsid w:val="000F0168"/>
    <w:rsid w:val="000F1286"/>
    <w:rsid w:val="000F13D8"/>
    <w:rsid w:val="000F22BB"/>
    <w:rsid w:val="000F2400"/>
    <w:rsid w:val="000F2577"/>
    <w:rsid w:val="000F2C51"/>
    <w:rsid w:val="000F45D7"/>
    <w:rsid w:val="000F4793"/>
    <w:rsid w:val="000F48C9"/>
    <w:rsid w:val="000F5E56"/>
    <w:rsid w:val="000F5FBB"/>
    <w:rsid w:val="000F71E3"/>
    <w:rsid w:val="000F79B6"/>
    <w:rsid w:val="0010130C"/>
    <w:rsid w:val="00102AC6"/>
    <w:rsid w:val="00102AF4"/>
    <w:rsid w:val="00102BA9"/>
    <w:rsid w:val="00103E51"/>
    <w:rsid w:val="00103FD2"/>
    <w:rsid w:val="00104560"/>
    <w:rsid w:val="00104C4B"/>
    <w:rsid w:val="00105E4F"/>
    <w:rsid w:val="00105E7F"/>
    <w:rsid w:val="001075E6"/>
    <w:rsid w:val="001111CC"/>
    <w:rsid w:val="0011181C"/>
    <w:rsid w:val="00111F3A"/>
    <w:rsid w:val="0011314A"/>
    <w:rsid w:val="001131C4"/>
    <w:rsid w:val="001144D8"/>
    <w:rsid w:val="00115E46"/>
    <w:rsid w:val="00115FC2"/>
    <w:rsid w:val="00116B06"/>
    <w:rsid w:val="001202CC"/>
    <w:rsid w:val="001204E6"/>
    <w:rsid w:val="001205EC"/>
    <w:rsid w:val="00120994"/>
    <w:rsid w:val="001210DA"/>
    <w:rsid w:val="00121CBF"/>
    <w:rsid w:val="00121D29"/>
    <w:rsid w:val="0012208C"/>
    <w:rsid w:val="0012290B"/>
    <w:rsid w:val="00123C08"/>
    <w:rsid w:val="00123C1A"/>
    <w:rsid w:val="00123CA7"/>
    <w:rsid w:val="001245B7"/>
    <w:rsid w:val="00125A4C"/>
    <w:rsid w:val="0012600D"/>
    <w:rsid w:val="00126325"/>
    <w:rsid w:val="0012766D"/>
    <w:rsid w:val="00127BFC"/>
    <w:rsid w:val="00130E15"/>
    <w:rsid w:val="0013271A"/>
    <w:rsid w:val="00133762"/>
    <w:rsid w:val="00133A3D"/>
    <w:rsid w:val="00133C5A"/>
    <w:rsid w:val="00133F24"/>
    <w:rsid w:val="00134708"/>
    <w:rsid w:val="00137992"/>
    <w:rsid w:val="00137E3F"/>
    <w:rsid w:val="001401A6"/>
    <w:rsid w:val="0014057E"/>
    <w:rsid w:val="00140A38"/>
    <w:rsid w:val="00141165"/>
    <w:rsid w:val="001411C8"/>
    <w:rsid w:val="001411D0"/>
    <w:rsid w:val="0014141D"/>
    <w:rsid w:val="00141B4F"/>
    <w:rsid w:val="00141E18"/>
    <w:rsid w:val="001421AB"/>
    <w:rsid w:val="00142717"/>
    <w:rsid w:val="00142CCD"/>
    <w:rsid w:val="0014348C"/>
    <w:rsid w:val="00143F0F"/>
    <w:rsid w:val="00144130"/>
    <w:rsid w:val="001444AE"/>
    <w:rsid w:val="00146A0A"/>
    <w:rsid w:val="00146ACB"/>
    <w:rsid w:val="00150A1C"/>
    <w:rsid w:val="001514DB"/>
    <w:rsid w:val="00151539"/>
    <w:rsid w:val="00152BAE"/>
    <w:rsid w:val="00152DCF"/>
    <w:rsid w:val="00153386"/>
    <w:rsid w:val="00153CE9"/>
    <w:rsid w:val="001563FA"/>
    <w:rsid w:val="00157659"/>
    <w:rsid w:val="00157A3E"/>
    <w:rsid w:val="00160330"/>
    <w:rsid w:val="00160A06"/>
    <w:rsid w:val="00163CEA"/>
    <w:rsid w:val="00163D02"/>
    <w:rsid w:val="00164A35"/>
    <w:rsid w:val="0016582F"/>
    <w:rsid w:val="00165A6D"/>
    <w:rsid w:val="00165E0C"/>
    <w:rsid w:val="00165FE3"/>
    <w:rsid w:val="00167915"/>
    <w:rsid w:val="00167D47"/>
    <w:rsid w:val="001717D9"/>
    <w:rsid w:val="00171E64"/>
    <w:rsid w:val="0017286A"/>
    <w:rsid w:val="0017290B"/>
    <w:rsid w:val="00172A45"/>
    <w:rsid w:val="00172E20"/>
    <w:rsid w:val="0017317F"/>
    <w:rsid w:val="0017611F"/>
    <w:rsid w:val="0017627D"/>
    <w:rsid w:val="001762CC"/>
    <w:rsid w:val="00176555"/>
    <w:rsid w:val="00176D65"/>
    <w:rsid w:val="00180FEC"/>
    <w:rsid w:val="00181688"/>
    <w:rsid w:val="00182984"/>
    <w:rsid w:val="00182B2C"/>
    <w:rsid w:val="001835CF"/>
    <w:rsid w:val="00183C07"/>
    <w:rsid w:val="00183F87"/>
    <w:rsid w:val="0018485C"/>
    <w:rsid w:val="0018498D"/>
    <w:rsid w:val="00185969"/>
    <w:rsid w:val="00185A21"/>
    <w:rsid w:val="00187599"/>
    <w:rsid w:val="00190282"/>
    <w:rsid w:val="0019057E"/>
    <w:rsid w:val="0019087B"/>
    <w:rsid w:val="00190D0D"/>
    <w:rsid w:val="00191265"/>
    <w:rsid w:val="00191326"/>
    <w:rsid w:val="00192425"/>
    <w:rsid w:val="0019257C"/>
    <w:rsid w:val="00192E15"/>
    <w:rsid w:val="001931C6"/>
    <w:rsid w:val="001931DE"/>
    <w:rsid w:val="001934D6"/>
    <w:rsid w:val="00193E68"/>
    <w:rsid w:val="001941A3"/>
    <w:rsid w:val="00194525"/>
    <w:rsid w:val="00195BFA"/>
    <w:rsid w:val="00196712"/>
    <w:rsid w:val="00196EAA"/>
    <w:rsid w:val="001A2463"/>
    <w:rsid w:val="001A32CD"/>
    <w:rsid w:val="001A4430"/>
    <w:rsid w:val="001A4DB2"/>
    <w:rsid w:val="001A59D4"/>
    <w:rsid w:val="001A5D4F"/>
    <w:rsid w:val="001A700B"/>
    <w:rsid w:val="001A7CC9"/>
    <w:rsid w:val="001B0A5B"/>
    <w:rsid w:val="001B1AA8"/>
    <w:rsid w:val="001B26E9"/>
    <w:rsid w:val="001B39CE"/>
    <w:rsid w:val="001B5251"/>
    <w:rsid w:val="001B601D"/>
    <w:rsid w:val="001B645E"/>
    <w:rsid w:val="001B64A9"/>
    <w:rsid w:val="001B6892"/>
    <w:rsid w:val="001B6B36"/>
    <w:rsid w:val="001C093F"/>
    <w:rsid w:val="001C0F68"/>
    <w:rsid w:val="001C163A"/>
    <w:rsid w:val="001C1BC0"/>
    <w:rsid w:val="001C1D14"/>
    <w:rsid w:val="001C23B8"/>
    <w:rsid w:val="001C23CE"/>
    <w:rsid w:val="001C28F4"/>
    <w:rsid w:val="001C290A"/>
    <w:rsid w:val="001C347E"/>
    <w:rsid w:val="001C363B"/>
    <w:rsid w:val="001C3898"/>
    <w:rsid w:val="001C4C2E"/>
    <w:rsid w:val="001C502F"/>
    <w:rsid w:val="001C53A3"/>
    <w:rsid w:val="001C60C6"/>
    <w:rsid w:val="001D015B"/>
    <w:rsid w:val="001D0326"/>
    <w:rsid w:val="001D0488"/>
    <w:rsid w:val="001D0715"/>
    <w:rsid w:val="001D20B2"/>
    <w:rsid w:val="001D248A"/>
    <w:rsid w:val="001D2818"/>
    <w:rsid w:val="001D3BC1"/>
    <w:rsid w:val="001D3DD4"/>
    <w:rsid w:val="001D4371"/>
    <w:rsid w:val="001D4588"/>
    <w:rsid w:val="001D4E0D"/>
    <w:rsid w:val="001D4E70"/>
    <w:rsid w:val="001D5160"/>
    <w:rsid w:val="001D51C9"/>
    <w:rsid w:val="001D664F"/>
    <w:rsid w:val="001D6958"/>
    <w:rsid w:val="001D6C18"/>
    <w:rsid w:val="001E00C4"/>
    <w:rsid w:val="001E0A13"/>
    <w:rsid w:val="001E141E"/>
    <w:rsid w:val="001E1424"/>
    <w:rsid w:val="001E2CAA"/>
    <w:rsid w:val="001E4EFA"/>
    <w:rsid w:val="001E716C"/>
    <w:rsid w:val="001F0CA2"/>
    <w:rsid w:val="001F1E7F"/>
    <w:rsid w:val="001F2305"/>
    <w:rsid w:val="001F25A3"/>
    <w:rsid w:val="001F2620"/>
    <w:rsid w:val="001F26BE"/>
    <w:rsid w:val="001F316A"/>
    <w:rsid w:val="001F32F0"/>
    <w:rsid w:val="001F4C1C"/>
    <w:rsid w:val="001F4CCB"/>
    <w:rsid w:val="001F4FD2"/>
    <w:rsid w:val="001F5028"/>
    <w:rsid w:val="001F52C5"/>
    <w:rsid w:val="001F581B"/>
    <w:rsid w:val="001F597A"/>
    <w:rsid w:val="001F66AF"/>
    <w:rsid w:val="001F68DB"/>
    <w:rsid w:val="001F73B6"/>
    <w:rsid w:val="001F76E8"/>
    <w:rsid w:val="00200893"/>
    <w:rsid w:val="00203027"/>
    <w:rsid w:val="00206D70"/>
    <w:rsid w:val="00206F5B"/>
    <w:rsid w:val="0021044A"/>
    <w:rsid w:val="0021071D"/>
    <w:rsid w:val="0021186D"/>
    <w:rsid w:val="00211A4F"/>
    <w:rsid w:val="00212550"/>
    <w:rsid w:val="0021371D"/>
    <w:rsid w:val="0021435E"/>
    <w:rsid w:val="00214AC8"/>
    <w:rsid w:val="002169BC"/>
    <w:rsid w:val="002205CE"/>
    <w:rsid w:val="00220625"/>
    <w:rsid w:val="002209A7"/>
    <w:rsid w:val="00220C26"/>
    <w:rsid w:val="00220E89"/>
    <w:rsid w:val="002212F6"/>
    <w:rsid w:val="002223CF"/>
    <w:rsid w:val="00222842"/>
    <w:rsid w:val="0022422C"/>
    <w:rsid w:val="00224853"/>
    <w:rsid w:val="002248EF"/>
    <w:rsid w:val="002255EC"/>
    <w:rsid w:val="00225E24"/>
    <w:rsid w:val="002262CE"/>
    <w:rsid w:val="002265B7"/>
    <w:rsid w:val="00226B72"/>
    <w:rsid w:val="00226CBE"/>
    <w:rsid w:val="002277CE"/>
    <w:rsid w:val="002278B7"/>
    <w:rsid w:val="002301C7"/>
    <w:rsid w:val="00230F38"/>
    <w:rsid w:val="002316CD"/>
    <w:rsid w:val="00232D8F"/>
    <w:rsid w:val="002335C2"/>
    <w:rsid w:val="00233AFE"/>
    <w:rsid w:val="002342E6"/>
    <w:rsid w:val="002346B1"/>
    <w:rsid w:val="00234FAD"/>
    <w:rsid w:val="00236800"/>
    <w:rsid w:val="00237F5D"/>
    <w:rsid w:val="002402E2"/>
    <w:rsid w:val="0024180D"/>
    <w:rsid w:val="00242357"/>
    <w:rsid w:val="00244623"/>
    <w:rsid w:val="00245759"/>
    <w:rsid w:val="002464A9"/>
    <w:rsid w:val="00247301"/>
    <w:rsid w:val="00247622"/>
    <w:rsid w:val="00250FCB"/>
    <w:rsid w:val="00251025"/>
    <w:rsid w:val="002510B7"/>
    <w:rsid w:val="0025152B"/>
    <w:rsid w:val="0025189F"/>
    <w:rsid w:val="002523A7"/>
    <w:rsid w:val="00252820"/>
    <w:rsid w:val="00254AA1"/>
    <w:rsid w:val="00254EE0"/>
    <w:rsid w:val="00256901"/>
    <w:rsid w:val="002615B5"/>
    <w:rsid w:val="002616BA"/>
    <w:rsid w:val="002617CE"/>
    <w:rsid w:val="00261F55"/>
    <w:rsid w:val="00262026"/>
    <w:rsid w:val="0026217E"/>
    <w:rsid w:val="0026259E"/>
    <w:rsid w:val="002629EA"/>
    <w:rsid w:val="002644C4"/>
    <w:rsid w:val="0026460C"/>
    <w:rsid w:val="00264BBC"/>
    <w:rsid w:val="00265838"/>
    <w:rsid w:val="00266C46"/>
    <w:rsid w:val="00267304"/>
    <w:rsid w:val="00267ADA"/>
    <w:rsid w:val="00270D14"/>
    <w:rsid w:val="00271053"/>
    <w:rsid w:val="00271CDB"/>
    <w:rsid w:val="00272C28"/>
    <w:rsid w:val="00272E3A"/>
    <w:rsid w:val="002743EB"/>
    <w:rsid w:val="00274C28"/>
    <w:rsid w:val="00276194"/>
    <w:rsid w:val="0027682F"/>
    <w:rsid w:val="00276A1C"/>
    <w:rsid w:val="00276E0D"/>
    <w:rsid w:val="0027726A"/>
    <w:rsid w:val="00281424"/>
    <w:rsid w:val="0028256F"/>
    <w:rsid w:val="00282955"/>
    <w:rsid w:val="00282B99"/>
    <w:rsid w:val="00282FCD"/>
    <w:rsid w:val="002831B4"/>
    <w:rsid w:val="002837F6"/>
    <w:rsid w:val="002851E7"/>
    <w:rsid w:val="002855B5"/>
    <w:rsid w:val="00286117"/>
    <w:rsid w:val="00286955"/>
    <w:rsid w:val="00287D14"/>
    <w:rsid w:val="0029009E"/>
    <w:rsid w:val="00291DE8"/>
    <w:rsid w:val="00291FCE"/>
    <w:rsid w:val="002920C6"/>
    <w:rsid w:val="002923BD"/>
    <w:rsid w:val="00292E9F"/>
    <w:rsid w:val="0029318F"/>
    <w:rsid w:val="002937B2"/>
    <w:rsid w:val="002938C5"/>
    <w:rsid w:val="00293C79"/>
    <w:rsid w:val="0029406B"/>
    <w:rsid w:val="002942B9"/>
    <w:rsid w:val="00294A0B"/>
    <w:rsid w:val="00294A49"/>
    <w:rsid w:val="00294BB3"/>
    <w:rsid w:val="002954FE"/>
    <w:rsid w:val="00295DCB"/>
    <w:rsid w:val="00296204"/>
    <w:rsid w:val="00296E8C"/>
    <w:rsid w:val="00297BD7"/>
    <w:rsid w:val="002A0895"/>
    <w:rsid w:val="002A26A6"/>
    <w:rsid w:val="002A32F9"/>
    <w:rsid w:val="002A351C"/>
    <w:rsid w:val="002A4D9B"/>
    <w:rsid w:val="002A7272"/>
    <w:rsid w:val="002A7D3A"/>
    <w:rsid w:val="002A7FA8"/>
    <w:rsid w:val="002B0910"/>
    <w:rsid w:val="002B0A3B"/>
    <w:rsid w:val="002B0BA2"/>
    <w:rsid w:val="002B1827"/>
    <w:rsid w:val="002B2032"/>
    <w:rsid w:val="002B2721"/>
    <w:rsid w:val="002B282C"/>
    <w:rsid w:val="002B3FCC"/>
    <w:rsid w:val="002B43FA"/>
    <w:rsid w:val="002B4469"/>
    <w:rsid w:val="002B4AB8"/>
    <w:rsid w:val="002B57FF"/>
    <w:rsid w:val="002B64D2"/>
    <w:rsid w:val="002B654B"/>
    <w:rsid w:val="002B763B"/>
    <w:rsid w:val="002B766E"/>
    <w:rsid w:val="002C0297"/>
    <w:rsid w:val="002C08F4"/>
    <w:rsid w:val="002C0FCB"/>
    <w:rsid w:val="002C1A8C"/>
    <w:rsid w:val="002C40B4"/>
    <w:rsid w:val="002C41FC"/>
    <w:rsid w:val="002C4919"/>
    <w:rsid w:val="002C4969"/>
    <w:rsid w:val="002C4F33"/>
    <w:rsid w:val="002C514B"/>
    <w:rsid w:val="002C7C3E"/>
    <w:rsid w:val="002C7EB5"/>
    <w:rsid w:val="002C7F91"/>
    <w:rsid w:val="002D0372"/>
    <w:rsid w:val="002D0849"/>
    <w:rsid w:val="002D0E68"/>
    <w:rsid w:val="002D2C7B"/>
    <w:rsid w:val="002D33B2"/>
    <w:rsid w:val="002D3680"/>
    <w:rsid w:val="002D50C8"/>
    <w:rsid w:val="002D518B"/>
    <w:rsid w:val="002D5965"/>
    <w:rsid w:val="002E037B"/>
    <w:rsid w:val="002E0703"/>
    <w:rsid w:val="002E07EE"/>
    <w:rsid w:val="002E0B50"/>
    <w:rsid w:val="002E0B53"/>
    <w:rsid w:val="002E0C96"/>
    <w:rsid w:val="002E0D1C"/>
    <w:rsid w:val="002E0FF3"/>
    <w:rsid w:val="002E10B0"/>
    <w:rsid w:val="002E1217"/>
    <w:rsid w:val="002E2391"/>
    <w:rsid w:val="002E2842"/>
    <w:rsid w:val="002E313F"/>
    <w:rsid w:val="002E34F8"/>
    <w:rsid w:val="002E3A2B"/>
    <w:rsid w:val="002E41D6"/>
    <w:rsid w:val="002E4307"/>
    <w:rsid w:val="002E44D8"/>
    <w:rsid w:val="002E4532"/>
    <w:rsid w:val="002E4CD6"/>
    <w:rsid w:val="002E4F39"/>
    <w:rsid w:val="002E517A"/>
    <w:rsid w:val="002E5615"/>
    <w:rsid w:val="002E6AC5"/>
    <w:rsid w:val="002E74EE"/>
    <w:rsid w:val="002F0BBA"/>
    <w:rsid w:val="002F1B83"/>
    <w:rsid w:val="002F290B"/>
    <w:rsid w:val="002F2E9A"/>
    <w:rsid w:val="002F37FE"/>
    <w:rsid w:val="002F43B7"/>
    <w:rsid w:val="002F4883"/>
    <w:rsid w:val="002F4F33"/>
    <w:rsid w:val="002F4F83"/>
    <w:rsid w:val="002F536B"/>
    <w:rsid w:val="002F5B3E"/>
    <w:rsid w:val="002F6194"/>
    <w:rsid w:val="002F66F7"/>
    <w:rsid w:val="003001F6"/>
    <w:rsid w:val="00300439"/>
    <w:rsid w:val="0030141C"/>
    <w:rsid w:val="00301EE6"/>
    <w:rsid w:val="003040C3"/>
    <w:rsid w:val="003040EA"/>
    <w:rsid w:val="003040FE"/>
    <w:rsid w:val="003044E9"/>
    <w:rsid w:val="0030593E"/>
    <w:rsid w:val="003063ED"/>
    <w:rsid w:val="00306574"/>
    <w:rsid w:val="00306AA9"/>
    <w:rsid w:val="00306BA0"/>
    <w:rsid w:val="00310805"/>
    <w:rsid w:val="00310DA0"/>
    <w:rsid w:val="00311432"/>
    <w:rsid w:val="00311680"/>
    <w:rsid w:val="00311B12"/>
    <w:rsid w:val="00311B70"/>
    <w:rsid w:val="00311DFE"/>
    <w:rsid w:val="0031201F"/>
    <w:rsid w:val="0031304F"/>
    <w:rsid w:val="00315126"/>
    <w:rsid w:val="003161F6"/>
    <w:rsid w:val="0031626A"/>
    <w:rsid w:val="00316A79"/>
    <w:rsid w:val="00316C44"/>
    <w:rsid w:val="0031707D"/>
    <w:rsid w:val="003201D0"/>
    <w:rsid w:val="00320519"/>
    <w:rsid w:val="003208A6"/>
    <w:rsid w:val="00320D5B"/>
    <w:rsid w:val="0032119C"/>
    <w:rsid w:val="00322E7F"/>
    <w:rsid w:val="0032340C"/>
    <w:rsid w:val="00323477"/>
    <w:rsid w:val="00324A33"/>
    <w:rsid w:val="00324CEE"/>
    <w:rsid w:val="0032555D"/>
    <w:rsid w:val="00325615"/>
    <w:rsid w:val="00325765"/>
    <w:rsid w:val="003261D5"/>
    <w:rsid w:val="003276D2"/>
    <w:rsid w:val="00327A59"/>
    <w:rsid w:val="00331824"/>
    <w:rsid w:val="00331DFF"/>
    <w:rsid w:val="00332498"/>
    <w:rsid w:val="003326EF"/>
    <w:rsid w:val="003332EE"/>
    <w:rsid w:val="00334751"/>
    <w:rsid w:val="0033555E"/>
    <w:rsid w:val="0033615F"/>
    <w:rsid w:val="003365AA"/>
    <w:rsid w:val="003368BE"/>
    <w:rsid w:val="00341F31"/>
    <w:rsid w:val="00343558"/>
    <w:rsid w:val="0034493D"/>
    <w:rsid w:val="00344D4E"/>
    <w:rsid w:val="00345955"/>
    <w:rsid w:val="00346479"/>
    <w:rsid w:val="00347916"/>
    <w:rsid w:val="0035236E"/>
    <w:rsid w:val="00352821"/>
    <w:rsid w:val="00352922"/>
    <w:rsid w:val="00352BF9"/>
    <w:rsid w:val="003531F4"/>
    <w:rsid w:val="0035324E"/>
    <w:rsid w:val="00353373"/>
    <w:rsid w:val="003535CC"/>
    <w:rsid w:val="00354168"/>
    <w:rsid w:val="003550FE"/>
    <w:rsid w:val="0035530E"/>
    <w:rsid w:val="003565D1"/>
    <w:rsid w:val="00356C51"/>
    <w:rsid w:val="003576EA"/>
    <w:rsid w:val="00357E38"/>
    <w:rsid w:val="0036057E"/>
    <w:rsid w:val="00360E52"/>
    <w:rsid w:val="00361448"/>
    <w:rsid w:val="003614EC"/>
    <w:rsid w:val="00361BA4"/>
    <w:rsid w:val="00362370"/>
    <w:rsid w:val="00363C41"/>
    <w:rsid w:val="003644CC"/>
    <w:rsid w:val="003648CC"/>
    <w:rsid w:val="003651C1"/>
    <w:rsid w:val="00366498"/>
    <w:rsid w:val="00366D7D"/>
    <w:rsid w:val="0036715A"/>
    <w:rsid w:val="00370036"/>
    <w:rsid w:val="00371E06"/>
    <w:rsid w:val="00371E3D"/>
    <w:rsid w:val="0037302F"/>
    <w:rsid w:val="00373319"/>
    <w:rsid w:val="003733BC"/>
    <w:rsid w:val="00373841"/>
    <w:rsid w:val="00373876"/>
    <w:rsid w:val="0037397F"/>
    <w:rsid w:val="0037422D"/>
    <w:rsid w:val="00374251"/>
    <w:rsid w:val="003749CC"/>
    <w:rsid w:val="00375737"/>
    <w:rsid w:val="00376638"/>
    <w:rsid w:val="003767C8"/>
    <w:rsid w:val="00376879"/>
    <w:rsid w:val="00377C54"/>
    <w:rsid w:val="0038020E"/>
    <w:rsid w:val="00380280"/>
    <w:rsid w:val="00380B7C"/>
    <w:rsid w:val="00382701"/>
    <w:rsid w:val="00382A8E"/>
    <w:rsid w:val="00382A9E"/>
    <w:rsid w:val="00382E0E"/>
    <w:rsid w:val="00383020"/>
    <w:rsid w:val="003850F8"/>
    <w:rsid w:val="003855FB"/>
    <w:rsid w:val="0038579E"/>
    <w:rsid w:val="00386133"/>
    <w:rsid w:val="0038636D"/>
    <w:rsid w:val="00386B1E"/>
    <w:rsid w:val="00386FB9"/>
    <w:rsid w:val="00387664"/>
    <w:rsid w:val="00387EFC"/>
    <w:rsid w:val="00390540"/>
    <w:rsid w:val="00391501"/>
    <w:rsid w:val="00392EEE"/>
    <w:rsid w:val="00393DB8"/>
    <w:rsid w:val="00394614"/>
    <w:rsid w:val="00394706"/>
    <w:rsid w:val="003947DF"/>
    <w:rsid w:val="0039491E"/>
    <w:rsid w:val="00394C5E"/>
    <w:rsid w:val="00395030"/>
    <w:rsid w:val="003963A3"/>
    <w:rsid w:val="00396A6D"/>
    <w:rsid w:val="003972C3"/>
    <w:rsid w:val="00397DF4"/>
    <w:rsid w:val="003A057B"/>
    <w:rsid w:val="003A099C"/>
    <w:rsid w:val="003A0F58"/>
    <w:rsid w:val="003A192A"/>
    <w:rsid w:val="003A328C"/>
    <w:rsid w:val="003A344D"/>
    <w:rsid w:val="003A3658"/>
    <w:rsid w:val="003A5C4E"/>
    <w:rsid w:val="003B3FAC"/>
    <w:rsid w:val="003B40A8"/>
    <w:rsid w:val="003B4D87"/>
    <w:rsid w:val="003B5E69"/>
    <w:rsid w:val="003B651C"/>
    <w:rsid w:val="003B67EE"/>
    <w:rsid w:val="003B6C0D"/>
    <w:rsid w:val="003B6D3A"/>
    <w:rsid w:val="003B7438"/>
    <w:rsid w:val="003B77E4"/>
    <w:rsid w:val="003B7B40"/>
    <w:rsid w:val="003C16C1"/>
    <w:rsid w:val="003C200E"/>
    <w:rsid w:val="003C3D7C"/>
    <w:rsid w:val="003C4577"/>
    <w:rsid w:val="003C521B"/>
    <w:rsid w:val="003C5805"/>
    <w:rsid w:val="003C62E7"/>
    <w:rsid w:val="003C7224"/>
    <w:rsid w:val="003C7646"/>
    <w:rsid w:val="003D0209"/>
    <w:rsid w:val="003D032F"/>
    <w:rsid w:val="003D0398"/>
    <w:rsid w:val="003D0924"/>
    <w:rsid w:val="003D12B0"/>
    <w:rsid w:val="003D27BB"/>
    <w:rsid w:val="003D2B66"/>
    <w:rsid w:val="003D54B5"/>
    <w:rsid w:val="003D6A1B"/>
    <w:rsid w:val="003E0151"/>
    <w:rsid w:val="003E02B4"/>
    <w:rsid w:val="003E17CF"/>
    <w:rsid w:val="003E2121"/>
    <w:rsid w:val="003E2207"/>
    <w:rsid w:val="003E2E1E"/>
    <w:rsid w:val="003E4728"/>
    <w:rsid w:val="003E4BCD"/>
    <w:rsid w:val="003E4E7F"/>
    <w:rsid w:val="003E4F25"/>
    <w:rsid w:val="003E4F36"/>
    <w:rsid w:val="003E53C9"/>
    <w:rsid w:val="003E5492"/>
    <w:rsid w:val="003E7195"/>
    <w:rsid w:val="003E73E8"/>
    <w:rsid w:val="003E7AE2"/>
    <w:rsid w:val="003F0148"/>
    <w:rsid w:val="003F1318"/>
    <w:rsid w:val="003F14BA"/>
    <w:rsid w:val="003F1EE8"/>
    <w:rsid w:val="003F27E5"/>
    <w:rsid w:val="003F2BDF"/>
    <w:rsid w:val="003F2FF2"/>
    <w:rsid w:val="003F379E"/>
    <w:rsid w:val="003F6B30"/>
    <w:rsid w:val="003F6F03"/>
    <w:rsid w:val="003F78B9"/>
    <w:rsid w:val="003F7FAC"/>
    <w:rsid w:val="004002B8"/>
    <w:rsid w:val="00401597"/>
    <w:rsid w:val="00401FAD"/>
    <w:rsid w:val="0040240D"/>
    <w:rsid w:val="00402D1B"/>
    <w:rsid w:val="004035A6"/>
    <w:rsid w:val="004035BC"/>
    <w:rsid w:val="00404395"/>
    <w:rsid w:val="0040478F"/>
    <w:rsid w:val="0040527D"/>
    <w:rsid w:val="00406858"/>
    <w:rsid w:val="00406E7B"/>
    <w:rsid w:val="004104EA"/>
    <w:rsid w:val="00410B64"/>
    <w:rsid w:val="00410DFF"/>
    <w:rsid w:val="00411554"/>
    <w:rsid w:val="00411FD4"/>
    <w:rsid w:val="00412A46"/>
    <w:rsid w:val="00412CE8"/>
    <w:rsid w:val="004134A5"/>
    <w:rsid w:val="004138E7"/>
    <w:rsid w:val="00413E1C"/>
    <w:rsid w:val="00414A2A"/>
    <w:rsid w:val="00414E76"/>
    <w:rsid w:val="00414F91"/>
    <w:rsid w:val="00415DB0"/>
    <w:rsid w:val="004164F6"/>
    <w:rsid w:val="004171E2"/>
    <w:rsid w:val="00417F8D"/>
    <w:rsid w:val="004207CB"/>
    <w:rsid w:val="00420EB9"/>
    <w:rsid w:val="00422083"/>
    <w:rsid w:val="00422AB5"/>
    <w:rsid w:val="00423AE1"/>
    <w:rsid w:val="00423B5F"/>
    <w:rsid w:val="00423C35"/>
    <w:rsid w:val="004241B2"/>
    <w:rsid w:val="0042591B"/>
    <w:rsid w:val="00426990"/>
    <w:rsid w:val="00426B1F"/>
    <w:rsid w:val="00427607"/>
    <w:rsid w:val="004303AE"/>
    <w:rsid w:val="0043242D"/>
    <w:rsid w:val="0043246E"/>
    <w:rsid w:val="00433614"/>
    <w:rsid w:val="0043403A"/>
    <w:rsid w:val="0043579E"/>
    <w:rsid w:val="004359E9"/>
    <w:rsid w:val="00435B8E"/>
    <w:rsid w:val="00436315"/>
    <w:rsid w:val="004363C2"/>
    <w:rsid w:val="004364F6"/>
    <w:rsid w:val="00436BE7"/>
    <w:rsid w:val="00436DDF"/>
    <w:rsid w:val="00437790"/>
    <w:rsid w:val="004378A7"/>
    <w:rsid w:val="00440DE2"/>
    <w:rsid w:val="00441BEA"/>
    <w:rsid w:val="00441D27"/>
    <w:rsid w:val="004421A5"/>
    <w:rsid w:val="00442600"/>
    <w:rsid w:val="00443995"/>
    <w:rsid w:val="00445199"/>
    <w:rsid w:val="004464E5"/>
    <w:rsid w:val="00446969"/>
    <w:rsid w:val="0045037F"/>
    <w:rsid w:val="00450811"/>
    <w:rsid w:val="0045260A"/>
    <w:rsid w:val="00452904"/>
    <w:rsid w:val="00452C9C"/>
    <w:rsid w:val="0045303D"/>
    <w:rsid w:val="00453804"/>
    <w:rsid w:val="004542BC"/>
    <w:rsid w:val="00455253"/>
    <w:rsid w:val="00455494"/>
    <w:rsid w:val="00455845"/>
    <w:rsid w:val="00455DD4"/>
    <w:rsid w:val="004566C7"/>
    <w:rsid w:val="004566E7"/>
    <w:rsid w:val="00456D3F"/>
    <w:rsid w:val="0046081A"/>
    <w:rsid w:val="00461372"/>
    <w:rsid w:val="004613EC"/>
    <w:rsid w:val="00461805"/>
    <w:rsid w:val="00461ED4"/>
    <w:rsid w:val="004628D8"/>
    <w:rsid w:val="00462DF2"/>
    <w:rsid w:val="00463C01"/>
    <w:rsid w:val="00464366"/>
    <w:rsid w:val="004647B4"/>
    <w:rsid w:val="00464BB8"/>
    <w:rsid w:val="004675C4"/>
    <w:rsid w:val="00467BBA"/>
    <w:rsid w:val="00470638"/>
    <w:rsid w:val="00471271"/>
    <w:rsid w:val="00471928"/>
    <w:rsid w:val="00471D6E"/>
    <w:rsid w:val="00473E33"/>
    <w:rsid w:val="00473E43"/>
    <w:rsid w:val="00474C52"/>
    <w:rsid w:val="00474D36"/>
    <w:rsid w:val="004753AF"/>
    <w:rsid w:val="004757B7"/>
    <w:rsid w:val="00476082"/>
    <w:rsid w:val="0047719D"/>
    <w:rsid w:val="00477A0E"/>
    <w:rsid w:val="004807F8"/>
    <w:rsid w:val="0048291B"/>
    <w:rsid w:val="00483706"/>
    <w:rsid w:val="00483880"/>
    <w:rsid w:val="00483BD2"/>
    <w:rsid w:val="00483E30"/>
    <w:rsid w:val="00484AEE"/>
    <w:rsid w:val="00486222"/>
    <w:rsid w:val="00486E81"/>
    <w:rsid w:val="00486ED8"/>
    <w:rsid w:val="00487A47"/>
    <w:rsid w:val="00491642"/>
    <w:rsid w:val="004921E2"/>
    <w:rsid w:val="0049290D"/>
    <w:rsid w:val="00493F04"/>
    <w:rsid w:val="004942D3"/>
    <w:rsid w:val="00494980"/>
    <w:rsid w:val="0049508E"/>
    <w:rsid w:val="00495370"/>
    <w:rsid w:val="004955F9"/>
    <w:rsid w:val="00495F54"/>
    <w:rsid w:val="004963BD"/>
    <w:rsid w:val="004972BF"/>
    <w:rsid w:val="004A00CE"/>
    <w:rsid w:val="004A05C9"/>
    <w:rsid w:val="004A0882"/>
    <w:rsid w:val="004A11FA"/>
    <w:rsid w:val="004A13EE"/>
    <w:rsid w:val="004A149D"/>
    <w:rsid w:val="004A17DE"/>
    <w:rsid w:val="004A1878"/>
    <w:rsid w:val="004A217B"/>
    <w:rsid w:val="004A2420"/>
    <w:rsid w:val="004A24A0"/>
    <w:rsid w:val="004A2835"/>
    <w:rsid w:val="004A3A34"/>
    <w:rsid w:val="004A4207"/>
    <w:rsid w:val="004A4492"/>
    <w:rsid w:val="004A542B"/>
    <w:rsid w:val="004A593D"/>
    <w:rsid w:val="004A64E1"/>
    <w:rsid w:val="004A7836"/>
    <w:rsid w:val="004B1153"/>
    <w:rsid w:val="004B142A"/>
    <w:rsid w:val="004B1B31"/>
    <w:rsid w:val="004B234E"/>
    <w:rsid w:val="004B2490"/>
    <w:rsid w:val="004B24A7"/>
    <w:rsid w:val="004B2B93"/>
    <w:rsid w:val="004B63AC"/>
    <w:rsid w:val="004B7414"/>
    <w:rsid w:val="004B76F2"/>
    <w:rsid w:val="004C0145"/>
    <w:rsid w:val="004C01C3"/>
    <w:rsid w:val="004C025B"/>
    <w:rsid w:val="004C2211"/>
    <w:rsid w:val="004C242E"/>
    <w:rsid w:val="004C2828"/>
    <w:rsid w:val="004C2C4B"/>
    <w:rsid w:val="004C4814"/>
    <w:rsid w:val="004C48CC"/>
    <w:rsid w:val="004C4B2B"/>
    <w:rsid w:val="004C58E6"/>
    <w:rsid w:val="004C5DD4"/>
    <w:rsid w:val="004C6155"/>
    <w:rsid w:val="004C63FA"/>
    <w:rsid w:val="004C712C"/>
    <w:rsid w:val="004C76F2"/>
    <w:rsid w:val="004C7743"/>
    <w:rsid w:val="004D07C3"/>
    <w:rsid w:val="004D157C"/>
    <w:rsid w:val="004D2B2F"/>
    <w:rsid w:val="004D2BD8"/>
    <w:rsid w:val="004D3E74"/>
    <w:rsid w:val="004D445A"/>
    <w:rsid w:val="004D4BC8"/>
    <w:rsid w:val="004D600F"/>
    <w:rsid w:val="004D619D"/>
    <w:rsid w:val="004D6618"/>
    <w:rsid w:val="004D7DC7"/>
    <w:rsid w:val="004E05A7"/>
    <w:rsid w:val="004E106B"/>
    <w:rsid w:val="004E202C"/>
    <w:rsid w:val="004E2A56"/>
    <w:rsid w:val="004E3C2E"/>
    <w:rsid w:val="004E474F"/>
    <w:rsid w:val="004E4D47"/>
    <w:rsid w:val="004E527F"/>
    <w:rsid w:val="004E5402"/>
    <w:rsid w:val="004E5D74"/>
    <w:rsid w:val="004E5E42"/>
    <w:rsid w:val="004F1826"/>
    <w:rsid w:val="004F190B"/>
    <w:rsid w:val="004F1914"/>
    <w:rsid w:val="004F1DCD"/>
    <w:rsid w:val="004F340F"/>
    <w:rsid w:val="004F3D32"/>
    <w:rsid w:val="004F3F6E"/>
    <w:rsid w:val="004F40DB"/>
    <w:rsid w:val="004F4464"/>
    <w:rsid w:val="004F491B"/>
    <w:rsid w:val="004F4C14"/>
    <w:rsid w:val="004F50EC"/>
    <w:rsid w:val="004F6006"/>
    <w:rsid w:val="004F7364"/>
    <w:rsid w:val="004F7E46"/>
    <w:rsid w:val="00500B23"/>
    <w:rsid w:val="00501773"/>
    <w:rsid w:val="005020D4"/>
    <w:rsid w:val="005034C1"/>
    <w:rsid w:val="005044D2"/>
    <w:rsid w:val="00504609"/>
    <w:rsid w:val="00504CEA"/>
    <w:rsid w:val="00504EF7"/>
    <w:rsid w:val="00505677"/>
    <w:rsid w:val="00505CC9"/>
    <w:rsid w:val="0050680D"/>
    <w:rsid w:val="00506893"/>
    <w:rsid w:val="00506A3F"/>
    <w:rsid w:val="00507212"/>
    <w:rsid w:val="00511C01"/>
    <w:rsid w:val="00511C73"/>
    <w:rsid w:val="00511F77"/>
    <w:rsid w:val="005120A4"/>
    <w:rsid w:val="00513C01"/>
    <w:rsid w:val="00515FA1"/>
    <w:rsid w:val="0051609D"/>
    <w:rsid w:val="0051754A"/>
    <w:rsid w:val="00517598"/>
    <w:rsid w:val="0051786A"/>
    <w:rsid w:val="00517CEC"/>
    <w:rsid w:val="00520AF1"/>
    <w:rsid w:val="00521956"/>
    <w:rsid w:val="0052299A"/>
    <w:rsid w:val="00522CFC"/>
    <w:rsid w:val="0052345F"/>
    <w:rsid w:val="005234E0"/>
    <w:rsid w:val="005235B1"/>
    <w:rsid w:val="00523B1F"/>
    <w:rsid w:val="005242A8"/>
    <w:rsid w:val="0052439F"/>
    <w:rsid w:val="005256A5"/>
    <w:rsid w:val="00525F95"/>
    <w:rsid w:val="00526BB9"/>
    <w:rsid w:val="00526BEC"/>
    <w:rsid w:val="005300C2"/>
    <w:rsid w:val="00532783"/>
    <w:rsid w:val="00532D8F"/>
    <w:rsid w:val="0053334D"/>
    <w:rsid w:val="00534E7F"/>
    <w:rsid w:val="005350AB"/>
    <w:rsid w:val="00535F7D"/>
    <w:rsid w:val="005378B2"/>
    <w:rsid w:val="00540823"/>
    <w:rsid w:val="005411C5"/>
    <w:rsid w:val="00541FDB"/>
    <w:rsid w:val="005420BD"/>
    <w:rsid w:val="00542EC7"/>
    <w:rsid w:val="0054338C"/>
    <w:rsid w:val="0054347E"/>
    <w:rsid w:val="00543489"/>
    <w:rsid w:val="00543750"/>
    <w:rsid w:val="005449DC"/>
    <w:rsid w:val="00544FBA"/>
    <w:rsid w:val="005455E4"/>
    <w:rsid w:val="00547721"/>
    <w:rsid w:val="00547BF2"/>
    <w:rsid w:val="00547CA2"/>
    <w:rsid w:val="00547D1E"/>
    <w:rsid w:val="0055079A"/>
    <w:rsid w:val="00553057"/>
    <w:rsid w:val="005531A0"/>
    <w:rsid w:val="005534A8"/>
    <w:rsid w:val="00554BCE"/>
    <w:rsid w:val="00554FA1"/>
    <w:rsid w:val="00555C30"/>
    <w:rsid w:val="005561C6"/>
    <w:rsid w:val="005572DD"/>
    <w:rsid w:val="005602A6"/>
    <w:rsid w:val="00561F84"/>
    <w:rsid w:val="00563A80"/>
    <w:rsid w:val="00563B7E"/>
    <w:rsid w:val="005643C4"/>
    <w:rsid w:val="00565059"/>
    <w:rsid w:val="0056615D"/>
    <w:rsid w:val="00566666"/>
    <w:rsid w:val="00566810"/>
    <w:rsid w:val="00566AD6"/>
    <w:rsid w:val="00566B96"/>
    <w:rsid w:val="00566DA1"/>
    <w:rsid w:val="00567C8D"/>
    <w:rsid w:val="00570908"/>
    <w:rsid w:val="00571720"/>
    <w:rsid w:val="00571B6D"/>
    <w:rsid w:val="00572A61"/>
    <w:rsid w:val="00572F85"/>
    <w:rsid w:val="00573A97"/>
    <w:rsid w:val="005748DA"/>
    <w:rsid w:val="005751EF"/>
    <w:rsid w:val="00575960"/>
    <w:rsid w:val="00576683"/>
    <w:rsid w:val="00576F95"/>
    <w:rsid w:val="005770AA"/>
    <w:rsid w:val="00577866"/>
    <w:rsid w:val="00577D0C"/>
    <w:rsid w:val="00580395"/>
    <w:rsid w:val="0058084D"/>
    <w:rsid w:val="00580C45"/>
    <w:rsid w:val="00580F67"/>
    <w:rsid w:val="0058196F"/>
    <w:rsid w:val="00581E72"/>
    <w:rsid w:val="005825F1"/>
    <w:rsid w:val="0058281F"/>
    <w:rsid w:val="00583E77"/>
    <w:rsid w:val="00584EFF"/>
    <w:rsid w:val="00585987"/>
    <w:rsid w:val="00586D33"/>
    <w:rsid w:val="005876DA"/>
    <w:rsid w:val="00591169"/>
    <w:rsid w:val="00591390"/>
    <w:rsid w:val="00592B91"/>
    <w:rsid w:val="00592CB7"/>
    <w:rsid w:val="005936C8"/>
    <w:rsid w:val="0059457A"/>
    <w:rsid w:val="005958B3"/>
    <w:rsid w:val="00596ECF"/>
    <w:rsid w:val="00597054"/>
    <w:rsid w:val="005977E4"/>
    <w:rsid w:val="00597C83"/>
    <w:rsid w:val="005A0510"/>
    <w:rsid w:val="005A0DAE"/>
    <w:rsid w:val="005A13BA"/>
    <w:rsid w:val="005A1F66"/>
    <w:rsid w:val="005A2BAC"/>
    <w:rsid w:val="005A2DE5"/>
    <w:rsid w:val="005A306B"/>
    <w:rsid w:val="005A334A"/>
    <w:rsid w:val="005A3C47"/>
    <w:rsid w:val="005A4549"/>
    <w:rsid w:val="005A4CF8"/>
    <w:rsid w:val="005A52E8"/>
    <w:rsid w:val="005A5427"/>
    <w:rsid w:val="005A59D1"/>
    <w:rsid w:val="005A6611"/>
    <w:rsid w:val="005A70B4"/>
    <w:rsid w:val="005B025F"/>
    <w:rsid w:val="005B0B10"/>
    <w:rsid w:val="005B15C6"/>
    <w:rsid w:val="005B19E4"/>
    <w:rsid w:val="005B2ECD"/>
    <w:rsid w:val="005B3831"/>
    <w:rsid w:val="005B3E74"/>
    <w:rsid w:val="005B463D"/>
    <w:rsid w:val="005B49BF"/>
    <w:rsid w:val="005B5B5D"/>
    <w:rsid w:val="005B6692"/>
    <w:rsid w:val="005B6A58"/>
    <w:rsid w:val="005B7580"/>
    <w:rsid w:val="005B7B59"/>
    <w:rsid w:val="005B7CBB"/>
    <w:rsid w:val="005C0F2B"/>
    <w:rsid w:val="005C0F51"/>
    <w:rsid w:val="005C10F6"/>
    <w:rsid w:val="005C1A85"/>
    <w:rsid w:val="005C3642"/>
    <w:rsid w:val="005C37CB"/>
    <w:rsid w:val="005C3D2F"/>
    <w:rsid w:val="005C3FA8"/>
    <w:rsid w:val="005C4998"/>
    <w:rsid w:val="005C5EA7"/>
    <w:rsid w:val="005C6FD4"/>
    <w:rsid w:val="005C70D5"/>
    <w:rsid w:val="005D00D4"/>
    <w:rsid w:val="005D07FF"/>
    <w:rsid w:val="005D12F2"/>
    <w:rsid w:val="005D1332"/>
    <w:rsid w:val="005D1C86"/>
    <w:rsid w:val="005D2507"/>
    <w:rsid w:val="005D3590"/>
    <w:rsid w:val="005D360F"/>
    <w:rsid w:val="005D3B3E"/>
    <w:rsid w:val="005D4D32"/>
    <w:rsid w:val="005D6031"/>
    <w:rsid w:val="005D62CA"/>
    <w:rsid w:val="005D6D74"/>
    <w:rsid w:val="005D7551"/>
    <w:rsid w:val="005E0967"/>
    <w:rsid w:val="005E0F19"/>
    <w:rsid w:val="005E23DD"/>
    <w:rsid w:val="005E2B2F"/>
    <w:rsid w:val="005E2F92"/>
    <w:rsid w:val="005E30DC"/>
    <w:rsid w:val="005E51BC"/>
    <w:rsid w:val="005E5397"/>
    <w:rsid w:val="005E6899"/>
    <w:rsid w:val="005E70FE"/>
    <w:rsid w:val="005E73AF"/>
    <w:rsid w:val="005E77C6"/>
    <w:rsid w:val="005F0BD6"/>
    <w:rsid w:val="005F0CEA"/>
    <w:rsid w:val="005F2842"/>
    <w:rsid w:val="005F2CF7"/>
    <w:rsid w:val="005F3BC8"/>
    <w:rsid w:val="005F3D38"/>
    <w:rsid w:val="005F3DDA"/>
    <w:rsid w:val="005F4FAC"/>
    <w:rsid w:val="005F5A6D"/>
    <w:rsid w:val="005F608F"/>
    <w:rsid w:val="005F65FB"/>
    <w:rsid w:val="00600088"/>
    <w:rsid w:val="00601550"/>
    <w:rsid w:val="006017C9"/>
    <w:rsid w:val="00601893"/>
    <w:rsid w:val="00601A2A"/>
    <w:rsid w:val="00601B70"/>
    <w:rsid w:val="0060255B"/>
    <w:rsid w:val="00602694"/>
    <w:rsid w:val="00602703"/>
    <w:rsid w:val="00602834"/>
    <w:rsid w:val="006038A7"/>
    <w:rsid w:val="006048C5"/>
    <w:rsid w:val="00605E74"/>
    <w:rsid w:val="00605E7C"/>
    <w:rsid w:val="00605F17"/>
    <w:rsid w:val="00606926"/>
    <w:rsid w:val="00606C18"/>
    <w:rsid w:val="00606EBF"/>
    <w:rsid w:val="006073E1"/>
    <w:rsid w:val="00612560"/>
    <w:rsid w:val="00613982"/>
    <w:rsid w:val="00613C8C"/>
    <w:rsid w:val="00613CC9"/>
    <w:rsid w:val="00614452"/>
    <w:rsid w:val="00614FC7"/>
    <w:rsid w:val="00617BB2"/>
    <w:rsid w:val="0062019F"/>
    <w:rsid w:val="006206F6"/>
    <w:rsid w:val="0062098A"/>
    <w:rsid w:val="00621120"/>
    <w:rsid w:val="0062156E"/>
    <w:rsid w:val="006217C8"/>
    <w:rsid w:val="00622861"/>
    <w:rsid w:val="00622934"/>
    <w:rsid w:val="0062475F"/>
    <w:rsid w:val="00624E83"/>
    <w:rsid w:val="0062523A"/>
    <w:rsid w:val="006271A9"/>
    <w:rsid w:val="00627D19"/>
    <w:rsid w:val="00627EA8"/>
    <w:rsid w:val="00630D84"/>
    <w:rsid w:val="00631711"/>
    <w:rsid w:val="00631D13"/>
    <w:rsid w:val="00632191"/>
    <w:rsid w:val="0063248B"/>
    <w:rsid w:val="0063268C"/>
    <w:rsid w:val="00633155"/>
    <w:rsid w:val="00633983"/>
    <w:rsid w:val="0063406C"/>
    <w:rsid w:val="0063431A"/>
    <w:rsid w:val="0063511B"/>
    <w:rsid w:val="00635127"/>
    <w:rsid w:val="00636696"/>
    <w:rsid w:val="00636845"/>
    <w:rsid w:val="006377C4"/>
    <w:rsid w:val="006379EA"/>
    <w:rsid w:val="00640D0B"/>
    <w:rsid w:val="006413E6"/>
    <w:rsid w:val="006429C6"/>
    <w:rsid w:val="00643E3A"/>
    <w:rsid w:val="00643EDE"/>
    <w:rsid w:val="00643F2A"/>
    <w:rsid w:val="00644122"/>
    <w:rsid w:val="00645EAF"/>
    <w:rsid w:val="00647610"/>
    <w:rsid w:val="00647BFB"/>
    <w:rsid w:val="00647C65"/>
    <w:rsid w:val="00647FF5"/>
    <w:rsid w:val="00650DAD"/>
    <w:rsid w:val="00651394"/>
    <w:rsid w:val="00652045"/>
    <w:rsid w:val="00653B3E"/>
    <w:rsid w:val="006542CA"/>
    <w:rsid w:val="006548FA"/>
    <w:rsid w:val="00657048"/>
    <w:rsid w:val="00657D24"/>
    <w:rsid w:val="006601CB"/>
    <w:rsid w:val="00660CAB"/>
    <w:rsid w:val="00661873"/>
    <w:rsid w:val="00661D05"/>
    <w:rsid w:val="00661E04"/>
    <w:rsid w:val="00662022"/>
    <w:rsid w:val="0066205C"/>
    <w:rsid w:val="00662A84"/>
    <w:rsid w:val="00663449"/>
    <w:rsid w:val="00663AA4"/>
    <w:rsid w:val="00663AC9"/>
    <w:rsid w:val="00664189"/>
    <w:rsid w:val="00664636"/>
    <w:rsid w:val="00664A69"/>
    <w:rsid w:val="00664CD1"/>
    <w:rsid w:val="00664D9B"/>
    <w:rsid w:val="00665E32"/>
    <w:rsid w:val="00667111"/>
    <w:rsid w:val="00670363"/>
    <w:rsid w:val="00670526"/>
    <w:rsid w:val="0067058C"/>
    <w:rsid w:val="00670CD1"/>
    <w:rsid w:val="0067168D"/>
    <w:rsid w:val="00671693"/>
    <w:rsid w:val="006730D3"/>
    <w:rsid w:val="00673A2A"/>
    <w:rsid w:val="006742C3"/>
    <w:rsid w:val="006751D2"/>
    <w:rsid w:val="00675715"/>
    <w:rsid w:val="006757BA"/>
    <w:rsid w:val="00675A1C"/>
    <w:rsid w:val="00675AC1"/>
    <w:rsid w:val="00675BE6"/>
    <w:rsid w:val="00680084"/>
    <w:rsid w:val="006812FA"/>
    <w:rsid w:val="0068375C"/>
    <w:rsid w:val="00684797"/>
    <w:rsid w:val="006854DA"/>
    <w:rsid w:val="00685892"/>
    <w:rsid w:val="00685C36"/>
    <w:rsid w:val="006870B0"/>
    <w:rsid w:val="006875ED"/>
    <w:rsid w:val="00690565"/>
    <w:rsid w:val="00691A04"/>
    <w:rsid w:val="00691DB8"/>
    <w:rsid w:val="006923FF"/>
    <w:rsid w:val="00692552"/>
    <w:rsid w:val="006926FD"/>
    <w:rsid w:val="006934CA"/>
    <w:rsid w:val="00694CCE"/>
    <w:rsid w:val="00696658"/>
    <w:rsid w:val="00696B37"/>
    <w:rsid w:val="0069723A"/>
    <w:rsid w:val="006A020F"/>
    <w:rsid w:val="006A02AA"/>
    <w:rsid w:val="006A03BD"/>
    <w:rsid w:val="006A08A2"/>
    <w:rsid w:val="006A1774"/>
    <w:rsid w:val="006A24A6"/>
    <w:rsid w:val="006A313A"/>
    <w:rsid w:val="006A3F8F"/>
    <w:rsid w:val="006A4A8B"/>
    <w:rsid w:val="006A4F37"/>
    <w:rsid w:val="006A51B8"/>
    <w:rsid w:val="006A78CD"/>
    <w:rsid w:val="006A7A25"/>
    <w:rsid w:val="006B0B81"/>
    <w:rsid w:val="006B1013"/>
    <w:rsid w:val="006B114B"/>
    <w:rsid w:val="006B1190"/>
    <w:rsid w:val="006B1969"/>
    <w:rsid w:val="006B198B"/>
    <w:rsid w:val="006B19A7"/>
    <w:rsid w:val="006B1E1B"/>
    <w:rsid w:val="006B37B3"/>
    <w:rsid w:val="006B3BA9"/>
    <w:rsid w:val="006B470D"/>
    <w:rsid w:val="006B545B"/>
    <w:rsid w:val="006B57EA"/>
    <w:rsid w:val="006B7286"/>
    <w:rsid w:val="006C0367"/>
    <w:rsid w:val="006C0414"/>
    <w:rsid w:val="006C1D4A"/>
    <w:rsid w:val="006C2200"/>
    <w:rsid w:val="006C2F49"/>
    <w:rsid w:val="006C3981"/>
    <w:rsid w:val="006C3F65"/>
    <w:rsid w:val="006C4367"/>
    <w:rsid w:val="006C44F9"/>
    <w:rsid w:val="006C4C9A"/>
    <w:rsid w:val="006C5EB8"/>
    <w:rsid w:val="006C60E8"/>
    <w:rsid w:val="006C6CD3"/>
    <w:rsid w:val="006C7F21"/>
    <w:rsid w:val="006D019F"/>
    <w:rsid w:val="006D0B20"/>
    <w:rsid w:val="006D1492"/>
    <w:rsid w:val="006D175E"/>
    <w:rsid w:val="006D19CC"/>
    <w:rsid w:val="006D468F"/>
    <w:rsid w:val="006D4B5E"/>
    <w:rsid w:val="006D4CF8"/>
    <w:rsid w:val="006D52F1"/>
    <w:rsid w:val="006D6C78"/>
    <w:rsid w:val="006D6F7B"/>
    <w:rsid w:val="006D7449"/>
    <w:rsid w:val="006E1417"/>
    <w:rsid w:val="006E2C06"/>
    <w:rsid w:val="006E3758"/>
    <w:rsid w:val="006E3DE9"/>
    <w:rsid w:val="006E496F"/>
    <w:rsid w:val="006E5285"/>
    <w:rsid w:val="006E535F"/>
    <w:rsid w:val="006E5E1F"/>
    <w:rsid w:val="006E5E41"/>
    <w:rsid w:val="006E6CD4"/>
    <w:rsid w:val="006E6D67"/>
    <w:rsid w:val="006E6F8C"/>
    <w:rsid w:val="006F0878"/>
    <w:rsid w:val="006F0A62"/>
    <w:rsid w:val="006F0B8A"/>
    <w:rsid w:val="006F0B99"/>
    <w:rsid w:val="006F0D3C"/>
    <w:rsid w:val="006F3A27"/>
    <w:rsid w:val="006F401C"/>
    <w:rsid w:val="006F40F3"/>
    <w:rsid w:val="006F4944"/>
    <w:rsid w:val="006F5832"/>
    <w:rsid w:val="006F586E"/>
    <w:rsid w:val="006F6508"/>
    <w:rsid w:val="006F7E9A"/>
    <w:rsid w:val="006F7FB2"/>
    <w:rsid w:val="00700103"/>
    <w:rsid w:val="007005B6"/>
    <w:rsid w:val="0070242A"/>
    <w:rsid w:val="007032E7"/>
    <w:rsid w:val="00704AD7"/>
    <w:rsid w:val="00704F52"/>
    <w:rsid w:val="007061E4"/>
    <w:rsid w:val="00706319"/>
    <w:rsid w:val="007066CD"/>
    <w:rsid w:val="007070F4"/>
    <w:rsid w:val="007074D7"/>
    <w:rsid w:val="007078F6"/>
    <w:rsid w:val="00707E55"/>
    <w:rsid w:val="007100FA"/>
    <w:rsid w:val="007104B8"/>
    <w:rsid w:val="00710A97"/>
    <w:rsid w:val="00710CE9"/>
    <w:rsid w:val="00710DD6"/>
    <w:rsid w:val="00711BB1"/>
    <w:rsid w:val="0071438B"/>
    <w:rsid w:val="007149C4"/>
    <w:rsid w:val="00715BE8"/>
    <w:rsid w:val="00715E0E"/>
    <w:rsid w:val="007161A1"/>
    <w:rsid w:val="0071665C"/>
    <w:rsid w:val="00716E6C"/>
    <w:rsid w:val="007175AC"/>
    <w:rsid w:val="00717921"/>
    <w:rsid w:val="00717B3F"/>
    <w:rsid w:val="007207EC"/>
    <w:rsid w:val="0072192A"/>
    <w:rsid w:val="00721D7C"/>
    <w:rsid w:val="00721E59"/>
    <w:rsid w:val="00722E46"/>
    <w:rsid w:val="007233EF"/>
    <w:rsid w:val="007236DB"/>
    <w:rsid w:val="00724393"/>
    <w:rsid w:val="00724F1D"/>
    <w:rsid w:val="00725010"/>
    <w:rsid w:val="0072561D"/>
    <w:rsid w:val="00725B81"/>
    <w:rsid w:val="0072646B"/>
    <w:rsid w:val="00727ED6"/>
    <w:rsid w:val="00730129"/>
    <w:rsid w:val="00730160"/>
    <w:rsid w:val="0073175B"/>
    <w:rsid w:val="00731903"/>
    <w:rsid w:val="00731DC1"/>
    <w:rsid w:val="007331B7"/>
    <w:rsid w:val="00733798"/>
    <w:rsid w:val="00733FE9"/>
    <w:rsid w:val="0073484D"/>
    <w:rsid w:val="00735F80"/>
    <w:rsid w:val="007360E1"/>
    <w:rsid w:val="007377D2"/>
    <w:rsid w:val="0074025C"/>
    <w:rsid w:val="00740954"/>
    <w:rsid w:val="00740B0B"/>
    <w:rsid w:val="00742D5E"/>
    <w:rsid w:val="00743A7A"/>
    <w:rsid w:val="00743D02"/>
    <w:rsid w:val="00743DD2"/>
    <w:rsid w:val="00744932"/>
    <w:rsid w:val="00745644"/>
    <w:rsid w:val="00746167"/>
    <w:rsid w:val="0074681E"/>
    <w:rsid w:val="00746910"/>
    <w:rsid w:val="0075058E"/>
    <w:rsid w:val="00750C8E"/>
    <w:rsid w:val="00751388"/>
    <w:rsid w:val="0075227D"/>
    <w:rsid w:val="00753494"/>
    <w:rsid w:val="007535E8"/>
    <w:rsid w:val="00753C2C"/>
    <w:rsid w:val="00753EAB"/>
    <w:rsid w:val="0075424B"/>
    <w:rsid w:val="007544DB"/>
    <w:rsid w:val="00755653"/>
    <w:rsid w:val="007567CC"/>
    <w:rsid w:val="007571F6"/>
    <w:rsid w:val="0076049F"/>
    <w:rsid w:val="007605B6"/>
    <w:rsid w:val="00761321"/>
    <w:rsid w:val="00762386"/>
    <w:rsid w:val="00762C8C"/>
    <w:rsid w:val="00763BE9"/>
    <w:rsid w:val="0076425A"/>
    <w:rsid w:val="0076487D"/>
    <w:rsid w:val="0076494C"/>
    <w:rsid w:val="00764DCD"/>
    <w:rsid w:val="00766483"/>
    <w:rsid w:val="007668D1"/>
    <w:rsid w:val="007700D6"/>
    <w:rsid w:val="0077165A"/>
    <w:rsid w:val="007716E7"/>
    <w:rsid w:val="00771E02"/>
    <w:rsid w:val="0077209D"/>
    <w:rsid w:val="007721E7"/>
    <w:rsid w:val="00772B6D"/>
    <w:rsid w:val="0077301D"/>
    <w:rsid w:val="0077481A"/>
    <w:rsid w:val="0077603C"/>
    <w:rsid w:val="007763A9"/>
    <w:rsid w:val="00781A73"/>
    <w:rsid w:val="007825D3"/>
    <w:rsid w:val="007828D1"/>
    <w:rsid w:val="00783420"/>
    <w:rsid w:val="00783F63"/>
    <w:rsid w:val="007840A5"/>
    <w:rsid w:val="0078431C"/>
    <w:rsid w:val="0078603B"/>
    <w:rsid w:val="0078608D"/>
    <w:rsid w:val="00787FBE"/>
    <w:rsid w:val="00790FA2"/>
    <w:rsid w:val="00791B9A"/>
    <w:rsid w:val="0079226E"/>
    <w:rsid w:val="00794534"/>
    <w:rsid w:val="00794A8F"/>
    <w:rsid w:val="00794AC1"/>
    <w:rsid w:val="00795019"/>
    <w:rsid w:val="00795843"/>
    <w:rsid w:val="00795E23"/>
    <w:rsid w:val="0079645A"/>
    <w:rsid w:val="00796A98"/>
    <w:rsid w:val="00796AD4"/>
    <w:rsid w:val="00796EBB"/>
    <w:rsid w:val="007973E0"/>
    <w:rsid w:val="00797775"/>
    <w:rsid w:val="00797A43"/>
    <w:rsid w:val="007A0AC6"/>
    <w:rsid w:val="007A1129"/>
    <w:rsid w:val="007A139E"/>
    <w:rsid w:val="007A188C"/>
    <w:rsid w:val="007A1A33"/>
    <w:rsid w:val="007A29A2"/>
    <w:rsid w:val="007A2DFC"/>
    <w:rsid w:val="007A3A18"/>
    <w:rsid w:val="007A3A68"/>
    <w:rsid w:val="007A3D28"/>
    <w:rsid w:val="007A4904"/>
    <w:rsid w:val="007A555F"/>
    <w:rsid w:val="007A5A35"/>
    <w:rsid w:val="007A5C80"/>
    <w:rsid w:val="007B0E92"/>
    <w:rsid w:val="007B1396"/>
    <w:rsid w:val="007B1CFB"/>
    <w:rsid w:val="007B2458"/>
    <w:rsid w:val="007B2C1A"/>
    <w:rsid w:val="007B42C2"/>
    <w:rsid w:val="007B4314"/>
    <w:rsid w:val="007B5810"/>
    <w:rsid w:val="007B5FA5"/>
    <w:rsid w:val="007B65A3"/>
    <w:rsid w:val="007B6D2F"/>
    <w:rsid w:val="007B7144"/>
    <w:rsid w:val="007C0A80"/>
    <w:rsid w:val="007C0AA7"/>
    <w:rsid w:val="007C0B43"/>
    <w:rsid w:val="007C15ED"/>
    <w:rsid w:val="007C1ADC"/>
    <w:rsid w:val="007C1F94"/>
    <w:rsid w:val="007C21D2"/>
    <w:rsid w:val="007C386D"/>
    <w:rsid w:val="007C419F"/>
    <w:rsid w:val="007C4996"/>
    <w:rsid w:val="007C5369"/>
    <w:rsid w:val="007C54D2"/>
    <w:rsid w:val="007C6465"/>
    <w:rsid w:val="007C6BEB"/>
    <w:rsid w:val="007D0910"/>
    <w:rsid w:val="007D1FD6"/>
    <w:rsid w:val="007D314D"/>
    <w:rsid w:val="007D3A61"/>
    <w:rsid w:val="007D435C"/>
    <w:rsid w:val="007D4495"/>
    <w:rsid w:val="007D5048"/>
    <w:rsid w:val="007D5571"/>
    <w:rsid w:val="007D5839"/>
    <w:rsid w:val="007D6167"/>
    <w:rsid w:val="007D66F9"/>
    <w:rsid w:val="007D73F2"/>
    <w:rsid w:val="007D7874"/>
    <w:rsid w:val="007E0081"/>
    <w:rsid w:val="007E0AA6"/>
    <w:rsid w:val="007E0E95"/>
    <w:rsid w:val="007E1014"/>
    <w:rsid w:val="007E1C76"/>
    <w:rsid w:val="007E1E8F"/>
    <w:rsid w:val="007E3685"/>
    <w:rsid w:val="007E4093"/>
    <w:rsid w:val="007E42E5"/>
    <w:rsid w:val="007E4B2F"/>
    <w:rsid w:val="007E4C9F"/>
    <w:rsid w:val="007E6D35"/>
    <w:rsid w:val="007F047E"/>
    <w:rsid w:val="007F124A"/>
    <w:rsid w:val="007F15E6"/>
    <w:rsid w:val="007F19CE"/>
    <w:rsid w:val="007F1F63"/>
    <w:rsid w:val="007F237B"/>
    <w:rsid w:val="007F3F41"/>
    <w:rsid w:val="007F5890"/>
    <w:rsid w:val="007F5B5C"/>
    <w:rsid w:val="007F60BA"/>
    <w:rsid w:val="007F6C86"/>
    <w:rsid w:val="007F7FC0"/>
    <w:rsid w:val="0080118E"/>
    <w:rsid w:val="0080268E"/>
    <w:rsid w:val="00802BFF"/>
    <w:rsid w:val="00803711"/>
    <w:rsid w:val="00803E33"/>
    <w:rsid w:val="00804815"/>
    <w:rsid w:val="00805437"/>
    <w:rsid w:val="0080599C"/>
    <w:rsid w:val="008063DF"/>
    <w:rsid w:val="008064E0"/>
    <w:rsid w:val="00806F52"/>
    <w:rsid w:val="00807D39"/>
    <w:rsid w:val="00807E9F"/>
    <w:rsid w:val="00810337"/>
    <w:rsid w:val="00812DEE"/>
    <w:rsid w:val="008142BD"/>
    <w:rsid w:val="0081439E"/>
    <w:rsid w:val="00814832"/>
    <w:rsid w:val="00814EFB"/>
    <w:rsid w:val="008158F5"/>
    <w:rsid w:val="008163F8"/>
    <w:rsid w:val="00816B9E"/>
    <w:rsid w:val="008173F2"/>
    <w:rsid w:val="008177ED"/>
    <w:rsid w:val="00817F51"/>
    <w:rsid w:val="00820372"/>
    <w:rsid w:val="0082118E"/>
    <w:rsid w:val="008212D7"/>
    <w:rsid w:val="0082194E"/>
    <w:rsid w:val="00821B5B"/>
    <w:rsid w:val="00821BF5"/>
    <w:rsid w:val="00822266"/>
    <w:rsid w:val="008224CC"/>
    <w:rsid w:val="00822C5D"/>
    <w:rsid w:val="008234A1"/>
    <w:rsid w:val="00823C22"/>
    <w:rsid w:val="00824DC4"/>
    <w:rsid w:val="00824FED"/>
    <w:rsid w:val="0082517C"/>
    <w:rsid w:val="0082637B"/>
    <w:rsid w:val="00826599"/>
    <w:rsid w:val="00826FA5"/>
    <w:rsid w:val="00830241"/>
    <w:rsid w:val="00833766"/>
    <w:rsid w:val="00834198"/>
    <w:rsid w:val="00834BF1"/>
    <w:rsid w:val="008357A5"/>
    <w:rsid w:val="00835C05"/>
    <w:rsid w:val="00837DE3"/>
    <w:rsid w:val="00840706"/>
    <w:rsid w:val="008420C7"/>
    <w:rsid w:val="008421BF"/>
    <w:rsid w:val="008429C5"/>
    <w:rsid w:val="00843D8D"/>
    <w:rsid w:val="00844500"/>
    <w:rsid w:val="00845C5F"/>
    <w:rsid w:val="00850528"/>
    <w:rsid w:val="008505CB"/>
    <w:rsid w:val="00850CB8"/>
    <w:rsid w:val="00851B5F"/>
    <w:rsid w:val="0085359C"/>
    <w:rsid w:val="00853848"/>
    <w:rsid w:val="008546AD"/>
    <w:rsid w:val="008552DC"/>
    <w:rsid w:val="00855BD6"/>
    <w:rsid w:val="00855FF9"/>
    <w:rsid w:val="00856110"/>
    <w:rsid w:val="008600F9"/>
    <w:rsid w:val="008611D1"/>
    <w:rsid w:val="0086146A"/>
    <w:rsid w:val="00861597"/>
    <w:rsid w:val="00861B80"/>
    <w:rsid w:val="00862080"/>
    <w:rsid w:val="008620B7"/>
    <w:rsid w:val="0086336C"/>
    <w:rsid w:val="00863660"/>
    <w:rsid w:val="00863CE6"/>
    <w:rsid w:val="00864A52"/>
    <w:rsid w:val="008650EE"/>
    <w:rsid w:val="00865134"/>
    <w:rsid w:val="00865AAF"/>
    <w:rsid w:val="00867CAF"/>
    <w:rsid w:val="00867E2C"/>
    <w:rsid w:val="00870274"/>
    <w:rsid w:val="008717C0"/>
    <w:rsid w:val="00871AF6"/>
    <w:rsid w:val="00872148"/>
    <w:rsid w:val="0087297D"/>
    <w:rsid w:val="0087335E"/>
    <w:rsid w:val="00873A51"/>
    <w:rsid w:val="008761EA"/>
    <w:rsid w:val="008762EA"/>
    <w:rsid w:val="008768C8"/>
    <w:rsid w:val="00877511"/>
    <w:rsid w:val="00877DE7"/>
    <w:rsid w:val="0088039F"/>
    <w:rsid w:val="008809BD"/>
    <w:rsid w:val="0088118E"/>
    <w:rsid w:val="0088212B"/>
    <w:rsid w:val="00884953"/>
    <w:rsid w:val="00884B68"/>
    <w:rsid w:val="00884E78"/>
    <w:rsid w:val="00884ED2"/>
    <w:rsid w:val="00886FD9"/>
    <w:rsid w:val="008871A2"/>
    <w:rsid w:val="00887AA7"/>
    <w:rsid w:val="00887C3D"/>
    <w:rsid w:val="00887DFC"/>
    <w:rsid w:val="00890A2C"/>
    <w:rsid w:val="00890AA5"/>
    <w:rsid w:val="008910AD"/>
    <w:rsid w:val="0089148A"/>
    <w:rsid w:val="008917C5"/>
    <w:rsid w:val="00894842"/>
    <w:rsid w:val="00895AF7"/>
    <w:rsid w:val="00896366"/>
    <w:rsid w:val="0089656D"/>
    <w:rsid w:val="00897075"/>
    <w:rsid w:val="00897111"/>
    <w:rsid w:val="00897DD9"/>
    <w:rsid w:val="008A041E"/>
    <w:rsid w:val="008A0E3E"/>
    <w:rsid w:val="008A1FCC"/>
    <w:rsid w:val="008A2398"/>
    <w:rsid w:val="008A2936"/>
    <w:rsid w:val="008A32FE"/>
    <w:rsid w:val="008A3806"/>
    <w:rsid w:val="008A3D1F"/>
    <w:rsid w:val="008A48D2"/>
    <w:rsid w:val="008A4972"/>
    <w:rsid w:val="008A692D"/>
    <w:rsid w:val="008A7CC2"/>
    <w:rsid w:val="008A7EC0"/>
    <w:rsid w:val="008B014F"/>
    <w:rsid w:val="008B189A"/>
    <w:rsid w:val="008B1A2F"/>
    <w:rsid w:val="008B1E02"/>
    <w:rsid w:val="008B1F80"/>
    <w:rsid w:val="008B317A"/>
    <w:rsid w:val="008B31DA"/>
    <w:rsid w:val="008B327D"/>
    <w:rsid w:val="008B4BBB"/>
    <w:rsid w:val="008B5DEB"/>
    <w:rsid w:val="008B5E14"/>
    <w:rsid w:val="008B6289"/>
    <w:rsid w:val="008B69B6"/>
    <w:rsid w:val="008B6E3A"/>
    <w:rsid w:val="008C0C94"/>
    <w:rsid w:val="008C10D8"/>
    <w:rsid w:val="008C33CC"/>
    <w:rsid w:val="008C40DD"/>
    <w:rsid w:val="008C46E7"/>
    <w:rsid w:val="008C4C9E"/>
    <w:rsid w:val="008C5ED8"/>
    <w:rsid w:val="008C63A5"/>
    <w:rsid w:val="008C6684"/>
    <w:rsid w:val="008C7488"/>
    <w:rsid w:val="008D0671"/>
    <w:rsid w:val="008D09BF"/>
    <w:rsid w:val="008D0E9C"/>
    <w:rsid w:val="008D33BD"/>
    <w:rsid w:val="008D3B10"/>
    <w:rsid w:val="008D3FD6"/>
    <w:rsid w:val="008D44BD"/>
    <w:rsid w:val="008D4E76"/>
    <w:rsid w:val="008D6DF5"/>
    <w:rsid w:val="008E0619"/>
    <w:rsid w:val="008E1AE2"/>
    <w:rsid w:val="008E1FED"/>
    <w:rsid w:val="008E20AB"/>
    <w:rsid w:val="008E2559"/>
    <w:rsid w:val="008E2909"/>
    <w:rsid w:val="008E33BC"/>
    <w:rsid w:val="008E49E1"/>
    <w:rsid w:val="008E4E83"/>
    <w:rsid w:val="008E505E"/>
    <w:rsid w:val="008E5578"/>
    <w:rsid w:val="008E5D45"/>
    <w:rsid w:val="008E6755"/>
    <w:rsid w:val="008E6B3B"/>
    <w:rsid w:val="008E6E19"/>
    <w:rsid w:val="008F02E1"/>
    <w:rsid w:val="008F0939"/>
    <w:rsid w:val="008F0C33"/>
    <w:rsid w:val="008F1470"/>
    <w:rsid w:val="008F2B9D"/>
    <w:rsid w:val="008F370B"/>
    <w:rsid w:val="008F486A"/>
    <w:rsid w:val="008F4A9A"/>
    <w:rsid w:val="008F50D5"/>
    <w:rsid w:val="008F5606"/>
    <w:rsid w:val="008F57CC"/>
    <w:rsid w:val="008F58D6"/>
    <w:rsid w:val="008F69FC"/>
    <w:rsid w:val="00903556"/>
    <w:rsid w:val="0090355C"/>
    <w:rsid w:val="00903D7B"/>
    <w:rsid w:val="00904A32"/>
    <w:rsid w:val="009050D0"/>
    <w:rsid w:val="00905CBB"/>
    <w:rsid w:val="00907C54"/>
    <w:rsid w:val="0091005B"/>
    <w:rsid w:val="009100F8"/>
    <w:rsid w:val="0091072C"/>
    <w:rsid w:val="00910864"/>
    <w:rsid w:val="00910E8A"/>
    <w:rsid w:val="00911BD5"/>
    <w:rsid w:val="0091412A"/>
    <w:rsid w:val="00914B94"/>
    <w:rsid w:val="00915291"/>
    <w:rsid w:val="009178E5"/>
    <w:rsid w:val="00917FB0"/>
    <w:rsid w:val="0092111D"/>
    <w:rsid w:val="009219DB"/>
    <w:rsid w:val="009220A7"/>
    <w:rsid w:val="00922185"/>
    <w:rsid w:val="00922F23"/>
    <w:rsid w:val="00923117"/>
    <w:rsid w:val="00923540"/>
    <w:rsid w:val="009243E2"/>
    <w:rsid w:val="009253DA"/>
    <w:rsid w:val="009255FA"/>
    <w:rsid w:val="00925CBD"/>
    <w:rsid w:val="00926137"/>
    <w:rsid w:val="00926C25"/>
    <w:rsid w:val="00930A18"/>
    <w:rsid w:val="009316AC"/>
    <w:rsid w:val="00932425"/>
    <w:rsid w:val="00932B4F"/>
    <w:rsid w:val="0093325A"/>
    <w:rsid w:val="00934C25"/>
    <w:rsid w:val="00934E98"/>
    <w:rsid w:val="0093528A"/>
    <w:rsid w:val="00936F99"/>
    <w:rsid w:val="00937EC0"/>
    <w:rsid w:val="0094031A"/>
    <w:rsid w:val="0094034B"/>
    <w:rsid w:val="009407C0"/>
    <w:rsid w:val="00942072"/>
    <w:rsid w:val="009421D8"/>
    <w:rsid w:val="009421FE"/>
    <w:rsid w:val="0094236A"/>
    <w:rsid w:val="00942658"/>
    <w:rsid w:val="00942D84"/>
    <w:rsid w:val="00943469"/>
    <w:rsid w:val="00943F35"/>
    <w:rsid w:val="00944902"/>
    <w:rsid w:val="009466E7"/>
    <w:rsid w:val="00946771"/>
    <w:rsid w:val="00946A87"/>
    <w:rsid w:val="00947AA2"/>
    <w:rsid w:val="009536D8"/>
    <w:rsid w:val="00954C19"/>
    <w:rsid w:val="00954CA5"/>
    <w:rsid w:val="00954CCF"/>
    <w:rsid w:val="00955186"/>
    <w:rsid w:val="00956425"/>
    <w:rsid w:val="00956F43"/>
    <w:rsid w:val="009573CA"/>
    <w:rsid w:val="00957AD3"/>
    <w:rsid w:val="009602CF"/>
    <w:rsid w:val="00961E44"/>
    <w:rsid w:val="00962D9E"/>
    <w:rsid w:val="009634E7"/>
    <w:rsid w:val="00963533"/>
    <w:rsid w:val="00963D4F"/>
    <w:rsid w:val="00964634"/>
    <w:rsid w:val="00964D38"/>
    <w:rsid w:val="009656BB"/>
    <w:rsid w:val="00965EC8"/>
    <w:rsid w:val="00966676"/>
    <w:rsid w:val="00966B65"/>
    <w:rsid w:val="00966F91"/>
    <w:rsid w:val="00967244"/>
    <w:rsid w:val="00967C9B"/>
    <w:rsid w:val="00967CD5"/>
    <w:rsid w:val="00970015"/>
    <w:rsid w:val="0097067B"/>
    <w:rsid w:val="00970756"/>
    <w:rsid w:val="009718DE"/>
    <w:rsid w:val="00971F80"/>
    <w:rsid w:val="009741EA"/>
    <w:rsid w:val="00974211"/>
    <w:rsid w:val="009748D8"/>
    <w:rsid w:val="00975625"/>
    <w:rsid w:val="009758B5"/>
    <w:rsid w:val="00977987"/>
    <w:rsid w:val="00977AD1"/>
    <w:rsid w:val="00977D99"/>
    <w:rsid w:val="00977EB4"/>
    <w:rsid w:val="0098005E"/>
    <w:rsid w:val="00980C41"/>
    <w:rsid w:val="00980E65"/>
    <w:rsid w:val="00981126"/>
    <w:rsid w:val="009824CD"/>
    <w:rsid w:val="00982DD4"/>
    <w:rsid w:val="00982FFB"/>
    <w:rsid w:val="00983188"/>
    <w:rsid w:val="0098337C"/>
    <w:rsid w:val="009833D0"/>
    <w:rsid w:val="00983956"/>
    <w:rsid w:val="009854BE"/>
    <w:rsid w:val="00985543"/>
    <w:rsid w:val="0098568F"/>
    <w:rsid w:val="00985813"/>
    <w:rsid w:val="0098611F"/>
    <w:rsid w:val="00986749"/>
    <w:rsid w:val="009871F7"/>
    <w:rsid w:val="009903BE"/>
    <w:rsid w:val="00990B4A"/>
    <w:rsid w:val="009910ED"/>
    <w:rsid w:val="009911AE"/>
    <w:rsid w:val="0099342E"/>
    <w:rsid w:val="009942BC"/>
    <w:rsid w:val="009942E4"/>
    <w:rsid w:val="009946D6"/>
    <w:rsid w:val="00994ABA"/>
    <w:rsid w:val="009952A4"/>
    <w:rsid w:val="00995392"/>
    <w:rsid w:val="00997D3B"/>
    <w:rsid w:val="009A03D2"/>
    <w:rsid w:val="009A237B"/>
    <w:rsid w:val="009A24F4"/>
    <w:rsid w:val="009A271A"/>
    <w:rsid w:val="009A33D1"/>
    <w:rsid w:val="009A4393"/>
    <w:rsid w:val="009A5DF4"/>
    <w:rsid w:val="009A6082"/>
    <w:rsid w:val="009A60AF"/>
    <w:rsid w:val="009A69FC"/>
    <w:rsid w:val="009A7D6C"/>
    <w:rsid w:val="009A7DDB"/>
    <w:rsid w:val="009B0373"/>
    <w:rsid w:val="009B0907"/>
    <w:rsid w:val="009B1BE8"/>
    <w:rsid w:val="009B1EA8"/>
    <w:rsid w:val="009B3AD7"/>
    <w:rsid w:val="009B53EF"/>
    <w:rsid w:val="009B5608"/>
    <w:rsid w:val="009B58F5"/>
    <w:rsid w:val="009B6B58"/>
    <w:rsid w:val="009B6F4F"/>
    <w:rsid w:val="009C1AB4"/>
    <w:rsid w:val="009C35B3"/>
    <w:rsid w:val="009C3B44"/>
    <w:rsid w:val="009C41D4"/>
    <w:rsid w:val="009C4FAC"/>
    <w:rsid w:val="009C5607"/>
    <w:rsid w:val="009C588F"/>
    <w:rsid w:val="009C59DB"/>
    <w:rsid w:val="009C7C25"/>
    <w:rsid w:val="009D05DE"/>
    <w:rsid w:val="009D11EE"/>
    <w:rsid w:val="009D2905"/>
    <w:rsid w:val="009D3231"/>
    <w:rsid w:val="009D51A6"/>
    <w:rsid w:val="009D6FF6"/>
    <w:rsid w:val="009D7BD7"/>
    <w:rsid w:val="009E03A7"/>
    <w:rsid w:val="009E0534"/>
    <w:rsid w:val="009E0FF9"/>
    <w:rsid w:val="009E13EB"/>
    <w:rsid w:val="009E37C4"/>
    <w:rsid w:val="009E3D94"/>
    <w:rsid w:val="009E41D3"/>
    <w:rsid w:val="009E4DF5"/>
    <w:rsid w:val="009E4E07"/>
    <w:rsid w:val="009E583C"/>
    <w:rsid w:val="009F01A0"/>
    <w:rsid w:val="009F064C"/>
    <w:rsid w:val="009F1902"/>
    <w:rsid w:val="009F1BC3"/>
    <w:rsid w:val="009F22FF"/>
    <w:rsid w:val="009F2A43"/>
    <w:rsid w:val="009F2C1C"/>
    <w:rsid w:val="009F443E"/>
    <w:rsid w:val="009F47A7"/>
    <w:rsid w:val="009F596C"/>
    <w:rsid w:val="009F5EEE"/>
    <w:rsid w:val="009F6A32"/>
    <w:rsid w:val="009F73D0"/>
    <w:rsid w:val="009F7776"/>
    <w:rsid w:val="00A01744"/>
    <w:rsid w:val="00A02440"/>
    <w:rsid w:val="00A0248D"/>
    <w:rsid w:val="00A030F3"/>
    <w:rsid w:val="00A03A50"/>
    <w:rsid w:val="00A049F9"/>
    <w:rsid w:val="00A04D08"/>
    <w:rsid w:val="00A052CB"/>
    <w:rsid w:val="00A05BF4"/>
    <w:rsid w:val="00A06274"/>
    <w:rsid w:val="00A06F61"/>
    <w:rsid w:val="00A07C19"/>
    <w:rsid w:val="00A1171D"/>
    <w:rsid w:val="00A11ECF"/>
    <w:rsid w:val="00A12C6F"/>
    <w:rsid w:val="00A13418"/>
    <w:rsid w:val="00A139A2"/>
    <w:rsid w:val="00A13AF8"/>
    <w:rsid w:val="00A14201"/>
    <w:rsid w:val="00A14F18"/>
    <w:rsid w:val="00A1562E"/>
    <w:rsid w:val="00A16D7B"/>
    <w:rsid w:val="00A17641"/>
    <w:rsid w:val="00A17C28"/>
    <w:rsid w:val="00A20235"/>
    <w:rsid w:val="00A20CDE"/>
    <w:rsid w:val="00A2116B"/>
    <w:rsid w:val="00A228EE"/>
    <w:rsid w:val="00A22E1A"/>
    <w:rsid w:val="00A2395F"/>
    <w:rsid w:val="00A247D8"/>
    <w:rsid w:val="00A2603E"/>
    <w:rsid w:val="00A2604F"/>
    <w:rsid w:val="00A2620F"/>
    <w:rsid w:val="00A2631A"/>
    <w:rsid w:val="00A265EF"/>
    <w:rsid w:val="00A311D2"/>
    <w:rsid w:val="00A318A6"/>
    <w:rsid w:val="00A31A8A"/>
    <w:rsid w:val="00A32728"/>
    <w:rsid w:val="00A32C73"/>
    <w:rsid w:val="00A32DC5"/>
    <w:rsid w:val="00A33235"/>
    <w:rsid w:val="00A334E0"/>
    <w:rsid w:val="00A33680"/>
    <w:rsid w:val="00A34858"/>
    <w:rsid w:val="00A35040"/>
    <w:rsid w:val="00A35C10"/>
    <w:rsid w:val="00A35F9F"/>
    <w:rsid w:val="00A3718D"/>
    <w:rsid w:val="00A37360"/>
    <w:rsid w:val="00A4005E"/>
    <w:rsid w:val="00A419E3"/>
    <w:rsid w:val="00A41A90"/>
    <w:rsid w:val="00A42B77"/>
    <w:rsid w:val="00A436D2"/>
    <w:rsid w:val="00A43BF5"/>
    <w:rsid w:val="00A43C71"/>
    <w:rsid w:val="00A43C90"/>
    <w:rsid w:val="00A44B5D"/>
    <w:rsid w:val="00A45192"/>
    <w:rsid w:val="00A4595B"/>
    <w:rsid w:val="00A45E7A"/>
    <w:rsid w:val="00A46382"/>
    <w:rsid w:val="00A46546"/>
    <w:rsid w:val="00A4706E"/>
    <w:rsid w:val="00A5028A"/>
    <w:rsid w:val="00A508C8"/>
    <w:rsid w:val="00A50E7E"/>
    <w:rsid w:val="00A51B1E"/>
    <w:rsid w:val="00A52105"/>
    <w:rsid w:val="00A5272A"/>
    <w:rsid w:val="00A53336"/>
    <w:rsid w:val="00A537B8"/>
    <w:rsid w:val="00A546F1"/>
    <w:rsid w:val="00A54C77"/>
    <w:rsid w:val="00A54FED"/>
    <w:rsid w:val="00A559E2"/>
    <w:rsid w:val="00A56865"/>
    <w:rsid w:val="00A57587"/>
    <w:rsid w:val="00A5777A"/>
    <w:rsid w:val="00A57D04"/>
    <w:rsid w:val="00A57E9F"/>
    <w:rsid w:val="00A6022B"/>
    <w:rsid w:val="00A60F6E"/>
    <w:rsid w:val="00A634C2"/>
    <w:rsid w:val="00A6397E"/>
    <w:rsid w:val="00A63BBF"/>
    <w:rsid w:val="00A648BD"/>
    <w:rsid w:val="00A65E82"/>
    <w:rsid w:val="00A6736D"/>
    <w:rsid w:val="00A718AF"/>
    <w:rsid w:val="00A72121"/>
    <w:rsid w:val="00A73068"/>
    <w:rsid w:val="00A730A0"/>
    <w:rsid w:val="00A73FFD"/>
    <w:rsid w:val="00A74371"/>
    <w:rsid w:val="00A743E5"/>
    <w:rsid w:val="00A74BB0"/>
    <w:rsid w:val="00A75B00"/>
    <w:rsid w:val="00A7720A"/>
    <w:rsid w:val="00A777AB"/>
    <w:rsid w:val="00A77BBF"/>
    <w:rsid w:val="00A802B4"/>
    <w:rsid w:val="00A8070E"/>
    <w:rsid w:val="00A80C06"/>
    <w:rsid w:val="00A82D36"/>
    <w:rsid w:val="00A82EE4"/>
    <w:rsid w:val="00A8420A"/>
    <w:rsid w:val="00A84A71"/>
    <w:rsid w:val="00A85054"/>
    <w:rsid w:val="00A8536E"/>
    <w:rsid w:val="00A85CA5"/>
    <w:rsid w:val="00A85DCD"/>
    <w:rsid w:val="00A86255"/>
    <w:rsid w:val="00A87E4C"/>
    <w:rsid w:val="00A915DB"/>
    <w:rsid w:val="00A950BB"/>
    <w:rsid w:val="00A95BCF"/>
    <w:rsid w:val="00A95CFB"/>
    <w:rsid w:val="00AA0DE9"/>
    <w:rsid w:val="00AA1638"/>
    <w:rsid w:val="00AA20AC"/>
    <w:rsid w:val="00AA2DFC"/>
    <w:rsid w:val="00AA2ECC"/>
    <w:rsid w:val="00AA306F"/>
    <w:rsid w:val="00AA5149"/>
    <w:rsid w:val="00AA5E24"/>
    <w:rsid w:val="00AA67EA"/>
    <w:rsid w:val="00AA7117"/>
    <w:rsid w:val="00AA7888"/>
    <w:rsid w:val="00AA7CD7"/>
    <w:rsid w:val="00AA7DC7"/>
    <w:rsid w:val="00AB25BD"/>
    <w:rsid w:val="00AB5058"/>
    <w:rsid w:val="00AB52FD"/>
    <w:rsid w:val="00AB5473"/>
    <w:rsid w:val="00AB645C"/>
    <w:rsid w:val="00AB6784"/>
    <w:rsid w:val="00AB7062"/>
    <w:rsid w:val="00AB740D"/>
    <w:rsid w:val="00AC043C"/>
    <w:rsid w:val="00AC047D"/>
    <w:rsid w:val="00AC0D37"/>
    <w:rsid w:val="00AC164B"/>
    <w:rsid w:val="00AC2DA3"/>
    <w:rsid w:val="00AC35D3"/>
    <w:rsid w:val="00AC36F1"/>
    <w:rsid w:val="00AC3AD1"/>
    <w:rsid w:val="00AC3C91"/>
    <w:rsid w:val="00AC4599"/>
    <w:rsid w:val="00AC49D3"/>
    <w:rsid w:val="00AC51B1"/>
    <w:rsid w:val="00AC64AF"/>
    <w:rsid w:val="00AC6E9C"/>
    <w:rsid w:val="00AC725D"/>
    <w:rsid w:val="00AC75F7"/>
    <w:rsid w:val="00AC796F"/>
    <w:rsid w:val="00AC798B"/>
    <w:rsid w:val="00AD0762"/>
    <w:rsid w:val="00AD2628"/>
    <w:rsid w:val="00AD2BA8"/>
    <w:rsid w:val="00AD3904"/>
    <w:rsid w:val="00AD3EFB"/>
    <w:rsid w:val="00AD4B44"/>
    <w:rsid w:val="00AD4C7E"/>
    <w:rsid w:val="00AD4E7D"/>
    <w:rsid w:val="00AD67EA"/>
    <w:rsid w:val="00AD7199"/>
    <w:rsid w:val="00AD7EBF"/>
    <w:rsid w:val="00AE0A0C"/>
    <w:rsid w:val="00AE1854"/>
    <w:rsid w:val="00AE1BCD"/>
    <w:rsid w:val="00AE1EC3"/>
    <w:rsid w:val="00AE1EF1"/>
    <w:rsid w:val="00AE3677"/>
    <w:rsid w:val="00AE4F57"/>
    <w:rsid w:val="00AE4FCD"/>
    <w:rsid w:val="00AE5386"/>
    <w:rsid w:val="00AE5A54"/>
    <w:rsid w:val="00AE5F82"/>
    <w:rsid w:val="00AE60FC"/>
    <w:rsid w:val="00AE61E4"/>
    <w:rsid w:val="00AE6351"/>
    <w:rsid w:val="00AE6424"/>
    <w:rsid w:val="00AE656C"/>
    <w:rsid w:val="00AE707D"/>
    <w:rsid w:val="00AF0642"/>
    <w:rsid w:val="00AF1DAB"/>
    <w:rsid w:val="00AF1EF7"/>
    <w:rsid w:val="00AF207D"/>
    <w:rsid w:val="00AF250C"/>
    <w:rsid w:val="00AF25D0"/>
    <w:rsid w:val="00AF26E2"/>
    <w:rsid w:val="00AF4182"/>
    <w:rsid w:val="00AF50BF"/>
    <w:rsid w:val="00AF5392"/>
    <w:rsid w:val="00AF591D"/>
    <w:rsid w:val="00AF5A40"/>
    <w:rsid w:val="00AF5F83"/>
    <w:rsid w:val="00AF74F8"/>
    <w:rsid w:val="00B0060E"/>
    <w:rsid w:val="00B00619"/>
    <w:rsid w:val="00B0163A"/>
    <w:rsid w:val="00B020C6"/>
    <w:rsid w:val="00B02491"/>
    <w:rsid w:val="00B02BE3"/>
    <w:rsid w:val="00B02FD6"/>
    <w:rsid w:val="00B03234"/>
    <w:rsid w:val="00B03D07"/>
    <w:rsid w:val="00B043F8"/>
    <w:rsid w:val="00B04D39"/>
    <w:rsid w:val="00B04EB7"/>
    <w:rsid w:val="00B05952"/>
    <w:rsid w:val="00B0612F"/>
    <w:rsid w:val="00B07085"/>
    <w:rsid w:val="00B075E7"/>
    <w:rsid w:val="00B1127B"/>
    <w:rsid w:val="00B114D8"/>
    <w:rsid w:val="00B119C5"/>
    <w:rsid w:val="00B122D3"/>
    <w:rsid w:val="00B125EE"/>
    <w:rsid w:val="00B126A0"/>
    <w:rsid w:val="00B12A09"/>
    <w:rsid w:val="00B132E7"/>
    <w:rsid w:val="00B143B7"/>
    <w:rsid w:val="00B161D5"/>
    <w:rsid w:val="00B17133"/>
    <w:rsid w:val="00B1718F"/>
    <w:rsid w:val="00B1726F"/>
    <w:rsid w:val="00B1757B"/>
    <w:rsid w:val="00B202AA"/>
    <w:rsid w:val="00B20622"/>
    <w:rsid w:val="00B21A01"/>
    <w:rsid w:val="00B22B0B"/>
    <w:rsid w:val="00B24615"/>
    <w:rsid w:val="00B24B3F"/>
    <w:rsid w:val="00B25374"/>
    <w:rsid w:val="00B26304"/>
    <w:rsid w:val="00B27A82"/>
    <w:rsid w:val="00B305AA"/>
    <w:rsid w:val="00B30CFE"/>
    <w:rsid w:val="00B30F40"/>
    <w:rsid w:val="00B32395"/>
    <w:rsid w:val="00B3251F"/>
    <w:rsid w:val="00B32567"/>
    <w:rsid w:val="00B32D83"/>
    <w:rsid w:val="00B33488"/>
    <w:rsid w:val="00B33937"/>
    <w:rsid w:val="00B33A76"/>
    <w:rsid w:val="00B34E43"/>
    <w:rsid w:val="00B356AD"/>
    <w:rsid w:val="00B35CCE"/>
    <w:rsid w:val="00B36372"/>
    <w:rsid w:val="00B3645E"/>
    <w:rsid w:val="00B36C86"/>
    <w:rsid w:val="00B370FE"/>
    <w:rsid w:val="00B37B8C"/>
    <w:rsid w:val="00B403B9"/>
    <w:rsid w:val="00B40983"/>
    <w:rsid w:val="00B40B6E"/>
    <w:rsid w:val="00B41198"/>
    <w:rsid w:val="00B432B2"/>
    <w:rsid w:val="00B43320"/>
    <w:rsid w:val="00B439F1"/>
    <w:rsid w:val="00B43AF4"/>
    <w:rsid w:val="00B44AE6"/>
    <w:rsid w:val="00B450D5"/>
    <w:rsid w:val="00B52352"/>
    <w:rsid w:val="00B52C00"/>
    <w:rsid w:val="00B5447B"/>
    <w:rsid w:val="00B5453C"/>
    <w:rsid w:val="00B55B6B"/>
    <w:rsid w:val="00B56D6A"/>
    <w:rsid w:val="00B57424"/>
    <w:rsid w:val="00B57CEF"/>
    <w:rsid w:val="00B61323"/>
    <w:rsid w:val="00B614EC"/>
    <w:rsid w:val="00B6156D"/>
    <w:rsid w:val="00B628B1"/>
    <w:rsid w:val="00B628DB"/>
    <w:rsid w:val="00B63338"/>
    <w:rsid w:val="00B63B91"/>
    <w:rsid w:val="00B63EBB"/>
    <w:rsid w:val="00B64700"/>
    <w:rsid w:val="00B64733"/>
    <w:rsid w:val="00B65138"/>
    <w:rsid w:val="00B66151"/>
    <w:rsid w:val="00B664E5"/>
    <w:rsid w:val="00B705BF"/>
    <w:rsid w:val="00B71F97"/>
    <w:rsid w:val="00B72265"/>
    <w:rsid w:val="00B72DBE"/>
    <w:rsid w:val="00B731D7"/>
    <w:rsid w:val="00B7362C"/>
    <w:rsid w:val="00B7371E"/>
    <w:rsid w:val="00B745A1"/>
    <w:rsid w:val="00B75095"/>
    <w:rsid w:val="00B756DA"/>
    <w:rsid w:val="00B7585E"/>
    <w:rsid w:val="00B75F99"/>
    <w:rsid w:val="00B76498"/>
    <w:rsid w:val="00B76AD0"/>
    <w:rsid w:val="00B80146"/>
    <w:rsid w:val="00B803D8"/>
    <w:rsid w:val="00B80586"/>
    <w:rsid w:val="00B80EE7"/>
    <w:rsid w:val="00B80FBC"/>
    <w:rsid w:val="00B81ADC"/>
    <w:rsid w:val="00B82121"/>
    <w:rsid w:val="00B832C1"/>
    <w:rsid w:val="00B84E01"/>
    <w:rsid w:val="00B85785"/>
    <w:rsid w:val="00B8583C"/>
    <w:rsid w:val="00B860C7"/>
    <w:rsid w:val="00B90487"/>
    <w:rsid w:val="00B91328"/>
    <w:rsid w:val="00B93322"/>
    <w:rsid w:val="00B937A4"/>
    <w:rsid w:val="00B9490B"/>
    <w:rsid w:val="00B94D98"/>
    <w:rsid w:val="00B94FCD"/>
    <w:rsid w:val="00B96182"/>
    <w:rsid w:val="00B968B7"/>
    <w:rsid w:val="00BA0233"/>
    <w:rsid w:val="00BA049E"/>
    <w:rsid w:val="00BA13F9"/>
    <w:rsid w:val="00BA1470"/>
    <w:rsid w:val="00BA1754"/>
    <w:rsid w:val="00BA3576"/>
    <w:rsid w:val="00BA3AD4"/>
    <w:rsid w:val="00BA5DB2"/>
    <w:rsid w:val="00BB14EC"/>
    <w:rsid w:val="00BB23EF"/>
    <w:rsid w:val="00BB2697"/>
    <w:rsid w:val="00BB4B71"/>
    <w:rsid w:val="00BB61E7"/>
    <w:rsid w:val="00BB63F0"/>
    <w:rsid w:val="00BB6CB5"/>
    <w:rsid w:val="00BB7BF6"/>
    <w:rsid w:val="00BC0E39"/>
    <w:rsid w:val="00BC1B2A"/>
    <w:rsid w:val="00BC265E"/>
    <w:rsid w:val="00BC2852"/>
    <w:rsid w:val="00BC2BF2"/>
    <w:rsid w:val="00BC2FE9"/>
    <w:rsid w:val="00BC37FA"/>
    <w:rsid w:val="00BC514C"/>
    <w:rsid w:val="00BC5AFB"/>
    <w:rsid w:val="00BC5F51"/>
    <w:rsid w:val="00BC627A"/>
    <w:rsid w:val="00BC63EE"/>
    <w:rsid w:val="00BC6847"/>
    <w:rsid w:val="00BC72D6"/>
    <w:rsid w:val="00BC77F5"/>
    <w:rsid w:val="00BC7CD1"/>
    <w:rsid w:val="00BD03A6"/>
    <w:rsid w:val="00BD0D53"/>
    <w:rsid w:val="00BD1881"/>
    <w:rsid w:val="00BD4A41"/>
    <w:rsid w:val="00BD66EF"/>
    <w:rsid w:val="00BD6908"/>
    <w:rsid w:val="00BD703E"/>
    <w:rsid w:val="00BD7132"/>
    <w:rsid w:val="00BD7CEB"/>
    <w:rsid w:val="00BE0234"/>
    <w:rsid w:val="00BE0C23"/>
    <w:rsid w:val="00BE16B6"/>
    <w:rsid w:val="00BE2899"/>
    <w:rsid w:val="00BE2B2B"/>
    <w:rsid w:val="00BE2F68"/>
    <w:rsid w:val="00BE3093"/>
    <w:rsid w:val="00BE7F35"/>
    <w:rsid w:val="00BF0230"/>
    <w:rsid w:val="00BF08BB"/>
    <w:rsid w:val="00BF0CEC"/>
    <w:rsid w:val="00BF0D10"/>
    <w:rsid w:val="00BF1812"/>
    <w:rsid w:val="00BF24CC"/>
    <w:rsid w:val="00BF2995"/>
    <w:rsid w:val="00BF50A8"/>
    <w:rsid w:val="00BF56EE"/>
    <w:rsid w:val="00BF5ACC"/>
    <w:rsid w:val="00BF6118"/>
    <w:rsid w:val="00C01EDF"/>
    <w:rsid w:val="00C0208C"/>
    <w:rsid w:val="00C025DF"/>
    <w:rsid w:val="00C027C3"/>
    <w:rsid w:val="00C02B77"/>
    <w:rsid w:val="00C02D8E"/>
    <w:rsid w:val="00C04970"/>
    <w:rsid w:val="00C04A05"/>
    <w:rsid w:val="00C04A85"/>
    <w:rsid w:val="00C05DD4"/>
    <w:rsid w:val="00C0679B"/>
    <w:rsid w:val="00C06D17"/>
    <w:rsid w:val="00C06D48"/>
    <w:rsid w:val="00C1080C"/>
    <w:rsid w:val="00C116E4"/>
    <w:rsid w:val="00C12599"/>
    <w:rsid w:val="00C13238"/>
    <w:rsid w:val="00C13C86"/>
    <w:rsid w:val="00C155FD"/>
    <w:rsid w:val="00C15EB2"/>
    <w:rsid w:val="00C16114"/>
    <w:rsid w:val="00C1782A"/>
    <w:rsid w:val="00C17CB5"/>
    <w:rsid w:val="00C20183"/>
    <w:rsid w:val="00C2059B"/>
    <w:rsid w:val="00C20E4F"/>
    <w:rsid w:val="00C214B4"/>
    <w:rsid w:val="00C21502"/>
    <w:rsid w:val="00C224AB"/>
    <w:rsid w:val="00C22786"/>
    <w:rsid w:val="00C23DB5"/>
    <w:rsid w:val="00C24CC4"/>
    <w:rsid w:val="00C25C48"/>
    <w:rsid w:val="00C25E4D"/>
    <w:rsid w:val="00C261EB"/>
    <w:rsid w:val="00C26778"/>
    <w:rsid w:val="00C2697F"/>
    <w:rsid w:val="00C31844"/>
    <w:rsid w:val="00C31ED2"/>
    <w:rsid w:val="00C31F30"/>
    <w:rsid w:val="00C3236C"/>
    <w:rsid w:val="00C32817"/>
    <w:rsid w:val="00C32A44"/>
    <w:rsid w:val="00C34112"/>
    <w:rsid w:val="00C3461F"/>
    <w:rsid w:val="00C35287"/>
    <w:rsid w:val="00C35845"/>
    <w:rsid w:val="00C35B18"/>
    <w:rsid w:val="00C36E2E"/>
    <w:rsid w:val="00C37089"/>
    <w:rsid w:val="00C371B8"/>
    <w:rsid w:val="00C37289"/>
    <w:rsid w:val="00C37324"/>
    <w:rsid w:val="00C3778D"/>
    <w:rsid w:val="00C37917"/>
    <w:rsid w:val="00C37DAA"/>
    <w:rsid w:val="00C40092"/>
    <w:rsid w:val="00C4030A"/>
    <w:rsid w:val="00C4051C"/>
    <w:rsid w:val="00C40AA8"/>
    <w:rsid w:val="00C41E10"/>
    <w:rsid w:val="00C4286A"/>
    <w:rsid w:val="00C429BA"/>
    <w:rsid w:val="00C443B6"/>
    <w:rsid w:val="00C44B0E"/>
    <w:rsid w:val="00C44CED"/>
    <w:rsid w:val="00C454EB"/>
    <w:rsid w:val="00C4557C"/>
    <w:rsid w:val="00C45F48"/>
    <w:rsid w:val="00C46298"/>
    <w:rsid w:val="00C46411"/>
    <w:rsid w:val="00C46D0F"/>
    <w:rsid w:val="00C4768A"/>
    <w:rsid w:val="00C47DF3"/>
    <w:rsid w:val="00C51D2D"/>
    <w:rsid w:val="00C52A10"/>
    <w:rsid w:val="00C53205"/>
    <w:rsid w:val="00C53348"/>
    <w:rsid w:val="00C5389B"/>
    <w:rsid w:val="00C53E18"/>
    <w:rsid w:val="00C5491D"/>
    <w:rsid w:val="00C54C20"/>
    <w:rsid w:val="00C55EE5"/>
    <w:rsid w:val="00C56A3F"/>
    <w:rsid w:val="00C601C3"/>
    <w:rsid w:val="00C602B6"/>
    <w:rsid w:val="00C6102C"/>
    <w:rsid w:val="00C61230"/>
    <w:rsid w:val="00C623C7"/>
    <w:rsid w:val="00C625CE"/>
    <w:rsid w:val="00C629E4"/>
    <w:rsid w:val="00C62C6D"/>
    <w:rsid w:val="00C62DA8"/>
    <w:rsid w:val="00C634A2"/>
    <w:rsid w:val="00C638F3"/>
    <w:rsid w:val="00C657F5"/>
    <w:rsid w:val="00C65D0C"/>
    <w:rsid w:val="00C65D42"/>
    <w:rsid w:val="00C66765"/>
    <w:rsid w:val="00C7190F"/>
    <w:rsid w:val="00C72844"/>
    <w:rsid w:val="00C73756"/>
    <w:rsid w:val="00C73786"/>
    <w:rsid w:val="00C74133"/>
    <w:rsid w:val="00C749DD"/>
    <w:rsid w:val="00C751D7"/>
    <w:rsid w:val="00C7567D"/>
    <w:rsid w:val="00C75D5D"/>
    <w:rsid w:val="00C75F96"/>
    <w:rsid w:val="00C7621E"/>
    <w:rsid w:val="00C762BF"/>
    <w:rsid w:val="00C77917"/>
    <w:rsid w:val="00C808F2"/>
    <w:rsid w:val="00C833FF"/>
    <w:rsid w:val="00C83951"/>
    <w:rsid w:val="00C84A85"/>
    <w:rsid w:val="00C850C0"/>
    <w:rsid w:val="00C85151"/>
    <w:rsid w:val="00C85852"/>
    <w:rsid w:val="00C86A4B"/>
    <w:rsid w:val="00C86BA5"/>
    <w:rsid w:val="00C87CCF"/>
    <w:rsid w:val="00C90CC3"/>
    <w:rsid w:val="00C932C2"/>
    <w:rsid w:val="00C936DE"/>
    <w:rsid w:val="00C9373D"/>
    <w:rsid w:val="00C938A5"/>
    <w:rsid w:val="00C958D1"/>
    <w:rsid w:val="00C96994"/>
    <w:rsid w:val="00C96AEA"/>
    <w:rsid w:val="00C971F5"/>
    <w:rsid w:val="00CA0164"/>
    <w:rsid w:val="00CA0B92"/>
    <w:rsid w:val="00CA1512"/>
    <w:rsid w:val="00CA18FF"/>
    <w:rsid w:val="00CA21A2"/>
    <w:rsid w:val="00CA22E3"/>
    <w:rsid w:val="00CA252F"/>
    <w:rsid w:val="00CA2CC7"/>
    <w:rsid w:val="00CA41D5"/>
    <w:rsid w:val="00CA495D"/>
    <w:rsid w:val="00CA5147"/>
    <w:rsid w:val="00CA667C"/>
    <w:rsid w:val="00CA66D0"/>
    <w:rsid w:val="00CA69DD"/>
    <w:rsid w:val="00CA7202"/>
    <w:rsid w:val="00CB154A"/>
    <w:rsid w:val="00CB1C0C"/>
    <w:rsid w:val="00CB1F52"/>
    <w:rsid w:val="00CB340E"/>
    <w:rsid w:val="00CB3EE1"/>
    <w:rsid w:val="00CB44AD"/>
    <w:rsid w:val="00CB4833"/>
    <w:rsid w:val="00CB4B50"/>
    <w:rsid w:val="00CB5632"/>
    <w:rsid w:val="00CB5B91"/>
    <w:rsid w:val="00CC000B"/>
    <w:rsid w:val="00CC19DC"/>
    <w:rsid w:val="00CC23FA"/>
    <w:rsid w:val="00CC2DB6"/>
    <w:rsid w:val="00CC33BE"/>
    <w:rsid w:val="00CC3603"/>
    <w:rsid w:val="00CC3EB7"/>
    <w:rsid w:val="00CC4E67"/>
    <w:rsid w:val="00CC6049"/>
    <w:rsid w:val="00CC68ED"/>
    <w:rsid w:val="00CD0B6E"/>
    <w:rsid w:val="00CD11D3"/>
    <w:rsid w:val="00CD16EC"/>
    <w:rsid w:val="00CD1860"/>
    <w:rsid w:val="00CD2227"/>
    <w:rsid w:val="00CD2A00"/>
    <w:rsid w:val="00CD367F"/>
    <w:rsid w:val="00CD4441"/>
    <w:rsid w:val="00CD4975"/>
    <w:rsid w:val="00CD6AB4"/>
    <w:rsid w:val="00CD77CD"/>
    <w:rsid w:val="00CE03E4"/>
    <w:rsid w:val="00CE0D3C"/>
    <w:rsid w:val="00CE2154"/>
    <w:rsid w:val="00CE2C90"/>
    <w:rsid w:val="00CE2D79"/>
    <w:rsid w:val="00CE2EDF"/>
    <w:rsid w:val="00CE38AB"/>
    <w:rsid w:val="00CE45CD"/>
    <w:rsid w:val="00CE4D4D"/>
    <w:rsid w:val="00CE6886"/>
    <w:rsid w:val="00CE73B1"/>
    <w:rsid w:val="00CE7824"/>
    <w:rsid w:val="00CE7E42"/>
    <w:rsid w:val="00CF13AE"/>
    <w:rsid w:val="00CF279E"/>
    <w:rsid w:val="00CF3AAF"/>
    <w:rsid w:val="00CF416C"/>
    <w:rsid w:val="00CF4273"/>
    <w:rsid w:val="00CF4ECE"/>
    <w:rsid w:val="00CF579C"/>
    <w:rsid w:val="00CF6863"/>
    <w:rsid w:val="00CF6FB7"/>
    <w:rsid w:val="00CF7CA5"/>
    <w:rsid w:val="00D00760"/>
    <w:rsid w:val="00D00874"/>
    <w:rsid w:val="00D00C44"/>
    <w:rsid w:val="00D0133D"/>
    <w:rsid w:val="00D01530"/>
    <w:rsid w:val="00D01533"/>
    <w:rsid w:val="00D01791"/>
    <w:rsid w:val="00D019AA"/>
    <w:rsid w:val="00D01FE4"/>
    <w:rsid w:val="00D039DD"/>
    <w:rsid w:val="00D04263"/>
    <w:rsid w:val="00D048CF"/>
    <w:rsid w:val="00D062B5"/>
    <w:rsid w:val="00D067D6"/>
    <w:rsid w:val="00D072CB"/>
    <w:rsid w:val="00D1030B"/>
    <w:rsid w:val="00D11509"/>
    <w:rsid w:val="00D115CB"/>
    <w:rsid w:val="00D11D90"/>
    <w:rsid w:val="00D12183"/>
    <w:rsid w:val="00D1261F"/>
    <w:rsid w:val="00D13C13"/>
    <w:rsid w:val="00D13DE0"/>
    <w:rsid w:val="00D1459F"/>
    <w:rsid w:val="00D145CB"/>
    <w:rsid w:val="00D14893"/>
    <w:rsid w:val="00D152FF"/>
    <w:rsid w:val="00D15984"/>
    <w:rsid w:val="00D1713B"/>
    <w:rsid w:val="00D176AA"/>
    <w:rsid w:val="00D17CFE"/>
    <w:rsid w:val="00D17D0C"/>
    <w:rsid w:val="00D17E47"/>
    <w:rsid w:val="00D214DE"/>
    <w:rsid w:val="00D214FC"/>
    <w:rsid w:val="00D226AB"/>
    <w:rsid w:val="00D248AD"/>
    <w:rsid w:val="00D2497F"/>
    <w:rsid w:val="00D252EB"/>
    <w:rsid w:val="00D25C34"/>
    <w:rsid w:val="00D267E6"/>
    <w:rsid w:val="00D27A19"/>
    <w:rsid w:val="00D307F3"/>
    <w:rsid w:val="00D316CF"/>
    <w:rsid w:val="00D31BBE"/>
    <w:rsid w:val="00D32391"/>
    <w:rsid w:val="00D32585"/>
    <w:rsid w:val="00D343EA"/>
    <w:rsid w:val="00D363E2"/>
    <w:rsid w:val="00D369C3"/>
    <w:rsid w:val="00D37ECA"/>
    <w:rsid w:val="00D43001"/>
    <w:rsid w:val="00D43404"/>
    <w:rsid w:val="00D448DD"/>
    <w:rsid w:val="00D44EDE"/>
    <w:rsid w:val="00D45E36"/>
    <w:rsid w:val="00D46458"/>
    <w:rsid w:val="00D466F7"/>
    <w:rsid w:val="00D47539"/>
    <w:rsid w:val="00D50333"/>
    <w:rsid w:val="00D50523"/>
    <w:rsid w:val="00D50C17"/>
    <w:rsid w:val="00D52002"/>
    <w:rsid w:val="00D52057"/>
    <w:rsid w:val="00D52146"/>
    <w:rsid w:val="00D529FC"/>
    <w:rsid w:val="00D53481"/>
    <w:rsid w:val="00D53637"/>
    <w:rsid w:val="00D53BED"/>
    <w:rsid w:val="00D54929"/>
    <w:rsid w:val="00D55456"/>
    <w:rsid w:val="00D5551B"/>
    <w:rsid w:val="00D55C28"/>
    <w:rsid w:val="00D55F99"/>
    <w:rsid w:val="00D5652A"/>
    <w:rsid w:val="00D5660E"/>
    <w:rsid w:val="00D567B1"/>
    <w:rsid w:val="00D57F05"/>
    <w:rsid w:val="00D61686"/>
    <w:rsid w:val="00D62704"/>
    <w:rsid w:val="00D628A6"/>
    <w:rsid w:val="00D62955"/>
    <w:rsid w:val="00D6319E"/>
    <w:rsid w:val="00D651B9"/>
    <w:rsid w:val="00D656C9"/>
    <w:rsid w:val="00D658AA"/>
    <w:rsid w:val="00D65A9D"/>
    <w:rsid w:val="00D67BBE"/>
    <w:rsid w:val="00D71DC3"/>
    <w:rsid w:val="00D71FD0"/>
    <w:rsid w:val="00D74C11"/>
    <w:rsid w:val="00D7557E"/>
    <w:rsid w:val="00D7597F"/>
    <w:rsid w:val="00D80278"/>
    <w:rsid w:val="00D81CDA"/>
    <w:rsid w:val="00D81CE2"/>
    <w:rsid w:val="00D81EE1"/>
    <w:rsid w:val="00D83917"/>
    <w:rsid w:val="00D84D7C"/>
    <w:rsid w:val="00D84EB5"/>
    <w:rsid w:val="00D86A10"/>
    <w:rsid w:val="00D86B14"/>
    <w:rsid w:val="00D87571"/>
    <w:rsid w:val="00D87630"/>
    <w:rsid w:val="00D90676"/>
    <w:rsid w:val="00D90920"/>
    <w:rsid w:val="00D90E19"/>
    <w:rsid w:val="00D911B1"/>
    <w:rsid w:val="00D91FB4"/>
    <w:rsid w:val="00D92D40"/>
    <w:rsid w:val="00D93481"/>
    <w:rsid w:val="00D939EB"/>
    <w:rsid w:val="00D93DD1"/>
    <w:rsid w:val="00D93E2F"/>
    <w:rsid w:val="00D943E1"/>
    <w:rsid w:val="00D949CE"/>
    <w:rsid w:val="00D961FD"/>
    <w:rsid w:val="00D96E74"/>
    <w:rsid w:val="00D97012"/>
    <w:rsid w:val="00D97603"/>
    <w:rsid w:val="00D97A12"/>
    <w:rsid w:val="00D97D9E"/>
    <w:rsid w:val="00DA043C"/>
    <w:rsid w:val="00DA102C"/>
    <w:rsid w:val="00DA21DE"/>
    <w:rsid w:val="00DA3547"/>
    <w:rsid w:val="00DA4063"/>
    <w:rsid w:val="00DA4DE0"/>
    <w:rsid w:val="00DA537E"/>
    <w:rsid w:val="00DA5BEB"/>
    <w:rsid w:val="00DA5C10"/>
    <w:rsid w:val="00DA68BF"/>
    <w:rsid w:val="00DA6D98"/>
    <w:rsid w:val="00DA791B"/>
    <w:rsid w:val="00DA7B42"/>
    <w:rsid w:val="00DA7B98"/>
    <w:rsid w:val="00DA7BBD"/>
    <w:rsid w:val="00DA7D4B"/>
    <w:rsid w:val="00DB13B2"/>
    <w:rsid w:val="00DB14DB"/>
    <w:rsid w:val="00DB14E2"/>
    <w:rsid w:val="00DB1CE6"/>
    <w:rsid w:val="00DB252A"/>
    <w:rsid w:val="00DB3115"/>
    <w:rsid w:val="00DB3328"/>
    <w:rsid w:val="00DB50CB"/>
    <w:rsid w:val="00DB5A6A"/>
    <w:rsid w:val="00DB65E9"/>
    <w:rsid w:val="00DB7A79"/>
    <w:rsid w:val="00DB7CF0"/>
    <w:rsid w:val="00DB7D21"/>
    <w:rsid w:val="00DC01B8"/>
    <w:rsid w:val="00DC01FD"/>
    <w:rsid w:val="00DC06DE"/>
    <w:rsid w:val="00DC1F07"/>
    <w:rsid w:val="00DC21B5"/>
    <w:rsid w:val="00DC2CB6"/>
    <w:rsid w:val="00DC35FF"/>
    <w:rsid w:val="00DC4CC0"/>
    <w:rsid w:val="00DC50FB"/>
    <w:rsid w:val="00DC531C"/>
    <w:rsid w:val="00DC55C5"/>
    <w:rsid w:val="00DC62E5"/>
    <w:rsid w:val="00DC6B57"/>
    <w:rsid w:val="00DC6F96"/>
    <w:rsid w:val="00DC7B27"/>
    <w:rsid w:val="00DC7DE0"/>
    <w:rsid w:val="00DC7E55"/>
    <w:rsid w:val="00DD0266"/>
    <w:rsid w:val="00DD0C98"/>
    <w:rsid w:val="00DD1E38"/>
    <w:rsid w:val="00DD27B8"/>
    <w:rsid w:val="00DD35FF"/>
    <w:rsid w:val="00DD40A0"/>
    <w:rsid w:val="00DD734F"/>
    <w:rsid w:val="00DD7779"/>
    <w:rsid w:val="00DD7AAC"/>
    <w:rsid w:val="00DD7BAC"/>
    <w:rsid w:val="00DD7D01"/>
    <w:rsid w:val="00DD7E09"/>
    <w:rsid w:val="00DD7E81"/>
    <w:rsid w:val="00DE09A4"/>
    <w:rsid w:val="00DE1C4D"/>
    <w:rsid w:val="00DE27A9"/>
    <w:rsid w:val="00DE28DE"/>
    <w:rsid w:val="00DE2D96"/>
    <w:rsid w:val="00DE447C"/>
    <w:rsid w:val="00DE70CF"/>
    <w:rsid w:val="00DF02B5"/>
    <w:rsid w:val="00DF0838"/>
    <w:rsid w:val="00DF11B7"/>
    <w:rsid w:val="00DF1883"/>
    <w:rsid w:val="00DF1C54"/>
    <w:rsid w:val="00DF1F66"/>
    <w:rsid w:val="00DF2365"/>
    <w:rsid w:val="00DF4556"/>
    <w:rsid w:val="00DF4B02"/>
    <w:rsid w:val="00DF4C78"/>
    <w:rsid w:val="00E00DE9"/>
    <w:rsid w:val="00E02F0E"/>
    <w:rsid w:val="00E040C3"/>
    <w:rsid w:val="00E041D0"/>
    <w:rsid w:val="00E04DC1"/>
    <w:rsid w:val="00E07ECC"/>
    <w:rsid w:val="00E07FF2"/>
    <w:rsid w:val="00E10077"/>
    <w:rsid w:val="00E1052F"/>
    <w:rsid w:val="00E1111A"/>
    <w:rsid w:val="00E11180"/>
    <w:rsid w:val="00E11D1F"/>
    <w:rsid w:val="00E12587"/>
    <w:rsid w:val="00E130A6"/>
    <w:rsid w:val="00E13F2E"/>
    <w:rsid w:val="00E17CEA"/>
    <w:rsid w:val="00E17D27"/>
    <w:rsid w:val="00E212D9"/>
    <w:rsid w:val="00E213C0"/>
    <w:rsid w:val="00E21A3A"/>
    <w:rsid w:val="00E2262A"/>
    <w:rsid w:val="00E22E4E"/>
    <w:rsid w:val="00E22F80"/>
    <w:rsid w:val="00E23EC2"/>
    <w:rsid w:val="00E255A2"/>
    <w:rsid w:val="00E26F4F"/>
    <w:rsid w:val="00E27354"/>
    <w:rsid w:val="00E311BE"/>
    <w:rsid w:val="00E31E2F"/>
    <w:rsid w:val="00E31FB3"/>
    <w:rsid w:val="00E330BA"/>
    <w:rsid w:val="00E35198"/>
    <w:rsid w:val="00E35D0B"/>
    <w:rsid w:val="00E3641B"/>
    <w:rsid w:val="00E3756B"/>
    <w:rsid w:val="00E37D19"/>
    <w:rsid w:val="00E40063"/>
    <w:rsid w:val="00E40585"/>
    <w:rsid w:val="00E41226"/>
    <w:rsid w:val="00E413FB"/>
    <w:rsid w:val="00E416DF"/>
    <w:rsid w:val="00E41F09"/>
    <w:rsid w:val="00E42084"/>
    <w:rsid w:val="00E420B4"/>
    <w:rsid w:val="00E42331"/>
    <w:rsid w:val="00E42DD8"/>
    <w:rsid w:val="00E43D4F"/>
    <w:rsid w:val="00E45326"/>
    <w:rsid w:val="00E458B4"/>
    <w:rsid w:val="00E45963"/>
    <w:rsid w:val="00E45EA2"/>
    <w:rsid w:val="00E4609A"/>
    <w:rsid w:val="00E47A69"/>
    <w:rsid w:val="00E47F48"/>
    <w:rsid w:val="00E5000A"/>
    <w:rsid w:val="00E51D6D"/>
    <w:rsid w:val="00E529B6"/>
    <w:rsid w:val="00E52D99"/>
    <w:rsid w:val="00E53684"/>
    <w:rsid w:val="00E537A8"/>
    <w:rsid w:val="00E53C86"/>
    <w:rsid w:val="00E54132"/>
    <w:rsid w:val="00E5499A"/>
    <w:rsid w:val="00E556CE"/>
    <w:rsid w:val="00E55EF5"/>
    <w:rsid w:val="00E56358"/>
    <w:rsid w:val="00E57D95"/>
    <w:rsid w:val="00E61227"/>
    <w:rsid w:val="00E615D5"/>
    <w:rsid w:val="00E62DDC"/>
    <w:rsid w:val="00E6327F"/>
    <w:rsid w:val="00E6356C"/>
    <w:rsid w:val="00E63E5E"/>
    <w:rsid w:val="00E6543B"/>
    <w:rsid w:val="00E66FF6"/>
    <w:rsid w:val="00E673C0"/>
    <w:rsid w:val="00E715CE"/>
    <w:rsid w:val="00E7176D"/>
    <w:rsid w:val="00E71A0C"/>
    <w:rsid w:val="00E72462"/>
    <w:rsid w:val="00E73FC1"/>
    <w:rsid w:val="00E74B79"/>
    <w:rsid w:val="00E74DB3"/>
    <w:rsid w:val="00E7568A"/>
    <w:rsid w:val="00E76535"/>
    <w:rsid w:val="00E80CDD"/>
    <w:rsid w:val="00E8189D"/>
    <w:rsid w:val="00E82BA2"/>
    <w:rsid w:val="00E850F0"/>
    <w:rsid w:val="00E851FD"/>
    <w:rsid w:val="00E856C0"/>
    <w:rsid w:val="00E85ABD"/>
    <w:rsid w:val="00E85ADE"/>
    <w:rsid w:val="00E86C32"/>
    <w:rsid w:val="00E87EF9"/>
    <w:rsid w:val="00E9038A"/>
    <w:rsid w:val="00E911F2"/>
    <w:rsid w:val="00E91A34"/>
    <w:rsid w:val="00E92AD8"/>
    <w:rsid w:val="00E9313F"/>
    <w:rsid w:val="00E954E4"/>
    <w:rsid w:val="00E955CE"/>
    <w:rsid w:val="00E95834"/>
    <w:rsid w:val="00E96947"/>
    <w:rsid w:val="00E970D4"/>
    <w:rsid w:val="00EA01A8"/>
    <w:rsid w:val="00EA04F4"/>
    <w:rsid w:val="00EA08CA"/>
    <w:rsid w:val="00EA0D4E"/>
    <w:rsid w:val="00EA116C"/>
    <w:rsid w:val="00EA11B0"/>
    <w:rsid w:val="00EA3D4A"/>
    <w:rsid w:val="00EA3DC0"/>
    <w:rsid w:val="00EA407A"/>
    <w:rsid w:val="00EA4603"/>
    <w:rsid w:val="00EA53A8"/>
    <w:rsid w:val="00EA58E7"/>
    <w:rsid w:val="00EA5ADD"/>
    <w:rsid w:val="00EA5AFB"/>
    <w:rsid w:val="00EA61DC"/>
    <w:rsid w:val="00EA61F1"/>
    <w:rsid w:val="00EA687C"/>
    <w:rsid w:val="00EA75B1"/>
    <w:rsid w:val="00EA75E0"/>
    <w:rsid w:val="00EB090D"/>
    <w:rsid w:val="00EB1015"/>
    <w:rsid w:val="00EB1843"/>
    <w:rsid w:val="00EB1FD8"/>
    <w:rsid w:val="00EB22A1"/>
    <w:rsid w:val="00EB2321"/>
    <w:rsid w:val="00EB2B37"/>
    <w:rsid w:val="00EB4070"/>
    <w:rsid w:val="00EB4307"/>
    <w:rsid w:val="00EB4483"/>
    <w:rsid w:val="00EB4DA1"/>
    <w:rsid w:val="00EB54BA"/>
    <w:rsid w:val="00EB59BC"/>
    <w:rsid w:val="00EB5DAD"/>
    <w:rsid w:val="00EC0263"/>
    <w:rsid w:val="00EC02BB"/>
    <w:rsid w:val="00EC0739"/>
    <w:rsid w:val="00EC0B99"/>
    <w:rsid w:val="00EC1CA7"/>
    <w:rsid w:val="00EC21A1"/>
    <w:rsid w:val="00EC2F67"/>
    <w:rsid w:val="00EC3239"/>
    <w:rsid w:val="00EC336D"/>
    <w:rsid w:val="00EC41AA"/>
    <w:rsid w:val="00EC41FA"/>
    <w:rsid w:val="00EC4B84"/>
    <w:rsid w:val="00EC575D"/>
    <w:rsid w:val="00EC5D2D"/>
    <w:rsid w:val="00EC5D75"/>
    <w:rsid w:val="00EC5DC3"/>
    <w:rsid w:val="00EC65F6"/>
    <w:rsid w:val="00EC6DA9"/>
    <w:rsid w:val="00EC78AC"/>
    <w:rsid w:val="00EC7B05"/>
    <w:rsid w:val="00ED0B35"/>
    <w:rsid w:val="00ED348A"/>
    <w:rsid w:val="00ED5236"/>
    <w:rsid w:val="00ED649D"/>
    <w:rsid w:val="00ED7923"/>
    <w:rsid w:val="00ED79D2"/>
    <w:rsid w:val="00EE06BD"/>
    <w:rsid w:val="00EE0754"/>
    <w:rsid w:val="00EE0BEC"/>
    <w:rsid w:val="00EE1876"/>
    <w:rsid w:val="00EE1EF0"/>
    <w:rsid w:val="00EE263A"/>
    <w:rsid w:val="00EE3089"/>
    <w:rsid w:val="00EE322A"/>
    <w:rsid w:val="00EE40D3"/>
    <w:rsid w:val="00EE5403"/>
    <w:rsid w:val="00EE7458"/>
    <w:rsid w:val="00EE7636"/>
    <w:rsid w:val="00EF0956"/>
    <w:rsid w:val="00EF09A1"/>
    <w:rsid w:val="00EF21D2"/>
    <w:rsid w:val="00EF2502"/>
    <w:rsid w:val="00EF27DB"/>
    <w:rsid w:val="00EF51F5"/>
    <w:rsid w:val="00EF6CAD"/>
    <w:rsid w:val="00EF759B"/>
    <w:rsid w:val="00EF79CB"/>
    <w:rsid w:val="00F00450"/>
    <w:rsid w:val="00F00A21"/>
    <w:rsid w:val="00F02152"/>
    <w:rsid w:val="00F022F1"/>
    <w:rsid w:val="00F032A1"/>
    <w:rsid w:val="00F0644B"/>
    <w:rsid w:val="00F06933"/>
    <w:rsid w:val="00F06E58"/>
    <w:rsid w:val="00F06EDC"/>
    <w:rsid w:val="00F07ACC"/>
    <w:rsid w:val="00F07F78"/>
    <w:rsid w:val="00F10A08"/>
    <w:rsid w:val="00F10F56"/>
    <w:rsid w:val="00F11403"/>
    <w:rsid w:val="00F11929"/>
    <w:rsid w:val="00F127EE"/>
    <w:rsid w:val="00F12922"/>
    <w:rsid w:val="00F12AAA"/>
    <w:rsid w:val="00F130BA"/>
    <w:rsid w:val="00F13388"/>
    <w:rsid w:val="00F14187"/>
    <w:rsid w:val="00F14930"/>
    <w:rsid w:val="00F14AD0"/>
    <w:rsid w:val="00F14CC6"/>
    <w:rsid w:val="00F155C8"/>
    <w:rsid w:val="00F15C09"/>
    <w:rsid w:val="00F163DA"/>
    <w:rsid w:val="00F16E3C"/>
    <w:rsid w:val="00F201BF"/>
    <w:rsid w:val="00F20931"/>
    <w:rsid w:val="00F21B3E"/>
    <w:rsid w:val="00F21CCC"/>
    <w:rsid w:val="00F21D33"/>
    <w:rsid w:val="00F2266B"/>
    <w:rsid w:val="00F227E6"/>
    <w:rsid w:val="00F2353D"/>
    <w:rsid w:val="00F251C7"/>
    <w:rsid w:val="00F265EC"/>
    <w:rsid w:val="00F26DF4"/>
    <w:rsid w:val="00F27085"/>
    <w:rsid w:val="00F300C2"/>
    <w:rsid w:val="00F30B06"/>
    <w:rsid w:val="00F30B42"/>
    <w:rsid w:val="00F311FF"/>
    <w:rsid w:val="00F313A6"/>
    <w:rsid w:val="00F317B3"/>
    <w:rsid w:val="00F31AA3"/>
    <w:rsid w:val="00F3205B"/>
    <w:rsid w:val="00F32909"/>
    <w:rsid w:val="00F32F7E"/>
    <w:rsid w:val="00F3349E"/>
    <w:rsid w:val="00F338AA"/>
    <w:rsid w:val="00F34D45"/>
    <w:rsid w:val="00F35909"/>
    <w:rsid w:val="00F35FAA"/>
    <w:rsid w:val="00F3662B"/>
    <w:rsid w:val="00F366B4"/>
    <w:rsid w:val="00F371A5"/>
    <w:rsid w:val="00F37801"/>
    <w:rsid w:val="00F40C43"/>
    <w:rsid w:val="00F414BA"/>
    <w:rsid w:val="00F41546"/>
    <w:rsid w:val="00F41964"/>
    <w:rsid w:val="00F41B3D"/>
    <w:rsid w:val="00F425B0"/>
    <w:rsid w:val="00F43245"/>
    <w:rsid w:val="00F4462E"/>
    <w:rsid w:val="00F45169"/>
    <w:rsid w:val="00F46E03"/>
    <w:rsid w:val="00F4726B"/>
    <w:rsid w:val="00F47959"/>
    <w:rsid w:val="00F47A6D"/>
    <w:rsid w:val="00F50B83"/>
    <w:rsid w:val="00F51B78"/>
    <w:rsid w:val="00F5289F"/>
    <w:rsid w:val="00F53EED"/>
    <w:rsid w:val="00F5474D"/>
    <w:rsid w:val="00F561B9"/>
    <w:rsid w:val="00F57155"/>
    <w:rsid w:val="00F61FD8"/>
    <w:rsid w:val="00F62787"/>
    <w:rsid w:val="00F627A8"/>
    <w:rsid w:val="00F62DA4"/>
    <w:rsid w:val="00F630F9"/>
    <w:rsid w:val="00F63AF6"/>
    <w:rsid w:val="00F644B5"/>
    <w:rsid w:val="00F66408"/>
    <w:rsid w:val="00F66E98"/>
    <w:rsid w:val="00F67160"/>
    <w:rsid w:val="00F70623"/>
    <w:rsid w:val="00F70C6B"/>
    <w:rsid w:val="00F71683"/>
    <w:rsid w:val="00F7186F"/>
    <w:rsid w:val="00F74421"/>
    <w:rsid w:val="00F75E51"/>
    <w:rsid w:val="00F76257"/>
    <w:rsid w:val="00F764E2"/>
    <w:rsid w:val="00F7650F"/>
    <w:rsid w:val="00F77297"/>
    <w:rsid w:val="00F77653"/>
    <w:rsid w:val="00F776EF"/>
    <w:rsid w:val="00F7780F"/>
    <w:rsid w:val="00F80C7B"/>
    <w:rsid w:val="00F812C6"/>
    <w:rsid w:val="00F818E7"/>
    <w:rsid w:val="00F82092"/>
    <w:rsid w:val="00F832AC"/>
    <w:rsid w:val="00F84739"/>
    <w:rsid w:val="00F84D66"/>
    <w:rsid w:val="00F85389"/>
    <w:rsid w:val="00F85F1B"/>
    <w:rsid w:val="00F8608E"/>
    <w:rsid w:val="00F86246"/>
    <w:rsid w:val="00F868E5"/>
    <w:rsid w:val="00F86AC7"/>
    <w:rsid w:val="00F86B3C"/>
    <w:rsid w:val="00F900A6"/>
    <w:rsid w:val="00F90739"/>
    <w:rsid w:val="00F926F8"/>
    <w:rsid w:val="00F93AE9"/>
    <w:rsid w:val="00F94759"/>
    <w:rsid w:val="00F94EC5"/>
    <w:rsid w:val="00F95128"/>
    <w:rsid w:val="00F95DCF"/>
    <w:rsid w:val="00F96D6D"/>
    <w:rsid w:val="00F96E1A"/>
    <w:rsid w:val="00F972CB"/>
    <w:rsid w:val="00F97E17"/>
    <w:rsid w:val="00F97FDF"/>
    <w:rsid w:val="00FA02DD"/>
    <w:rsid w:val="00FA148C"/>
    <w:rsid w:val="00FA27C6"/>
    <w:rsid w:val="00FA2BDF"/>
    <w:rsid w:val="00FA2E6A"/>
    <w:rsid w:val="00FA3467"/>
    <w:rsid w:val="00FA3BB8"/>
    <w:rsid w:val="00FA42F9"/>
    <w:rsid w:val="00FA5019"/>
    <w:rsid w:val="00FA5267"/>
    <w:rsid w:val="00FA55C2"/>
    <w:rsid w:val="00FA5626"/>
    <w:rsid w:val="00FA745F"/>
    <w:rsid w:val="00FA7617"/>
    <w:rsid w:val="00FA77C8"/>
    <w:rsid w:val="00FA7A8B"/>
    <w:rsid w:val="00FA7FBC"/>
    <w:rsid w:val="00FB0A3C"/>
    <w:rsid w:val="00FB29B9"/>
    <w:rsid w:val="00FB4471"/>
    <w:rsid w:val="00FB4E7C"/>
    <w:rsid w:val="00FB501A"/>
    <w:rsid w:val="00FB6A6D"/>
    <w:rsid w:val="00FB6EF5"/>
    <w:rsid w:val="00FC0443"/>
    <w:rsid w:val="00FC0543"/>
    <w:rsid w:val="00FC11BF"/>
    <w:rsid w:val="00FC11FA"/>
    <w:rsid w:val="00FC122D"/>
    <w:rsid w:val="00FC1315"/>
    <w:rsid w:val="00FC1602"/>
    <w:rsid w:val="00FC1703"/>
    <w:rsid w:val="00FC1705"/>
    <w:rsid w:val="00FC1B3C"/>
    <w:rsid w:val="00FC1CC8"/>
    <w:rsid w:val="00FC20B2"/>
    <w:rsid w:val="00FC24A9"/>
    <w:rsid w:val="00FC297A"/>
    <w:rsid w:val="00FC2A64"/>
    <w:rsid w:val="00FC34A4"/>
    <w:rsid w:val="00FC3F21"/>
    <w:rsid w:val="00FC41B3"/>
    <w:rsid w:val="00FC4904"/>
    <w:rsid w:val="00FC50D4"/>
    <w:rsid w:val="00FC52F3"/>
    <w:rsid w:val="00FC614C"/>
    <w:rsid w:val="00FC62EA"/>
    <w:rsid w:val="00FC6D8B"/>
    <w:rsid w:val="00FC7001"/>
    <w:rsid w:val="00FD11D6"/>
    <w:rsid w:val="00FD149B"/>
    <w:rsid w:val="00FD2214"/>
    <w:rsid w:val="00FD252E"/>
    <w:rsid w:val="00FD26E6"/>
    <w:rsid w:val="00FD271C"/>
    <w:rsid w:val="00FD27DB"/>
    <w:rsid w:val="00FD288E"/>
    <w:rsid w:val="00FD2CD2"/>
    <w:rsid w:val="00FD2D91"/>
    <w:rsid w:val="00FD2ED5"/>
    <w:rsid w:val="00FD3CCD"/>
    <w:rsid w:val="00FD5EA2"/>
    <w:rsid w:val="00FD71E7"/>
    <w:rsid w:val="00FD7BB6"/>
    <w:rsid w:val="00FD7D13"/>
    <w:rsid w:val="00FE00BB"/>
    <w:rsid w:val="00FE036C"/>
    <w:rsid w:val="00FE0B4D"/>
    <w:rsid w:val="00FE1659"/>
    <w:rsid w:val="00FE1732"/>
    <w:rsid w:val="00FE1874"/>
    <w:rsid w:val="00FE3198"/>
    <w:rsid w:val="00FE3950"/>
    <w:rsid w:val="00FE5761"/>
    <w:rsid w:val="00FE5B53"/>
    <w:rsid w:val="00FE6195"/>
    <w:rsid w:val="00FE645B"/>
    <w:rsid w:val="00FE6B1F"/>
    <w:rsid w:val="00FE7C99"/>
    <w:rsid w:val="00FF03B2"/>
    <w:rsid w:val="00FF05CB"/>
    <w:rsid w:val="00FF0EE1"/>
    <w:rsid w:val="00FF0FA4"/>
    <w:rsid w:val="00FF1AF1"/>
    <w:rsid w:val="00FF1CA9"/>
    <w:rsid w:val="00FF2428"/>
    <w:rsid w:val="00FF27F6"/>
    <w:rsid w:val="00FF295C"/>
    <w:rsid w:val="00FF2F99"/>
    <w:rsid w:val="00FF3CEF"/>
    <w:rsid w:val="00FF5148"/>
    <w:rsid w:val="00FF5AB4"/>
    <w:rsid w:val="00FF6351"/>
    <w:rsid w:val="00FF6C0B"/>
    <w:rsid w:val="00FF75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08AE9"/>
  <w15:docId w15:val="{77E31C7E-913F-4117-AF79-4364408B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02AA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6A02AA"/>
    <w:pPr>
      <w:keepNext/>
      <w:keepLines/>
      <w:numPr>
        <w:numId w:val="2"/>
      </w:numPr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qFormat/>
    <w:rsid w:val="006A02AA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Cambria" w:eastAsia="黑体" w:hAnsi="Cambria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qFormat/>
    <w:rsid w:val="006A02AA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6A02AA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6A02AA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qFormat/>
    <w:rsid w:val="006A02A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eastAsia="黑体" w:hAnsi="Cambria"/>
      <w:b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02AA"/>
    <w:rPr>
      <w:rFonts w:eastAsia="黑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sid w:val="006A02AA"/>
    <w:rPr>
      <w:rFonts w:ascii="Cambria" w:eastAsia="黑体" w:hAnsi="Cambria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6A02AA"/>
    <w:rPr>
      <w:rFonts w:eastAsia="黑体"/>
      <w:b/>
      <w:bCs/>
      <w:kern w:val="2"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A02AA"/>
    <w:rPr>
      <w:rFonts w:ascii="Cambria" w:hAnsi="Cambria"/>
      <w:b/>
      <w:bCs/>
      <w:kern w:val="2"/>
      <w:sz w:val="28"/>
      <w:szCs w:val="28"/>
    </w:rPr>
  </w:style>
  <w:style w:type="paragraph" w:styleId="TOC">
    <w:name w:val="TOC Heading"/>
    <w:basedOn w:val="1"/>
    <w:next w:val="a"/>
    <w:uiPriority w:val="39"/>
    <w:qFormat/>
    <w:rsid w:val="006A02A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A02AA"/>
    <w:rPr>
      <w:rFonts w:eastAsia="黑体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A02AA"/>
    <w:rPr>
      <w:rFonts w:ascii="Cambria" w:eastAsia="黑体" w:hAnsi="Cambria"/>
      <w:b/>
      <w:bCs/>
      <w:kern w:val="2"/>
      <w:sz w:val="28"/>
      <w:szCs w:val="24"/>
    </w:rPr>
  </w:style>
  <w:style w:type="paragraph" w:styleId="a3">
    <w:name w:val="header"/>
    <w:basedOn w:val="a"/>
    <w:link w:val="a4"/>
    <w:uiPriority w:val="99"/>
    <w:unhideWhenUsed/>
    <w:rsid w:val="006A02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02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02A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02AA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98005E"/>
    <w:rPr>
      <w:rFonts w:ascii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8005E"/>
    <w:rPr>
      <w:rFonts w:ascii="宋体" w:eastAsia="宋体"/>
      <w:sz w:val="18"/>
      <w:szCs w:val="18"/>
    </w:rPr>
  </w:style>
  <w:style w:type="character" w:styleId="a9">
    <w:name w:val="Hyperlink"/>
    <w:uiPriority w:val="99"/>
    <w:unhideWhenUsed/>
    <w:rsid w:val="0098005E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8005E"/>
    <w:pPr>
      <w:spacing w:line="240" w:lineRule="auto"/>
    </w:pPr>
    <w:rPr>
      <w:kern w:val="0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98005E"/>
    <w:rPr>
      <w:rFonts w:ascii="Calibri" w:eastAsia="宋体" w:hAnsi="Calibri" w:cs="Times New Roman"/>
      <w:kern w:val="0"/>
      <w:sz w:val="18"/>
      <w:szCs w:val="18"/>
    </w:rPr>
  </w:style>
  <w:style w:type="paragraph" w:styleId="ac">
    <w:name w:val="List Paragraph"/>
    <w:basedOn w:val="a"/>
    <w:uiPriority w:val="34"/>
    <w:qFormat/>
    <w:rsid w:val="0098005E"/>
    <w:pPr>
      <w:spacing w:line="240" w:lineRule="auto"/>
      <w:ind w:firstLineChars="200" w:firstLine="420"/>
    </w:pPr>
    <w:rPr>
      <w:sz w:val="21"/>
    </w:rPr>
  </w:style>
  <w:style w:type="character" w:customStyle="1" w:styleId="trans">
    <w:name w:val="trans"/>
    <w:rsid w:val="0098005E"/>
  </w:style>
  <w:style w:type="character" w:customStyle="1" w:styleId="leftpic1">
    <w:name w:val="leftpic1"/>
    <w:rsid w:val="0098005E"/>
  </w:style>
  <w:style w:type="character" w:customStyle="1" w:styleId="rightfont1">
    <w:name w:val="rightfont1"/>
    <w:rsid w:val="0098005E"/>
  </w:style>
  <w:style w:type="table" w:styleId="ad">
    <w:name w:val="Table Grid"/>
    <w:basedOn w:val="a1"/>
    <w:uiPriority w:val="59"/>
    <w:rsid w:val="00980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yntaxquotesyntaxquotebacktick">
    <w:name w:val="syntax_quote syntax_quote_backtick"/>
    <w:basedOn w:val="a0"/>
    <w:rsid w:val="0098005E"/>
  </w:style>
  <w:style w:type="character" w:customStyle="1" w:styleId="comment2">
    <w:name w:val="comment2"/>
    <w:basedOn w:val="a0"/>
    <w:qFormat/>
    <w:rsid w:val="0098005E"/>
  </w:style>
  <w:style w:type="character" w:customStyle="1" w:styleId="tblcomment1">
    <w:name w:val="tblcomment1"/>
    <w:rsid w:val="0098005E"/>
    <w:rPr>
      <w:b w:val="0"/>
      <w:bCs w:val="0"/>
      <w:color w:val="000099"/>
      <w:sz w:val="17"/>
      <w:szCs w:val="17"/>
    </w:rPr>
  </w:style>
  <w:style w:type="table" w:styleId="ae">
    <w:name w:val="Table Professional"/>
    <w:basedOn w:val="a1"/>
    <w:rsid w:val="0098005E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11">
    <w:name w:val="列出段落1"/>
    <w:basedOn w:val="a"/>
    <w:uiPriority w:val="99"/>
    <w:rsid w:val="0098005E"/>
    <w:pPr>
      <w:spacing w:line="240" w:lineRule="auto"/>
      <w:ind w:firstLineChars="200" w:firstLine="420"/>
    </w:pPr>
    <w:rPr>
      <w:sz w:val="21"/>
    </w:rPr>
  </w:style>
  <w:style w:type="character" w:styleId="af">
    <w:name w:val="Strong"/>
    <w:basedOn w:val="a0"/>
    <w:uiPriority w:val="22"/>
    <w:qFormat/>
    <w:rsid w:val="0062523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300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F300C2"/>
    <w:rPr>
      <w:rFonts w:ascii="宋体" w:hAnsi="宋体" w:cs="宋体"/>
      <w:sz w:val="24"/>
      <w:szCs w:val="24"/>
    </w:rPr>
  </w:style>
  <w:style w:type="character" w:customStyle="1" w:styleId="syntaxquote">
    <w:name w:val="syntax_quote"/>
    <w:basedOn w:val="a0"/>
    <w:rsid w:val="00007553"/>
  </w:style>
  <w:style w:type="paragraph" w:styleId="af0">
    <w:name w:val="Normal (Web)"/>
    <w:basedOn w:val="a"/>
    <w:uiPriority w:val="99"/>
    <w:semiHidden/>
    <w:unhideWhenUsed/>
    <w:rsid w:val="0000755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paragraph" w:styleId="af1">
    <w:name w:val="Revision"/>
    <w:hidden/>
    <w:uiPriority w:val="99"/>
    <w:semiHidden/>
    <w:rsid w:val="00007553"/>
    <w:rPr>
      <w:kern w:val="2"/>
      <w:sz w:val="24"/>
      <w:szCs w:val="22"/>
    </w:rPr>
  </w:style>
  <w:style w:type="paragraph" w:customStyle="1" w:styleId="ordinary-output">
    <w:name w:val="ordinary-output"/>
    <w:basedOn w:val="a"/>
    <w:rsid w:val="00007553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7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3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8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7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20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0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9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14" Type="http://schemas.openxmlformats.org/officeDocument/2006/relationships/hyperlink" Target="http://localhost:8080/phpmyadmin/sql.php?db=51park&amp;table=cp_reservation&amp;sql_query=SELECT+%2A+FROM+%60cp_reservation%60+ORDER+BY+%60cp_reservation%60.%60UpdateDate%60+ASC&amp;token=6c9c935443aac625735eb93f852ea80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AF0D03-7E56-450A-A128-0537890FB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55</Pages>
  <Words>6165</Words>
  <Characters>35146</Characters>
  <Application>Microsoft Office Word</Application>
  <DocSecurity>0</DocSecurity>
  <Lines>292</Lines>
  <Paragraphs>82</Paragraphs>
  <ScaleCrop>false</ScaleCrop>
  <Company>Toshiba</Company>
  <LinksUpToDate>false</LinksUpToDate>
  <CharactersWithSpaces>41229</CharactersWithSpaces>
  <SharedDoc>false</SharedDoc>
  <HLinks>
    <vt:vector size="180" baseType="variant">
      <vt:variant>
        <vt:i4>7274539</vt:i4>
      </vt:variant>
      <vt:variant>
        <vt:i4>87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84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81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72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7536728</vt:i4>
      </vt:variant>
      <vt:variant>
        <vt:i4>69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7536728</vt:i4>
      </vt:variant>
      <vt:variant>
        <vt:i4>66</vt:i4>
      </vt:variant>
      <vt:variant>
        <vt:i4>0</vt:i4>
      </vt:variant>
      <vt:variant>
        <vt:i4>5</vt:i4>
      </vt:variant>
      <vt:variant>
        <vt:lpwstr>http://localhost:8080/phpmyadmin/sql.php?db=51park&amp;token=b05e49b774c496f7f2c1440cf1b2f05b&amp;table=cp_parkspace_onsale_report_only_temp&amp;pos=0</vt:lpwstr>
      </vt:variant>
      <vt:variant>
        <vt:lpwstr/>
      </vt:variant>
      <vt:variant>
        <vt:i4>6750246</vt:i4>
      </vt:variant>
      <vt:variant>
        <vt:i4>63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60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5242952</vt:i4>
      </vt:variant>
      <vt:variant>
        <vt:i4>57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54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5242952</vt:i4>
      </vt:variant>
      <vt:variant>
        <vt:i4>51</vt:i4>
      </vt:variant>
      <vt:variant>
        <vt:i4>0</vt:i4>
      </vt:variant>
      <vt:variant>
        <vt:i4>5</vt:i4>
      </vt:variant>
      <vt:variant>
        <vt:lpwstr>http://localhost:8080/phpmyadmin/sql.php?db=51park&amp;table=cp_park_exproperty&amp;token=08f1da58a5b9aa0f605dbeba4d1d8785</vt:lpwstr>
      </vt:variant>
      <vt:variant>
        <vt:lpwstr/>
      </vt:variant>
      <vt:variant>
        <vt:i4>6750246</vt:i4>
      </vt:variant>
      <vt:variant>
        <vt:i4>48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45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42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4718618</vt:i4>
      </vt:variant>
      <vt:variant>
        <vt:i4>39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  <vt:variant>
        <vt:i4>3080239</vt:i4>
      </vt:variant>
      <vt:variant>
        <vt:i4>36</vt:i4>
      </vt:variant>
      <vt:variant>
        <vt:i4>0</vt:i4>
      </vt:variant>
      <vt:variant>
        <vt:i4>5</vt:i4>
      </vt:variant>
      <vt:variant>
        <vt:lpwstr>http://127.0.0.1/phpmyadmin/sql.php?db=51park&amp;table=cp_erp_reservation&amp;token=c0a3e93d7199bc429c16599c902eca66&amp;pos=0&amp;session_max_rows=30&amp;disp_direction=horizontal&amp;repeat_cells=100&amp;dontlimitchars=0&amp;sql_query=SELECT+*FROM+`cp_erp_reservation`++ORDER+BY+`cp_erp_reservation`.`PayMoneyCard`+ASC</vt:lpwstr>
      </vt:variant>
      <vt:variant>
        <vt:lpwstr/>
      </vt:variant>
      <vt:variant>
        <vt:i4>6750246</vt:i4>
      </vt:variant>
      <vt:variant>
        <vt:i4>33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30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7274539</vt:i4>
      </vt:variant>
      <vt:variant>
        <vt:i4>27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24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21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18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15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12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7274539</vt:i4>
      </vt:variant>
      <vt:variant>
        <vt:i4>9</vt:i4>
      </vt:variant>
      <vt:variant>
        <vt:i4>0</vt:i4>
      </vt:variant>
      <vt:variant>
        <vt:i4>5</vt:i4>
      </vt:variant>
      <vt:variant>
        <vt:lpwstr>http://localhost:8080/phpmyadmin/sql.php?db=51park111&amp;table=cp_park&amp;sql_query=SELECT+%2A+FROM+%60cp_park%60+ORDER+BY+%60cp_park%60.%60SERIAL%60+ASC&amp;token=b5e422bb98009f1e18c9d36a4c2e26ee</vt:lpwstr>
      </vt:variant>
      <vt:variant>
        <vt:lpwstr/>
      </vt:variant>
      <vt:variant>
        <vt:i4>6750246</vt:i4>
      </vt:variant>
      <vt:variant>
        <vt:i4>6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6750246</vt:i4>
      </vt:variant>
      <vt:variant>
        <vt:i4>3</vt:i4>
      </vt:variant>
      <vt:variant>
        <vt:i4>0</vt:i4>
      </vt:variant>
      <vt:variant>
        <vt:i4>5</vt:i4>
      </vt:variant>
      <vt:variant>
        <vt:lpwstr>http://localhost:8080/phpmyadmin/sql.php?db=51park&amp;table=uchome_member&amp;sql_query=SELECT+%2A+FROM+%60uchome_member%60+ORDER+BY+%60uchome_member%60.%60username%60+ASC&amp;token=e402f2f63b7a77529cea1fbccf37995c</vt:lpwstr>
      </vt:variant>
      <vt:variant>
        <vt:lpwstr/>
      </vt:variant>
      <vt:variant>
        <vt:i4>4718618</vt:i4>
      </vt:variant>
      <vt:variant>
        <vt:i4>0</vt:i4>
      </vt:variant>
      <vt:variant>
        <vt:i4>0</vt:i4>
      </vt:variant>
      <vt:variant>
        <vt:i4>5</vt:i4>
      </vt:variant>
      <vt:variant>
        <vt:lpwstr>http://localhost:8080/phpmyadmin/sql.php?db=51park&amp;table=cp_reservation&amp;sql_query=SELECT+%2A+FROM+%60cp_reservation%60+ORDER+BY+%60cp_reservation%60.%60UpdateDate%60+ASC&amp;token=6c9c935443aac625735eb93f852ea801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Harry Fu</dc:creator>
  <cp:lastModifiedBy>qingyan liu</cp:lastModifiedBy>
  <cp:revision>131</cp:revision>
  <dcterms:created xsi:type="dcterms:W3CDTF">2019-04-16T04:03:00Z</dcterms:created>
  <dcterms:modified xsi:type="dcterms:W3CDTF">2019-05-22T05:44:00Z</dcterms:modified>
</cp:coreProperties>
</file>