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varchar(20)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varchar(32)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tinyint(1)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Varchar(</w:t>
            </w:r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t>varchar(</w:t>
            </w:r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>
      <w:pPr>
        <w:rPr>
          <w:rFonts w:hint="eastAsia"/>
        </w:rPr>
      </w:pP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t>Int(11)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t>int(11)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Tinyint(</w:t>
            </w:r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DB5A6A">
              <w:t>I</w:t>
            </w:r>
            <w:r w:rsidRPr="00DB5A6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DB5A6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lastRenderedPageBreak/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80F67" w:rsidRPr="00DB5A6A" w:rsidTr="00DE2DBF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hint="eastAsia"/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80F67" w:rsidRPr="00DB5A6A" w:rsidTr="00113389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hint="eastAsia"/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80F67" w:rsidRPr="00DB5A6A" w:rsidTr="0080599C"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DB5A6A" w:rsidRDefault="00250FCB" w:rsidP="000074F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hint="eastAsia"/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hint="eastAsia"/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8" w:name="OLE_LINK22"/>
      <w:bookmarkStart w:id="49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DB5A6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DB5A6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DB5A6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DB5A6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DB5A6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DB5A6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DB5A6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0" w:name="OLE_LINK121"/>
            <w:bookmarkStart w:id="91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2" w:name="OLE_LINK122"/>
            <w:bookmarkStart w:id="93" w:name="OLE_LINK123"/>
            <w:bookmarkEnd w:id="91"/>
            <w:r w:rsidRPr="00DB5A6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7" w:name="OLE_LINK124"/>
            <w:bookmarkStart w:id="98" w:name="OLE_LINK125"/>
            <w:r w:rsidRPr="00DB5A6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9" w:name="OLE_LINK126"/>
            <w:bookmarkStart w:id="100" w:name="OLE_LINK138"/>
            <w:bookmarkStart w:id="101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2" w:name="OLE_LINK127"/>
            <w:bookmarkStart w:id="103" w:name="OLE_LINK140"/>
            <w:r w:rsidRPr="00DB5A6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DB5A6A">
        <w:rPr>
          <w:rFonts w:hint="eastAsia"/>
        </w:rPr>
        <w:lastRenderedPageBreak/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DB5A6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29" w:name="OLE_LINK39"/>
            <w:r w:rsidRPr="00DB5A6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44"/>
            <w:bookmarkStart w:id="131" w:name="OLE_LINK45"/>
            <w:r w:rsidRPr="00DB5A6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T</w:t>
            </w:r>
            <w:r w:rsidRPr="00DB5A6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2" w:name="OLE_LINK40"/>
            <w:bookmarkStart w:id="133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4" w:name="OLE_LINK42"/>
            <w:bookmarkStart w:id="135" w:name="OLE_LINK43"/>
            <w:r w:rsidRPr="00DB5A6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DB5A6A" w:rsidRDefault="00F96E1A" w:rsidP="00F96E1A"/>
    <w:p w:rsidR="00A82EE4" w:rsidRPr="00DB5A6A" w:rsidRDefault="00A82EE4" w:rsidP="002D0372"/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lastRenderedPageBreak/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</w:t>
            </w:r>
            <w:proofErr w:type="gramStart"/>
            <w:r w:rsidRPr="00DB5A6A">
              <w:t>服电话</w:t>
            </w:r>
            <w:proofErr w:type="gramEnd"/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t>V</w:t>
            </w:r>
            <w:r w:rsidRPr="00DB5A6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t>I</w:t>
            </w:r>
            <w:r w:rsidRPr="00DB5A6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lastRenderedPageBreak/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>
      <w:pPr>
        <w:rPr>
          <w:rFonts w:hint="eastAsia"/>
        </w:rPr>
      </w:pPr>
    </w:p>
    <w:p w:rsidR="0047719D" w:rsidRPr="00DB5A6A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highlight w:val="yellow"/>
        </w:rPr>
        <w:t>sy</w:t>
      </w:r>
      <w:r w:rsidRPr="00DB5A6A">
        <w:rPr>
          <w:rFonts w:hint="eastAsia"/>
          <w:highlight w:val="yellow"/>
        </w:rPr>
        <w:t>_</w:t>
      </w:r>
      <w:r w:rsidRPr="00DB5A6A">
        <w:rPr>
          <w:highlight w:val="yellow"/>
        </w:rPr>
        <w:t xml:space="preserve">admin_business </w:t>
      </w:r>
      <w:r w:rsidRPr="00DB5A6A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1145"/>
        <w:gridCol w:w="457"/>
        <w:gridCol w:w="696"/>
        <w:gridCol w:w="1077"/>
        <w:gridCol w:w="5554"/>
      </w:tblGrid>
      <w:tr w:rsidR="0047719D" w:rsidRPr="00DB5A6A" w:rsidTr="003F78B9">
        <w:tc>
          <w:tcPr>
            <w:tcW w:w="10682" w:type="dxa"/>
            <w:gridSpan w:val="6"/>
            <w:hideMark/>
          </w:tcPr>
          <w:p w:rsidR="0047719D" w:rsidRPr="00DB5A6A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DB5A6A" w:rsidTr="008B327D">
        <w:tc>
          <w:tcPr>
            <w:tcW w:w="0" w:type="auto"/>
            <w:hideMark/>
          </w:tcPr>
          <w:p w:rsidR="0047719D" w:rsidRPr="00DB5A6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默认</w:t>
            </w:r>
          </w:p>
        </w:tc>
        <w:tc>
          <w:tcPr>
            <w:tcW w:w="1105" w:type="dxa"/>
          </w:tcPr>
          <w:p w:rsidR="0047719D" w:rsidRPr="00DB5A6A" w:rsidRDefault="0047719D" w:rsidP="003F78B9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765" w:type="dxa"/>
          </w:tcPr>
          <w:p w:rsidR="0047719D" w:rsidRPr="00DB5A6A" w:rsidRDefault="0047719D" w:rsidP="003F78B9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DB5A6A" w:rsidTr="008B327D"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05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765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DB5A6A" w:rsidTr="008B327D">
        <w:tc>
          <w:tcPr>
            <w:tcW w:w="0" w:type="auto"/>
          </w:tcPr>
          <w:p w:rsidR="0047719D" w:rsidRPr="00DB5A6A" w:rsidRDefault="0047719D" w:rsidP="003F78B9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DB5A6A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05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765" w:type="dxa"/>
          </w:tcPr>
          <w:p w:rsidR="0047719D" w:rsidRPr="00DB5A6A" w:rsidRDefault="0047719D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管理员</w:t>
            </w:r>
            <w:r w:rsidRPr="00DB5A6A">
              <w:rPr>
                <w:rFonts w:hint="eastAsia"/>
                <w:highlight w:val="yellow"/>
              </w:rPr>
              <w:t>ID</w:t>
            </w:r>
          </w:p>
        </w:tc>
      </w:tr>
      <w:tr w:rsidR="008B327D" w:rsidRPr="00DB5A6A" w:rsidTr="008B327D">
        <w:tc>
          <w:tcPr>
            <w:tcW w:w="0" w:type="auto"/>
          </w:tcPr>
          <w:p w:rsidR="008B327D" w:rsidRPr="00DB5A6A" w:rsidRDefault="008B327D" w:rsidP="008B327D">
            <w:pPr>
              <w:rPr>
                <w:highlight w:val="yellow"/>
              </w:rPr>
            </w:pPr>
            <w:r>
              <w:t>a</w:t>
            </w:r>
            <w:r w:rsidRPr="00C74133">
              <w:t>ccount</w:t>
            </w:r>
          </w:p>
        </w:tc>
        <w:tc>
          <w:tcPr>
            <w:tcW w:w="0" w:type="auto"/>
          </w:tcPr>
          <w:p w:rsidR="008B327D" w:rsidRPr="00DB5A6A" w:rsidRDefault="008B327D" w:rsidP="008B327D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DB5A6A" w:rsidRDefault="00605F17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DB5A6A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  <w:r w:rsidR="00C84A85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105" w:type="dxa"/>
          </w:tcPr>
          <w:p w:rsidR="008B327D" w:rsidRPr="00DB5A6A" w:rsidRDefault="008B327D" w:rsidP="008B327D">
            <w:pPr>
              <w:rPr>
                <w:rFonts w:ascii="宋体" w:hAnsi="宋体" w:cs="宋体" w:hint="eastAsia"/>
                <w:szCs w:val="24"/>
                <w:highlight w:val="yellow"/>
              </w:rPr>
            </w:pPr>
          </w:p>
        </w:tc>
        <w:tc>
          <w:tcPr>
            <w:tcW w:w="5765" w:type="dxa"/>
          </w:tcPr>
          <w:p w:rsidR="008B327D" w:rsidRPr="00DB5A6A" w:rsidRDefault="008B327D" w:rsidP="008B327D">
            <w:pPr>
              <w:rPr>
                <w:rFonts w:hint="eastAsia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DB5A6A" w:rsidTr="008B327D">
        <w:tc>
          <w:tcPr>
            <w:tcW w:w="0" w:type="auto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t>e</w:t>
            </w:r>
            <w:r w:rsidRPr="00C74133">
              <w:t>xpiration</w:t>
            </w:r>
            <w:r>
              <w:t>_</w:t>
            </w:r>
            <w:r w:rsidRPr="00C74133">
              <w:t>date</w:t>
            </w:r>
          </w:p>
        </w:tc>
        <w:tc>
          <w:tcPr>
            <w:tcW w:w="0" w:type="auto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DB5A6A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0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765" w:type="dxa"/>
          </w:tcPr>
          <w:p w:rsidR="008B327D" w:rsidRPr="00DB5A6A" w:rsidRDefault="008B327D" w:rsidP="008B327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DB5A6A" w:rsidTr="008B327D">
        <w:tc>
          <w:tcPr>
            <w:tcW w:w="0" w:type="auto"/>
          </w:tcPr>
          <w:p w:rsidR="008B327D" w:rsidRPr="00DB5A6A" w:rsidRDefault="008B327D" w:rsidP="008B327D">
            <w:pPr>
              <w:rPr>
                <w:highlight w:val="yellow"/>
              </w:rPr>
            </w:pPr>
            <w:r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DB5A6A" w:rsidRDefault="008B327D" w:rsidP="008B327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8B327D" w:rsidRPr="00DB5A6A" w:rsidRDefault="00605F17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76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,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 xml:space="preserve"> 时间截</w:t>
            </w:r>
          </w:p>
        </w:tc>
      </w:tr>
      <w:tr w:rsidR="008B327D" w:rsidRPr="00DB5A6A" w:rsidTr="008B327D"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DB5A6A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8B327D" w:rsidRPr="00DB5A6A" w:rsidRDefault="008B327D" w:rsidP="008B32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05" w:type="dxa"/>
          </w:tcPr>
          <w:p w:rsidR="008B327D" w:rsidRPr="00DB5A6A" w:rsidRDefault="008B327D" w:rsidP="008B32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765" w:type="dxa"/>
            <w:vAlign w:val="center"/>
          </w:tcPr>
          <w:p w:rsidR="008B327D" w:rsidRPr="00DB5A6A" w:rsidRDefault="008B327D" w:rsidP="008B32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8B327D" w:rsidRPr="00DB5A6A" w:rsidTr="008B327D"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8B327D" w:rsidRPr="00DB5A6A" w:rsidRDefault="00605F17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76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B327D" w:rsidRPr="00DB5A6A" w:rsidTr="008B327D"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8B327D" w:rsidRPr="00DB5A6A" w:rsidRDefault="00605F17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76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DB5A6A">
              <w:rPr>
                <w:rFonts w:hint="eastAsia"/>
                <w:highlight w:val="yellow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DB5A6A">
              <w:rPr>
                <w:rFonts w:hint="eastAsia"/>
                <w:highlight w:val="yellow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8B327D" w:rsidRPr="00DB5A6A" w:rsidTr="008B327D"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DB5A6A">
              <w:rPr>
                <w:rFonts w:ascii="Arial" w:hAnsi="Arial" w:cs="Arial"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8B327D" w:rsidRPr="00DB5A6A" w:rsidRDefault="00605F17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76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B327D" w:rsidRPr="00DB5A6A" w:rsidTr="008B327D"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8B327D" w:rsidRPr="00DB5A6A" w:rsidRDefault="00605F17" w:rsidP="008B327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0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765" w:type="dxa"/>
          </w:tcPr>
          <w:p w:rsidR="008B327D" w:rsidRPr="00DB5A6A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DB5A6A" w:rsidRDefault="0047719D" w:rsidP="0047719D">
      <w:pPr>
        <w:rPr>
          <w:highlight w:val="yellow"/>
        </w:rPr>
      </w:pPr>
    </w:p>
    <w:p w:rsidR="0047719D" w:rsidRPr="00DB5A6A" w:rsidRDefault="0047719D" w:rsidP="009A6082">
      <w:pPr>
        <w:pStyle w:val="2"/>
        <w:rPr>
          <w:highlight w:val="yellow"/>
        </w:rPr>
      </w:pPr>
      <w:r w:rsidRPr="00DB5A6A">
        <w:rPr>
          <w:rFonts w:hint="eastAsia"/>
          <w:highlight w:val="yellow"/>
        </w:rPr>
        <w:t>sy_</w:t>
      </w:r>
      <w:r w:rsidR="001B0A5B">
        <w:t>b</w:t>
      </w:r>
      <w:r w:rsidR="001B0A5B" w:rsidRPr="001B0A5B">
        <w:t>usiness</w:t>
      </w:r>
      <w:r w:rsidR="001B0A5B">
        <w:t>_</w:t>
      </w:r>
      <w:r w:rsidR="001B0A5B" w:rsidRPr="001B0A5B">
        <w:t>recharge</w:t>
      </w:r>
      <w:r w:rsidR="001B0A5B">
        <w:t>_</w:t>
      </w:r>
      <w:r w:rsidR="001B0A5B" w:rsidRPr="001B0A5B">
        <w:t>record</w:t>
      </w:r>
      <w:r w:rsidRPr="00DB5A6A">
        <w:rPr>
          <w:highlight w:val="yellow"/>
        </w:rPr>
        <w:t xml:space="preserve"> </w:t>
      </w:r>
      <w:r w:rsidRPr="00DB5A6A">
        <w:rPr>
          <w:highlight w:val="yellow"/>
        </w:rPr>
        <w:t>商家充</w:t>
      </w:r>
      <w:proofErr w:type="gramStart"/>
      <w:r w:rsidRPr="00DB5A6A">
        <w:rPr>
          <w:highlight w:val="yellow"/>
        </w:rPr>
        <w:t>值记录</w:t>
      </w:r>
      <w:proofErr w:type="gramEnd"/>
      <w:r w:rsidRPr="00DB5A6A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1145"/>
        <w:gridCol w:w="457"/>
        <w:gridCol w:w="696"/>
        <w:gridCol w:w="1076"/>
        <w:gridCol w:w="5537"/>
      </w:tblGrid>
      <w:tr w:rsidR="0047719D" w:rsidRPr="00DB5A6A" w:rsidTr="003F78B9">
        <w:tc>
          <w:tcPr>
            <w:tcW w:w="10682" w:type="dxa"/>
            <w:gridSpan w:val="6"/>
            <w:hideMark/>
          </w:tcPr>
          <w:p w:rsidR="0047719D" w:rsidRPr="00DB5A6A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1B0A5B">
              <w:rPr>
                <w:rFonts w:hint="eastAsia"/>
                <w:b/>
                <w:bCs/>
              </w:rPr>
              <w:t xml:space="preserve">sy_business_recharge_record </w:t>
            </w:r>
            <w:r w:rsidRPr="001B0A5B">
              <w:rPr>
                <w:rFonts w:hint="eastAsia"/>
                <w:b/>
                <w:bCs/>
              </w:rPr>
              <w:t>商家充</w:t>
            </w:r>
            <w:proofErr w:type="gramStart"/>
            <w:r w:rsidRPr="001B0A5B">
              <w:rPr>
                <w:rFonts w:hint="eastAsia"/>
                <w:b/>
                <w:bCs/>
              </w:rPr>
              <w:t>值记录</w:t>
            </w:r>
            <w:proofErr w:type="gramEnd"/>
            <w:r w:rsidRPr="001B0A5B">
              <w:rPr>
                <w:rFonts w:hint="eastAsia"/>
                <w:b/>
                <w:bCs/>
              </w:rPr>
              <w:t>表</w:t>
            </w:r>
          </w:p>
        </w:tc>
      </w:tr>
      <w:tr w:rsidR="0047719D" w:rsidRPr="00DB5A6A" w:rsidTr="00981126">
        <w:tc>
          <w:tcPr>
            <w:tcW w:w="0" w:type="auto"/>
            <w:hideMark/>
          </w:tcPr>
          <w:p w:rsidR="0047719D" w:rsidRPr="00DB5A6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DB5A6A" w:rsidRDefault="0047719D" w:rsidP="003F78B9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DB5A6A" w:rsidRDefault="0047719D" w:rsidP="003F78B9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DB5A6A" w:rsidTr="00981126"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DB5A6A" w:rsidTr="00981126">
        <w:tc>
          <w:tcPr>
            <w:tcW w:w="0" w:type="auto"/>
          </w:tcPr>
          <w:p w:rsidR="0047719D" w:rsidRPr="00DB5A6A" w:rsidRDefault="0047719D" w:rsidP="003F78B9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DB5A6A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47719D" w:rsidRPr="00DB5A6A" w:rsidRDefault="0047719D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管理员</w:t>
            </w:r>
            <w:r w:rsidRPr="00DB5A6A">
              <w:rPr>
                <w:rFonts w:hint="eastAsia"/>
                <w:highlight w:val="yellow"/>
              </w:rPr>
              <w:t>ID</w:t>
            </w:r>
          </w:p>
        </w:tc>
      </w:tr>
      <w:tr w:rsidR="00981126" w:rsidRPr="00DB5A6A" w:rsidTr="00981126"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r>
              <w:t>a</w:t>
            </w:r>
            <w:r w:rsidRPr="00A2620F">
              <w:t>mount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  <w:r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 w:hint="eastAsia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hint="eastAsia"/>
                <w:highlight w:val="yellow"/>
              </w:rPr>
            </w:pPr>
            <w:proofErr w:type="gramStart"/>
            <w:r w:rsidRPr="00DB5A6A">
              <w:rPr>
                <w:rFonts w:hint="eastAsia"/>
                <w:highlight w:val="yellow"/>
              </w:rPr>
              <w:t>充值总金额</w:t>
            </w:r>
            <w:proofErr w:type="gramEnd"/>
          </w:p>
        </w:tc>
      </w:tr>
      <w:tr w:rsidR="00981126" w:rsidRPr="00DB5A6A" w:rsidTr="00981126">
        <w:tc>
          <w:tcPr>
            <w:tcW w:w="0" w:type="auto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  <w:r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充值</w:t>
            </w:r>
            <w:r w:rsidRPr="00DB5A6A">
              <w:rPr>
                <w:rFonts w:hint="eastAsia"/>
                <w:highlight w:val="yellow"/>
              </w:rPr>
              <w:t>1</w:t>
            </w:r>
            <w:r w:rsidRPr="00DB5A6A">
              <w:rPr>
                <w:rFonts w:hint="eastAsia"/>
                <w:highlight w:val="yellow"/>
              </w:rPr>
              <w:t>年的价格</w:t>
            </w:r>
          </w:p>
        </w:tc>
      </w:tr>
      <w:tr w:rsidR="00981126" w:rsidRPr="00DB5A6A" w:rsidTr="00981126">
        <w:tc>
          <w:tcPr>
            <w:tcW w:w="0" w:type="auto"/>
          </w:tcPr>
          <w:p w:rsidR="00981126" w:rsidRPr="00DB5A6A" w:rsidRDefault="00981126" w:rsidP="00981126"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>
              <w:rPr>
                <w:highlight w:val="yellow"/>
              </w:rPr>
              <w:t>3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981126" w:rsidRDefault="00981126" w:rsidP="00981126">
            <w:r w:rsidRPr="00CA49A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充值</w:t>
            </w:r>
            <w:r w:rsidRPr="00DB5A6A">
              <w:rPr>
                <w:rFonts w:hint="eastAsia"/>
                <w:highlight w:val="yellow"/>
              </w:rPr>
              <w:t>N</w:t>
            </w:r>
            <w:r w:rsidRPr="00DB5A6A">
              <w:rPr>
                <w:rFonts w:hint="eastAsia"/>
                <w:highlight w:val="yellow"/>
              </w:rPr>
              <w:t>年</w:t>
            </w:r>
          </w:p>
        </w:tc>
      </w:tr>
      <w:tr w:rsidR="00981126" w:rsidRPr="00DB5A6A" w:rsidTr="00981126"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r>
              <w:t>r</w:t>
            </w:r>
            <w:r w:rsidRPr="00A2620F">
              <w:t>echarge</w:t>
            </w:r>
            <w:r>
              <w:t>_status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981126" w:rsidRDefault="00981126" w:rsidP="00981126">
            <w:r w:rsidRPr="00CA49A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hint="eastAsia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981126" w:rsidRPr="00DB5A6A" w:rsidTr="00981126"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DB5A6A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981126" w:rsidRPr="00DB5A6A" w:rsidRDefault="00981126" w:rsidP="0098112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981126" w:rsidRPr="00DB5A6A" w:rsidRDefault="00981126" w:rsidP="0098112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981126" w:rsidRPr="00DB5A6A" w:rsidRDefault="00981126" w:rsidP="0098112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81126" w:rsidRPr="00DB5A6A" w:rsidTr="00981126"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981126" w:rsidRDefault="00981126" w:rsidP="00981126">
            <w:r w:rsidRPr="00CA49A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981126" w:rsidRPr="00DB5A6A" w:rsidTr="00981126"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981126" w:rsidRDefault="00981126" w:rsidP="00981126">
            <w:r w:rsidRPr="00CA49A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981126" w:rsidRPr="00DB5A6A" w:rsidTr="00981126"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981126" w:rsidRDefault="00981126" w:rsidP="00981126">
            <w:r w:rsidRPr="00CA49A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81126" w:rsidRPr="00DB5A6A" w:rsidTr="00981126"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981126" w:rsidRDefault="00981126" w:rsidP="00981126">
            <w:r w:rsidRPr="00CA49A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981126" w:rsidRPr="00DB5A6A" w:rsidRDefault="00981126" w:rsidP="0098112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DB5A6A" w:rsidRDefault="0047719D" w:rsidP="0047719D">
      <w:pPr>
        <w:rPr>
          <w:highlight w:val="yellow"/>
        </w:rPr>
      </w:pPr>
    </w:p>
    <w:p w:rsidR="0047719D" w:rsidRPr="00DB5A6A" w:rsidRDefault="0047719D" w:rsidP="0047719D">
      <w:pPr>
        <w:rPr>
          <w:rFonts w:hint="eastAsia"/>
          <w:highlight w:val="yellow"/>
        </w:rPr>
      </w:pPr>
    </w:p>
    <w:p w:rsidR="0047719D" w:rsidRPr="00DB5A6A" w:rsidRDefault="0047719D" w:rsidP="0047719D">
      <w:pPr>
        <w:rPr>
          <w:highlight w:val="yellow"/>
        </w:rPr>
      </w:pPr>
    </w:p>
    <w:p w:rsidR="0047719D" w:rsidRPr="00DB5A6A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highlight w:val="yellow"/>
        </w:rPr>
        <w:t>sy_</w:t>
      </w:r>
      <w:r w:rsidR="00863CE6">
        <w:rPr>
          <w:highlight w:val="yellow"/>
        </w:rPr>
        <w:t>alipay</w:t>
      </w:r>
      <w:r w:rsidRPr="00DB5A6A">
        <w:rPr>
          <w:highlight w:val="yellow"/>
        </w:rPr>
        <w:t>_details_notify</w:t>
      </w:r>
      <w:r w:rsidR="00863CE6">
        <w:rPr>
          <w:highlight w:val="yellow"/>
        </w:rPr>
        <w:t xml:space="preserve"> </w:t>
      </w:r>
      <w:r w:rsidR="00863CE6">
        <w:rPr>
          <w:rFonts w:hint="eastAsia"/>
          <w:highlight w:val="yellow"/>
        </w:rPr>
        <w:t>支付宝</w:t>
      </w:r>
      <w:r w:rsidRPr="00DB5A6A">
        <w:rPr>
          <w:rFonts w:hint="eastAsia"/>
          <w:highlight w:val="yellow"/>
        </w:rPr>
        <w:t>账单支付异步通知信息记录表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DB5A6A" w:rsidTr="003F78B9">
        <w:tc>
          <w:tcPr>
            <w:tcW w:w="10682" w:type="dxa"/>
            <w:gridSpan w:val="6"/>
          </w:tcPr>
          <w:p w:rsidR="0047719D" w:rsidRPr="00DB5A6A" w:rsidRDefault="00863CE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863CE6">
              <w:rPr>
                <w:rFonts w:hint="eastAsia"/>
                <w:b/>
                <w:bCs/>
              </w:rPr>
              <w:t xml:space="preserve">sy_alipay_details_notify </w:t>
            </w:r>
            <w:r w:rsidRPr="00863CE6">
              <w:rPr>
                <w:rFonts w:hint="eastAsia"/>
                <w:b/>
                <w:bCs/>
              </w:rPr>
              <w:t>支付宝账单支付异步通知信息记录表</w:t>
            </w:r>
          </w:p>
        </w:tc>
      </w:tr>
      <w:tr w:rsidR="0047719D" w:rsidRPr="00DB5A6A" w:rsidTr="003F78B9">
        <w:tc>
          <w:tcPr>
            <w:tcW w:w="1471" w:type="dxa"/>
          </w:tcPr>
          <w:p w:rsidR="0047719D" w:rsidRPr="00DB5A6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DB5A6A" w:rsidRDefault="0047719D" w:rsidP="003F78B9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DB5A6A" w:rsidRDefault="0047719D" w:rsidP="003F78B9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DB5A6A" w:rsidTr="003F78B9">
        <w:tc>
          <w:tcPr>
            <w:tcW w:w="1471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457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Style w:val="af"/>
                <w:i/>
                <w:iCs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 w:hint="eastAsia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订单号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0000-00-00 00:00:00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通知首次发送时间。格式为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yyyy-MM-dd HH:mm:ss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。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lastRenderedPageBreak/>
              <w:t>trade_no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28)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买家支付宝账号对应的支付</w:t>
            </w:r>
            <w:proofErr w:type="gramStart"/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宝唯一</w:t>
            </w:r>
            <w:proofErr w:type="gramEnd"/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用户号。以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100)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</w:rPr>
              <w:t>脱敏后的买家支付宝账号。</w:t>
            </w:r>
          </w:p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30)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</w:rPr>
              <w:t>卖家支付</w:t>
            </w:r>
            <w:proofErr w:type="gramStart"/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</w:rPr>
              <w:t>宝用户</w:t>
            </w:r>
            <w:proofErr w:type="gramEnd"/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</w:rPr>
              <w:t>号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交易目前所处的状态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（</w:t>
            </w:r>
          </w:p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WAIT_BUYER_PAY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交易创建，等待买家付款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；</w:t>
            </w:r>
          </w:p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TRADE_CLOSED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：未付款交易超时关闭，或支付完成后全额退款；</w:t>
            </w:r>
          </w:p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TRADE_SUCCESS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交易支付成功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；</w:t>
            </w:r>
          </w:p>
          <w:p w:rsidR="00EB5DAD" w:rsidRPr="00DB5A6A" w:rsidRDefault="00EB5DAD" w:rsidP="00EB5DA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</w:rPr>
              <w:t>TRADE_FINISHED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</w:rPr>
              <w:t>：交易结束，不可退款；</w:t>
            </w:r>
          </w:p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）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商家在交易中实际收到的款项，单位为元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退款通知中，返回总退款金额，单位为元，支持两位小数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交易订单描述，在本产品中用于表示该笔缴费归属的小区编号和户号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，示例：支付宝房号；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0000-00-00 00:00:00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</w:rPr>
              <w:t>交易创建时间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0000-00-00 00:00:00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</w:rPr>
              <w:t>交易付款时间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0000-00-00 00:00:00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交易退款时间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 xml:space="preserve">0000-00-00 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00:00:00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交易结束时间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支付成功的各个渠道金额信息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（</w:t>
            </w:r>
          </w:p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fund_channel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String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，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支付渠道，参见下面的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“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支付渠道说明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（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3.1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ab/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支付渠道说明）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”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。</w:t>
            </w:r>
          </w:p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amount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：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Number(9,2)</w:t>
            </w: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，</w:t>
            </w:r>
            <w:r w:rsidRPr="00DB5A6A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对应支付渠道支付的金额，单位为元。</w:t>
            </w:r>
          </w:p>
          <w:p w:rsidR="00EB5DAD" w:rsidRPr="00DB5A6A" w:rsidRDefault="00EB5DAD" w:rsidP="00EB5DAD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DB5A6A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）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DB5A6A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EB5DAD" w:rsidRPr="00DB5A6A" w:rsidRDefault="00EB5DAD" w:rsidP="00EB5D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EB5DAD" w:rsidRPr="00DB5A6A" w:rsidRDefault="00EB5DAD" w:rsidP="00EB5D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EB5DAD" w:rsidRPr="00DB5A6A" w:rsidRDefault="00EB5DAD" w:rsidP="00EB5D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B5DAD" w:rsidRPr="00DB5A6A" w:rsidTr="003F78B9">
        <w:tc>
          <w:tcPr>
            <w:tcW w:w="1471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EB5DAD" w:rsidRPr="00DB5A6A" w:rsidRDefault="00EB5DAD" w:rsidP="00EB5DA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EB5DAD" w:rsidRPr="00DB5A6A" w:rsidRDefault="00EB5DAD" w:rsidP="00EB5D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DB5A6A" w:rsidRDefault="0047719D" w:rsidP="0047719D">
      <w:pPr>
        <w:rPr>
          <w:highlight w:val="yellow"/>
        </w:rPr>
      </w:pPr>
    </w:p>
    <w:p w:rsidR="0047719D" w:rsidRPr="00DB5A6A" w:rsidRDefault="0047719D" w:rsidP="0047719D">
      <w:pPr>
        <w:rPr>
          <w:highlight w:val="yellow"/>
        </w:rPr>
      </w:pPr>
    </w:p>
    <w:p w:rsidR="0047719D" w:rsidRPr="00DB5A6A" w:rsidRDefault="0047719D" w:rsidP="0047719D">
      <w:pPr>
        <w:rPr>
          <w:rFonts w:hint="eastAsia"/>
          <w:highlight w:val="yellow"/>
        </w:rPr>
      </w:pPr>
    </w:p>
    <w:p w:rsidR="0047719D" w:rsidRPr="00DB5A6A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>sy_</w:t>
      </w:r>
      <w:r w:rsidR="00877511">
        <w:t>product_</w:t>
      </w:r>
      <w:r w:rsidR="00877511" w:rsidRPr="00877511">
        <w:t>integral</w:t>
      </w:r>
      <w:r w:rsidRPr="00DB5A6A">
        <w:rPr>
          <w:highlight w:val="yellow"/>
        </w:rPr>
        <w:t xml:space="preserve"> </w:t>
      </w:r>
      <w:r>
        <w:rPr>
          <w:rFonts w:hint="eastAsia"/>
          <w:highlight w:val="yellow"/>
        </w:rPr>
        <w:t>积分对换的</w:t>
      </w:r>
      <w:r w:rsidRPr="00DB5A6A">
        <w:rPr>
          <w:rFonts w:hint="eastAsia"/>
          <w:highlight w:val="yellow"/>
        </w:rPr>
        <w:t>礼品</w:t>
      </w:r>
      <w:r w:rsidRPr="00DB5A6A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32"/>
        <w:gridCol w:w="457"/>
        <w:gridCol w:w="698"/>
        <w:gridCol w:w="1138"/>
        <w:gridCol w:w="5555"/>
      </w:tblGrid>
      <w:tr w:rsidR="0047719D" w:rsidRPr="00DB5A6A" w:rsidTr="003F78B9">
        <w:tc>
          <w:tcPr>
            <w:tcW w:w="10519" w:type="dxa"/>
            <w:gridSpan w:val="6"/>
            <w:hideMark/>
          </w:tcPr>
          <w:p w:rsidR="0047719D" w:rsidRPr="00DB5A6A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9573CA">
              <w:rPr>
                <w:rFonts w:hint="eastAsia"/>
              </w:rPr>
              <w:t xml:space="preserve">sy_product_integral </w:t>
            </w:r>
            <w:r w:rsidRPr="009573CA">
              <w:rPr>
                <w:rFonts w:hint="eastAsia"/>
              </w:rPr>
              <w:t>积分对换的礼品表</w:t>
            </w:r>
          </w:p>
        </w:tc>
      </w:tr>
      <w:tr w:rsidR="0047719D" w:rsidRPr="00DB5A6A" w:rsidTr="00076079">
        <w:tc>
          <w:tcPr>
            <w:tcW w:w="0" w:type="auto"/>
            <w:hideMark/>
          </w:tcPr>
          <w:p w:rsidR="0047719D" w:rsidRPr="00DB5A6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38" w:type="dxa"/>
          </w:tcPr>
          <w:p w:rsidR="0047719D" w:rsidRPr="00DB5A6A" w:rsidRDefault="0047719D" w:rsidP="003F78B9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555" w:type="dxa"/>
          </w:tcPr>
          <w:p w:rsidR="0047719D" w:rsidRPr="00DB5A6A" w:rsidRDefault="0047719D" w:rsidP="003F78B9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DB5A6A" w:rsidTr="00076079"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7719D" w:rsidRPr="00DB5A6A" w:rsidTr="00076079"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7719D" w:rsidRPr="00DB5A6A" w:rsidTr="00076079"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47719D" w:rsidRPr="00DB5A6A" w:rsidTr="00076079"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DB5A6A" w:rsidRDefault="0047719D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BA3576" w:rsidRPr="00DB5A6A" w:rsidTr="00076079">
        <w:tc>
          <w:tcPr>
            <w:tcW w:w="0" w:type="auto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</w:t>
            </w:r>
            <w:r>
              <w:rPr>
                <w:rFonts w:ascii="宋体" w:hAnsi="宋体" w:cs="宋体"/>
                <w:szCs w:val="24"/>
              </w:rPr>
              <w:t>otal</w:t>
            </w:r>
          </w:p>
        </w:tc>
        <w:tc>
          <w:tcPr>
            <w:tcW w:w="0" w:type="auto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BA3576" w:rsidRPr="00DB5A6A" w:rsidRDefault="00BA3576" w:rsidP="00BA357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DB5A6A" w:rsidRDefault="00BA3576" w:rsidP="00BA3576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产品库存</w:t>
            </w:r>
          </w:p>
        </w:tc>
      </w:tr>
      <w:tr w:rsidR="00BA3576" w:rsidRPr="00DB5A6A" w:rsidTr="00076079">
        <w:tc>
          <w:tcPr>
            <w:tcW w:w="0" w:type="auto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  <w:r w:rsidRPr="00BA3576">
              <w:rPr>
                <w:rFonts w:ascii="宋体" w:hAnsi="宋体" w:cs="宋体"/>
                <w:szCs w:val="24"/>
              </w:rPr>
              <w:t>integral</w:t>
            </w:r>
          </w:p>
        </w:tc>
        <w:tc>
          <w:tcPr>
            <w:tcW w:w="0" w:type="auto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BA3576" w:rsidRPr="00DB5A6A" w:rsidRDefault="00BA3576" w:rsidP="00BA357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DB5A6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A57D04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57D04">
              <w:rPr>
                <w:rFonts w:ascii="宋体" w:hAnsi="宋体" w:cs="宋体" w:hint="eastAsia"/>
                <w:kern w:val="0"/>
                <w:sz w:val="18"/>
                <w:szCs w:val="18"/>
              </w:rPr>
              <w:t>对换所需积分</w:t>
            </w:r>
          </w:p>
        </w:tc>
      </w:tr>
      <w:tr w:rsidR="00076079" w:rsidRPr="00A57D04" w:rsidTr="00076079">
        <w:tc>
          <w:tcPr>
            <w:tcW w:w="0" w:type="auto"/>
          </w:tcPr>
          <w:p w:rsidR="00076079" w:rsidRPr="00A57D04" w:rsidRDefault="00076079" w:rsidP="0007607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c</w:t>
            </w:r>
            <w:r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076079" w:rsidRPr="00DB5A6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b/>
                <w:sz w:val="17"/>
                <w:szCs w:val="17"/>
              </w:rPr>
              <w:t>1024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DB5A6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DB5A6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A57D04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A57D04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</w:tr>
      <w:tr w:rsidR="00076079" w:rsidRPr="00DB5A6A" w:rsidTr="00076079">
        <w:tc>
          <w:tcPr>
            <w:tcW w:w="0" w:type="auto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76079" w:rsidRPr="00DB5A6A" w:rsidRDefault="00076079" w:rsidP="00076079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76079" w:rsidRPr="00DB5A6A" w:rsidTr="00076079">
        <w:tc>
          <w:tcPr>
            <w:tcW w:w="0" w:type="auto"/>
            <w:hideMark/>
          </w:tcPr>
          <w:p w:rsidR="00076079" w:rsidRPr="00DB5A6A" w:rsidRDefault="00076079" w:rsidP="00076079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076079" w:rsidRPr="00DB5A6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76079" w:rsidRPr="00DB5A6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DB5A6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555" w:type="dxa"/>
            <w:vAlign w:val="center"/>
          </w:tcPr>
          <w:p w:rsidR="00076079" w:rsidRPr="00DB5A6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076079" w:rsidRPr="00DB5A6A" w:rsidTr="00076079"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076079" w:rsidRPr="00DB5A6A" w:rsidTr="00076079"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076079" w:rsidRPr="00DB5A6A" w:rsidTr="00076079"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76079" w:rsidRPr="00DB5A6A" w:rsidTr="00076079"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DB5A6A" w:rsidRDefault="00076079" w:rsidP="0007607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DB5A6A" w:rsidRDefault="0047719D" w:rsidP="0047719D"/>
    <w:p w:rsidR="00C26778" w:rsidRPr="00DB5A6A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s</w:t>
      </w:r>
      <w:r>
        <w:rPr>
          <w:highlight w:val="yellow"/>
        </w:rPr>
        <w:t>y_business_</w:t>
      </w:r>
      <w:r>
        <w:t>i</w:t>
      </w:r>
      <w:r w:rsidRPr="00B5447B">
        <w:t>nvoice</w:t>
      </w:r>
      <w:r w:rsidR="00C26778" w:rsidRPr="00DB5A6A">
        <w:rPr>
          <w:highlight w:val="yellow"/>
        </w:rPr>
        <w:t>商家</w:t>
      </w:r>
      <w:r w:rsidR="00C26778">
        <w:rPr>
          <w:rFonts w:hint="eastAsia"/>
          <w:highlight w:val="yellow"/>
        </w:rPr>
        <w:t>开票信息</w:t>
      </w:r>
      <w:r w:rsidR="00C26778" w:rsidRPr="00DB5A6A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DB5A6A" w:rsidTr="00F53EED">
        <w:tc>
          <w:tcPr>
            <w:tcW w:w="10682" w:type="dxa"/>
            <w:gridSpan w:val="6"/>
            <w:hideMark/>
          </w:tcPr>
          <w:p w:rsidR="00C26778" w:rsidRPr="00DB5A6A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B5447B">
              <w:rPr>
                <w:rFonts w:hint="eastAsia"/>
                <w:b/>
                <w:bCs/>
              </w:rPr>
              <w:t>sy_business_invoice</w:t>
            </w:r>
            <w:r w:rsidRPr="00B5447B">
              <w:rPr>
                <w:rFonts w:hint="eastAsia"/>
                <w:b/>
                <w:bCs/>
              </w:rPr>
              <w:t>商家开票信息表</w:t>
            </w:r>
          </w:p>
        </w:tc>
      </w:tr>
      <w:tr w:rsidR="00C26778" w:rsidRPr="00DB5A6A" w:rsidTr="00020098">
        <w:tc>
          <w:tcPr>
            <w:tcW w:w="0" w:type="auto"/>
            <w:hideMark/>
          </w:tcPr>
          <w:p w:rsidR="00C26778" w:rsidRPr="00DB5A6A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96" w:type="dxa"/>
            <w:hideMark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9" w:type="dxa"/>
          </w:tcPr>
          <w:p w:rsidR="00C26778" w:rsidRPr="00DB5A6A" w:rsidRDefault="00C26778" w:rsidP="003F78B9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41" w:type="dxa"/>
          </w:tcPr>
          <w:p w:rsidR="00C26778" w:rsidRPr="00DB5A6A" w:rsidRDefault="00C26778" w:rsidP="003F78B9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C26778" w:rsidRPr="00DB5A6A" w:rsidTr="00020098">
        <w:tc>
          <w:tcPr>
            <w:tcW w:w="0" w:type="auto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26778" w:rsidRPr="00DB5A6A" w:rsidTr="00020098">
        <w:tc>
          <w:tcPr>
            <w:tcW w:w="0" w:type="auto"/>
          </w:tcPr>
          <w:p w:rsidR="00C26778" w:rsidRPr="00DB5A6A" w:rsidRDefault="002920C6" w:rsidP="003F78B9">
            <w:pPr>
              <w:rPr>
                <w:rFonts w:ascii="宋体" w:hAnsi="宋体" w:cs="宋体"/>
                <w:szCs w:val="24"/>
              </w:rPr>
            </w:pPr>
            <w:r>
              <w:t>i</w:t>
            </w:r>
            <w:r w:rsidRPr="00B5447B">
              <w:t>nvoice</w:t>
            </w:r>
            <w:r>
              <w:t>_id</w:t>
            </w:r>
          </w:p>
        </w:tc>
        <w:tc>
          <w:tcPr>
            <w:tcW w:w="0" w:type="auto"/>
          </w:tcPr>
          <w:p w:rsidR="00C26778" w:rsidRPr="00DB5A6A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DB5A6A" w:rsidRDefault="00C26778" w:rsidP="003F78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21371D" w:rsidRPr="00DB5A6A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t</w:t>
            </w:r>
            <w:r>
              <w:rPr>
                <w:rFonts w:ascii="宋体" w:hAnsi="宋体" w:cs="宋体"/>
                <w:szCs w:val="24"/>
              </w:rPr>
              <w:t>itle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发票抬头</w:t>
            </w:r>
          </w:p>
        </w:tc>
      </w:tr>
      <w:tr w:rsidR="00020098" w:rsidRPr="00A57D04" w:rsidTr="00020098">
        <w:tc>
          <w:tcPr>
            <w:tcW w:w="0" w:type="auto"/>
          </w:tcPr>
          <w:p w:rsidR="00020098" w:rsidRPr="00A57D04" w:rsidRDefault="00020098" w:rsidP="0006454B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</w:t>
            </w:r>
            <w:r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020098" w:rsidRPr="00DB5A6A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DB5A6A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020098" w:rsidRPr="00DB5A6A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A57D04" w:rsidRDefault="00020098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020098" w:rsidRPr="00A57D04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开票金额</w:t>
            </w:r>
          </w:p>
        </w:tc>
      </w:tr>
      <w:tr w:rsidR="0021371D" w:rsidRPr="00DB5A6A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head_type</w:t>
            </w:r>
          </w:p>
        </w:tc>
        <w:tc>
          <w:tcPr>
            <w:tcW w:w="0" w:type="auto"/>
          </w:tcPr>
          <w:p w:rsidR="0021371D" w:rsidRPr="00DB5A6A" w:rsidRDefault="0021371D" w:rsidP="0021371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21371D" w:rsidRPr="00DB5A6A" w:rsidRDefault="0021371D" w:rsidP="0021371D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抬头类型（</w:t>
            </w:r>
            <w:r>
              <w:rPr>
                <w:rFonts w:ascii="宋体" w:hAnsi="宋体" w:cs="宋体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：个人/非企业抬头；</w:t>
            </w:r>
            <w:r>
              <w:rPr>
                <w:rFonts w:ascii="宋体" w:hAnsi="宋体" w:cs="宋体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：公司抬头；）</w:t>
            </w:r>
          </w:p>
        </w:tc>
      </w:tr>
      <w:tr w:rsidR="0021371D" w:rsidRPr="00DB5A6A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i</w:t>
            </w:r>
            <w:r w:rsidRPr="00532783">
              <w:rPr>
                <w:rFonts w:ascii="宋体" w:hAnsi="宋体" w:cs="宋体"/>
                <w:szCs w:val="24"/>
              </w:rPr>
              <w:t>nvoice</w:t>
            </w:r>
            <w:r>
              <w:rPr>
                <w:rFonts w:ascii="宋体" w:hAnsi="宋体" w:cs="宋体"/>
                <w:szCs w:val="24"/>
              </w:rPr>
              <w:t>_</w:t>
            </w:r>
            <w:r w:rsidRPr="00532783">
              <w:rPr>
                <w:rFonts w:ascii="宋体" w:hAnsi="宋体" w:cs="宋体"/>
                <w:szCs w:val="24"/>
              </w:rPr>
              <w:t>tax</w:t>
            </w:r>
            <w:r>
              <w:rPr>
                <w:rFonts w:ascii="宋体" w:hAnsi="宋体" w:cs="宋体"/>
                <w:szCs w:val="24"/>
              </w:rPr>
              <w:t>_</w:t>
            </w:r>
            <w:r w:rsidRPr="00532783">
              <w:rPr>
                <w:rFonts w:ascii="宋体" w:hAnsi="宋体" w:cs="宋体"/>
                <w:szCs w:val="24"/>
              </w:rPr>
              <w:t>number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发票税号</w:t>
            </w:r>
          </w:p>
        </w:tc>
      </w:tr>
      <w:tr w:rsidR="0021371D" w:rsidRPr="00DB5A6A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c</w:t>
            </w:r>
            <w:r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A57D04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发票内容</w:t>
            </w:r>
          </w:p>
        </w:tc>
      </w:tr>
      <w:tr w:rsidR="0021371D" w:rsidRPr="00A57D04" w:rsidTr="00020098">
        <w:tc>
          <w:tcPr>
            <w:tcW w:w="0" w:type="auto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i</w:t>
            </w:r>
            <w:r w:rsidRPr="00532783">
              <w:rPr>
                <w:rFonts w:ascii="宋体" w:hAnsi="宋体" w:cs="宋体"/>
                <w:szCs w:val="24"/>
              </w:rPr>
              <w:t>nvoice</w:t>
            </w:r>
            <w:r>
              <w:rPr>
                <w:rFonts w:ascii="宋体" w:hAnsi="宋体" w:cs="宋体"/>
                <w:szCs w:val="24"/>
              </w:rPr>
              <w:t>_type</w:t>
            </w:r>
          </w:p>
        </w:tc>
        <w:tc>
          <w:tcPr>
            <w:tcW w:w="0" w:type="auto"/>
          </w:tcPr>
          <w:p w:rsidR="0021371D" w:rsidRPr="00DB5A6A" w:rsidRDefault="0021371D" w:rsidP="0021371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21371D" w:rsidRPr="00DB5A6A" w:rsidRDefault="0021371D" w:rsidP="0021371D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3963A3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开票的类型（0：电子版；1：纸质；）</w:t>
            </w:r>
          </w:p>
        </w:tc>
      </w:tr>
      <w:tr w:rsidR="0021371D" w:rsidRPr="00A57D04" w:rsidTr="00020098">
        <w:tc>
          <w:tcPr>
            <w:tcW w:w="0" w:type="auto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e</w:t>
            </w:r>
            <w:r>
              <w:rPr>
                <w:rFonts w:ascii="宋体" w:hAnsi="宋体" w:cs="宋体"/>
                <w:szCs w:val="24"/>
              </w:rPr>
              <w:t>mail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3963A3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接收邮箱</w:t>
            </w:r>
          </w:p>
        </w:tc>
      </w:tr>
      <w:tr w:rsidR="0021371D" w:rsidRPr="00A57D04" w:rsidTr="00020098">
        <w:tc>
          <w:tcPr>
            <w:tcW w:w="0" w:type="auto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i</w:t>
            </w:r>
            <w:r w:rsidRPr="00532783">
              <w:rPr>
                <w:rFonts w:ascii="宋体" w:hAnsi="宋体" w:cs="宋体"/>
                <w:szCs w:val="24"/>
              </w:rPr>
              <w:t>nvoice</w:t>
            </w:r>
            <w:r>
              <w:rPr>
                <w:rFonts w:ascii="宋体" w:hAnsi="宋体" w:cs="宋体"/>
                <w:szCs w:val="24"/>
              </w:rPr>
              <w:t>_</w:t>
            </w:r>
            <w:r>
              <w:rPr>
                <w:rFonts w:ascii="宋体" w:hAnsi="宋体" w:cs="宋体" w:hint="eastAsia"/>
                <w:szCs w:val="24"/>
              </w:rPr>
              <w:t>i</w:t>
            </w:r>
            <w:r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A57D04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发票的电子版</w:t>
            </w:r>
          </w:p>
        </w:tc>
      </w:tr>
      <w:tr w:rsidR="0021371D" w:rsidRPr="00A57D04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elivery</w:t>
            </w:r>
            <w:r w:rsidRPr="00DB5A6A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>
              <w:rPr>
                <w:rFonts w:hint="eastAsia"/>
                <w:highlight w:val="yellow"/>
              </w:rPr>
              <w:t>sy_</w:t>
            </w:r>
            <w:r w:rsidRPr="00DB5A6A">
              <w:rPr>
                <w:rFonts w:hint="eastAsia"/>
                <w:highlight w:val="yellow"/>
              </w:rPr>
              <w:t xml:space="preserve">express_info  </w:t>
            </w:r>
            <w:r w:rsidRPr="00DB5A6A">
              <w:rPr>
                <w:rFonts w:hint="eastAsia"/>
                <w:highlight w:val="yellow"/>
              </w:rPr>
              <w:t>快递公司信息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DB5A6A">
              <w:rPr>
                <w:rFonts w:hint="eastAsia"/>
                <w:highlight w:val="yellow"/>
              </w:rPr>
              <w:t>express_info</w:t>
            </w:r>
            <w:r w:rsidRPr="00DB5A6A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DB5A6A">
              <w:rPr>
                <w:bCs/>
                <w:i/>
                <w:iCs/>
                <w:highlight w:val="yellow"/>
              </w:rPr>
              <w:t>id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1371D" w:rsidRPr="00A57D04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elivery</w:t>
            </w:r>
            <w:r w:rsidRPr="00DB5A6A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32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1371D" w:rsidRPr="00A57D04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elivery</w:t>
            </w:r>
            <w:r w:rsidRPr="00DB5A6A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1371D" w:rsidRPr="00DB5A6A" w:rsidTr="00020098"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21371D" w:rsidRPr="00DB5A6A" w:rsidRDefault="0021371D" w:rsidP="0021371D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1371D" w:rsidRPr="00DB5A6A" w:rsidTr="00020098">
        <w:tc>
          <w:tcPr>
            <w:tcW w:w="0" w:type="auto"/>
            <w:hideMark/>
          </w:tcPr>
          <w:p w:rsidR="0021371D" w:rsidRPr="00DB5A6A" w:rsidRDefault="0021371D" w:rsidP="0021371D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1371D" w:rsidRPr="00DB5A6A" w:rsidRDefault="0021371D" w:rsidP="0021371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21371D" w:rsidRPr="00DB5A6A" w:rsidRDefault="0021371D" w:rsidP="0021371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21371D" w:rsidRPr="00DB5A6A" w:rsidRDefault="0021371D" w:rsidP="0021371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541" w:type="dxa"/>
            <w:vAlign w:val="center"/>
          </w:tcPr>
          <w:p w:rsidR="0021371D" w:rsidRPr="00DB5A6A" w:rsidRDefault="0021371D" w:rsidP="0021371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  <w: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更多信息（填写的备注、地址等）</w:t>
            </w:r>
          </w:p>
        </w:tc>
      </w:tr>
      <w:tr w:rsidR="0021371D" w:rsidRPr="00DB5A6A" w:rsidTr="00020098"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21371D" w:rsidRPr="00DB5A6A" w:rsidTr="00020098"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[0：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已提交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；1：已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确认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 3：已发货；4:已确认收货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1371D" w:rsidRPr="00DB5A6A" w:rsidTr="00020098"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371D" w:rsidRPr="00DB5A6A" w:rsidTr="00020098"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1371D" w:rsidRPr="00DB5A6A" w:rsidRDefault="0021371D" w:rsidP="0021371D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DB5A6A" w:rsidRDefault="0021371D" w:rsidP="0021371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26778" w:rsidRPr="00DB5A6A" w:rsidRDefault="00C26778" w:rsidP="00C26778"/>
    <w:p w:rsidR="00220625" w:rsidRDefault="00220625" w:rsidP="00220625">
      <w:pPr>
        <w:rPr>
          <w:highlight w:val="yellow"/>
        </w:rPr>
      </w:pPr>
    </w:p>
    <w:p w:rsidR="00C26778" w:rsidRDefault="00C26778" w:rsidP="00220625">
      <w:pPr>
        <w:rPr>
          <w:highlight w:val="yellow"/>
        </w:rPr>
      </w:pPr>
    </w:p>
    <w:p w:rsidR="00C26778" w:rsidRPr="00DB5A6A" w:rsidRDefault="00C26778" w:rsidP="00220625">
      <w:pPr>
        <w:rPr>
          <w:rFonts w:hint="eastAsia"/>
          <w:highlight w:val="yellow"/>
        </w:rPr>
      </w:pPr>
    </w:p>
    <w:p w:rsidR="00220625" w:rsidRPr="00DB5A6A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 w:rsidR="007066CD">
        <w:rPr>
          <w:highlight w:val="yellow"/>
        </w:rPr>
        <w:t>integral_</w:t>
      </w:r>
      <w:r w:rsidR="00220625" w:rsidRPr="00DB5A6A">
        <w:rPr>
          <w:rFonts w:hint="eastAsia"/>
          <w:highlight w:val="yellow"/>
        </w:rPr>
        <w:t>order</w:t>
      </w:r>
      <w:r w:rsidR="00220625" w:rsidRPr="00DB5A6A">
        <w:rPr>
          <w:highlight w:val="yellow"/>
        </w:rPr>
        <w:t xml:space="preserve">   </w:t>
      </w:r>
      <w:r w:rsidR="00220625"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</w:t>
      </w:r>
      <w:r w:rsidR="00220625"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DB5A6A" w:rsidTr="00FF27F6">
        <w:tc>
          <w:tcPr>
            <w:tcW w:w="10680" w:type="dxa"/>
            <w:gridSpan w:val="6"/>
            <w:shd w:val="clear" w:color="auto" w:fill="auto"/>
          </w:tcPr>
          <w:p w:rsidR="00220625" w:rsidRPr="00DB5A6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DB5A6A">
              <w:rPr>
                <w:highlight w:val="yellow"/>
              </w:rPr>
              <w:t xml:space="preserve"> </w:t>
            </w:r>
            <w:r w:rsidR="00B41198">
              <w:rPr>
                <w:rFonts w:hint="eastAsia"/>
                <w:highlight w:val="yellow"/>
              </w:rPr>
              <w:t>sy_</w:t>
            </w:r>
            <w:r w:rsidR="007066CD">
              <w:rPr>
                <w:highlight w:val="yellow"/>
              </w:rPr>
              <w:t>integral_</w:t>
            </w:r>
            <w:r w:rsidRPr="00DB5A6A">
              <w:rPr>
                <w:rFonts w:hint="eastAsia"/>
                <w:highlight w:val="yellow"/>
              </w:rPr>
              <w:t xml:space="preserve">order     </w:t>
            </w:r>
            <w:r w:rsidRPr="00DB5A6A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订单号，格式：年月日时分秒</w:t>
            </w:r>
            <w:r w:rsidRPr="00DB5A6A">
              <w:rPr>
                <w:rFonts w:hint="eastAsia"/>
                <w:highlight w:val="yellow"/>
              </w:rPr>
              <w:t>+4</w:t>
            </w:r>
            <w:r w:rsidRPr="00DB5A6A">
              <w:rPr>
                <w:rFonts w:hint="eastAsia"/>
                <w:highlight w:val="yellow"/>
              </w:rPr>
              <w:t>位随机值，例：</w:t>
            </w:r>
            <w:r w:rsidRPr="00DB5A6A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产品</w:t>
            </w:r>
            <w:r w:rsidRPr="00DB5A6A">
              <w:rPr>
                <w:rFonts w:hint="eastAsia"/>
                <w:highlight w:val="yellow"/>
              </w:rPr>
              <w:t>的</w:t>
            </w:r>
            <w:r w:rsidRPr="00DB5A6A">
              <w:rPr>
                <w:rFonts w:hint="eastAsia"/>
                <w:highlight w:val="yellow"/>
              </w:rPr>
              <w:t>ID(</w:t>
            </w:r>
            <w:r w:rsidR="00B41198" w:rsidRPr="009573CA">
              <w:rPr>
                <w:rFonts w:hint="eastAsia"/>
              </w:rPr>
              <w:t xml:space="preserve">sy_product_integral </w:t>
            </w:r>
            <w:r w:rsidR="00B41198" w:rsidRPr="009573CA">
              <w:rPr>
                <w:rFonts w:hint="eastAsia"/>
              </w:rPr>
              <w:t>积分对换的礼品表</w:t>
            </w:r>
            <w:r w:rsidR="00B41198" w:rsidRPr="00DB5A6A">
              <w:rPr>
                <w:rFonts w:ascii="宋体" w:hAnsi="宋体" w:cs="宋体" w:hint="eastAsia"/>
                <w:szCs w:val="24"/>
              </w:rPr>
              <w:t>product_id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会员</w:t>
            </w:r>
            <w:r w:rsidRPr="00DB5A6A">
              <w:rPr>
                <w:rFonts w:hint="eastAsia"/>
                <w:highlight w:val="yellow"/>
              </w:rPr>
              <w:t>UID (</w:t>
            </w:r>
            <w:r w:rsidR="00B41198">
              <w:rPr>
                <w:rFonts w:hint="eastAsia"/>
                <w:highlight w:val="yellow"/>
              </w:rPr>
              <w:t>sy_</w:t>
            </w:r>
            <w:r w:rsidRPr="00DB5A6A">
              <w:rPr>
                <w:rFonts w:hint="eastAsia"/>
                <w:highlight w:val="yellow"/>
              </w:rPr>
              <w:t xml:space="preserve">member   </w:t>
            </w:r>
            <w:r w:rsidRPr="00DB5A6A">
              <w:rPr>
                <w:rFonts w:hint="eastAsia"/>
                <w:highlight w:val="yellow"/>
              </w:rPr>
              <w:t>会员表的</w:t>
            </w:r>
            <w:r w:rsidRPr="00DB5A6A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3)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220625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p</w:t>
            </w:r>
            <w:r w:rsidRPr="00DB5A6A">
              <w:rPr>
                <w:highlight w:val="yellow"/>
              </w:rPr>
              <w:t>rice</w:t>
            </w:r>
            <w:r w:rsidRPr="00DB5A6A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Default="00220625" w:rsidP="00220625">
            <w:proofErr w:type="gramStart"/>
            <w:r w:rsidRPr="0014716D">
              <w:rPr>
                <w:highlight w:val="yellow"/>
              </w:rPr>
              <w:t>I</w:t>
            </w:r>
            <w:r w:rsidRPr="0014716D">
              <w:rPr>
                <w:rFonts w:hint="eastAsia"/>
                <w:highlight w:val="yellow"/>
              </w:rPr>
              <w:t>nt(</w:t>
            </w:r>
            <w:proofErr w:type="gramEnd"/>
            <w:r w:rsidRPr="0014716D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220625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220625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Default="00220625" w:rsidP="00220625">
            <w:proofErr w:type="gramStart"/>
            <w:r w:rsidRPr="0014716D">
              <w:rPr>
                <w:highlight w:val="yellow"/>
              </w:rPr>
              <w:t>I</w:t>
            </w:r>
            <w:r w:rsidRPr="0014716D">
              <w:rPr>
                <w:rFonts w:hint="eastAsia"/>
                <w:highlight w:val="yellow"/>
              </w:rPr>
              <w:t>nt(</w:t>
            </w:r>
            <w:proofErr w:type="gramEnd"/>
            <w:r w:rsidRPr="0014716D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220625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220625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pay_</w:t>
            </w:r>
            <w:r w:rsidRPr="00DB5A6A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Default="00220625" w:rsidP="00220625">
            <w:proofErr w:type="gramStart"/>
            <w:r w:rsidRPr="0014716D">
              <w:rPr>
                <w:highlight w:val="yellow"/>
              </w:rPr>
              <w:t>I</w:t>
            </w:r>
            <w:r w:rsidRPr="0014716D">
              <w:rPr>
                <w:rFonts w:hint="eastAsia"/>
                <w:highlight w:val="yellow"/>
              </w:rPr>
              <w:t>nt(</w:t>
            </w:r>
            <w:proofErr w:type="gramEnd"/>
            <w:r w:rsidRPr="0014716D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220625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pay_</w:t>
            </w:r>
            <w:r w:rsidRPr="00DB5A6A">
              <w:rPr>
                <w:highlight w:val="yellow"/>
              </w:rPr>
              <w:t>real</w:t>
            </w:r>
            <w:r w:rsidRPr="00DB5A6A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A419E3" w:rsidRPr="00DB5A6A" w:rsidTr="00A419E3">
        <w:tc>
          <w:tcPr>
            <w:tcW w:w="0" w:type="auto"/>
            <w:shd w:val="clear" w:color="auto" w:fill="auto"/>
          </w:tcPr>
          <w:p w:rsidR="00A419E3" w:rsidRPr="00DB5A6A" w:rsidRDefault="00A419E3" w:rsidP="00A419E3">
            <w:pPr>
              <w:rPr>
                <w:highlight w:val="yellow"/>
              </w:rPr>
            </w:pPr>
            <w:r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A419E3" w:rsidRDefault="00A419E3" w:rsidP="00A419E3">
            <w:proofErr w:type="gramStart"/>
            <w:r w:rsidRPr="0014716D">
              <w:rPr>
                <w:highlight w:val="yellow"/>
              </w:rPr>
              <w:t>I</w:t>
            </w:r>
            <w:r w:rsidRPr="0014716D">
              <w:rPr>
                <w:rFonts w:hint="eastAsia"/>
                <w:highlight w:val="yellow"/>
              </w:rPr>
              <w:t>nt(</w:t>
            </w:r>
            <w:proofErr w:type="gramEnd"/>
            <w:r w:rsidRPr="0014716D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A419E3" w:rsidRPr="00DB5A6A" w:rsidRDefault="00A419E3" w:rsidP="00A419E3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A419E3" w:rsidRPr="00DB5A6A" w:rsidRDefault="00A419E3" w:rsidP="00A419E3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A419E3" w:rsidRPr="00DB5A6A" w:rsidRDefault="00A419E3" w:rsidP="00A419E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A419E3" w:rsidRPr="00DB5A6A" w:rsidRDefault="00A419E3" w:rsidP="00A419E3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  <w:vAlign w:val="center"/>
          </w:tcPr>
          <w:p w:rsidR="00220625" w:rsidRPr="00DB5A6A" w:rsidRDefault="00220625" w:rsidP="003F78B9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20625" w:rsidRPr="00DB5A6A" w:rsidRDefault="00220625" w:rsidP="003F78B9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256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220625" w:rsidRPr="00DB5A6A" w:rsidRDefault="00220625" w:rsidP="003F78B9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220625" w:rsidRPr="00DB5A6A" w:rsidRDefault="00220625" w:rsidP="003F78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743EB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bCs/>
                <w:highlight w:val="yellow"/>
              </w:rPr>
              <w:t>支付类型（</w:t>
            </w:r>
            <w:r w:rsidRPr="00DB5A6A">
              <w:rPr>
                <w:rFonts w:hint="eastAsia"/>
                <w:bCs/>
                <w:highlight w:val="yellow"/>
              </w:rPr>
              <w:t>0</w:t>
            </w:r>
            <w:r w:rsidRPr="00DB5A6A">
              <w:rPr>
                <w:rFonts w:hint="eastAsia"/>
                <w:bCs/>
                <w:highlight w:val="yellow"/>
              </w:rPr>
              <w:t>：在线支付；</w:t>
            </w:r>
            <w:r w:rsidRPr="00DB5A6A">
              <w:rPr>
                <w:rFonts w:hint="eastAsia"/>
                <w:bCs/>
                <w:highlight w:val="yellow"/>
              </w:rPr>
              <w:t>1</w:t>
            </w:r>
            <w:r w:rsidRPr="00DB5A6A">
              <w:rPr>
                <w:rFonts w:hint="eastAsia"/>
                <w:bCs/>
                <w:highlight w:val="yellow"/>
              </w:rPr>
              <w:t>：余额支付；</w:t>
            </w:r>
            <w:r w:rsidR="00923540">
              <w:rPr>
                <w:rFonts w:hint="eastAsia"/>
                <w:bCs/>
                <w:highlight w:val="yellow"/>
              </w:rPr>
              <w:t>2</w:t>
            </w:r>
            <w:r w:rsidR="00923540">
              <w:rPr>
                <w:rFonts w:hint="eastAsia"/>
                <w:bCs/>
                <w:highlight w:val="yellow"/>
              </w:rPr>
              <w:t>：积分支</w:t>
            </w:r>
            <w:r w:rsidR="002743EB" w:rsidRPr="00DB5A6A">
              <w:rPr>
                <w:rFonts w:hint="eastAsia"/>
                <w:bCs/>
                <w:highlight w:val="yellow"/>
              </w:rPr>
              <w:t>付</w:t>
            </w:r>
            <w:r w:rsidRPr="00DB5A6A">
              <w:rPr>
                <w:rFonts w:hint="eastAsia"/>
                <w:bCs/>
                <w:highlight w:val="yellow"/>
              </w:rPr>
              <w:t>）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bCs/>
                <w:highlight w:val="yellow"/>
              </w:rPr>
              <w:t>p</w:t>
            </w:r>
            <w:r w:rsidRPr="00DB5A6A">
              <w:rPr>
                <w:bCs/>
                <w:highlight w:val="yellow"/>
              </w:rPr>
              <w:t>a</w:t>
            </w:r>
            <w:r w:rsidRPr="00DB5A6A">
              <w:rPr>
                <w:rFonts w:hint="eastAsia"/>
                <w:bCs/>
                <w:highlight w:val="yellow"/>
              </w:rPr>
              <w:t>y_</w:t>
            </w:r>
            <w:r w:rsidRPr="00DB5A6A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bCs/>
                <w:highlight w:val="yellow"/>
              </w:rPr>
              <w:t>支付方式（</w:t>
            </w:r>
            <w:r w:rsidRPr="00DB5A6A">
              <w:rPr>
                <w:rFonts w:hint="eastAsia"/>
                <w:bCs/>
                <w:highlight w:val="yellow"/>
              </w:rPr>
              <w:t>0</w:t>
            </w:r>
            <w:r w:rsidRPr="00DB5A6A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DB5A6A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DB5A6A">
              <w:rPr>
                <w:rFonts w:hint="eastAsia"/>
                <w:bCs/>
                <w:highlight w:val="yellow"/>
              </w:rPr>
              <w:t>；</w:t>
            </w:r>
            <w:r w:rsidRPr="00DB5A6A">
              <w:rPr>
                <w:rFonts w:hint="eastAsia"/>
                <w:bCs/>
                <w:highlight w:val="yellow"/>
              </w:rPr>
              <w:t>1</w:t>
            </w:r>
            <w:r w:rsidRPr="00DB5A6A">
              <w:rPr>
                <w:rFonts w:hint="eastAsia"/>
                <w:bCs/>
                <w:highlight w:val="yellow"/>
              </w:rPr>
              <w:t>：支付宝；</w:t>
            </w:r>
            <w:r w:rsidRPr="00DB5A6A">
              <w:rPr>
                <w:rFonts w:hint="eastAsia"/>
                <w:bCs/>
                <w:highlight w:val="yellow"/>
              </w:rPr>
              <w:t>2</w:t>
            </w:r>
            <w:r w:rsidRPr="00DB5A6A">
              <w:rPr>
                <w:rFonts w:hint="eastAsia"/>
                <w:bCs/>
                <w:highlight w:val="yellow"/>
              </w:rPr>
              <w:t>：银联；</w:t>
            </w:r>
            <w:r w:rsidRPr="00DB5A6A">
              <w:rPr>
                <w:rFonts w:hint="eastAsia"/>
                <w:bCs/>
                <w:highlight w:val="yellow"/>
              </w:rPr>
              <w:t>3</w:t>
            </w:r>
            <w:r w:rsidRPr="00DB5A6A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bCs/>
                <w:highlight w:val="yellow"/>
              </w:rPr>
              <w:t>n</w:t>
            </w:r>
            <w:r w:rsidRPr="00DB5A6A">
              <w:rPr>
                <w:bCs/>
                <w:highlight w:val="yellow"/>
              </w:rPr>
              <w:t>otice</w:t>
            </w:r>
            <w:r w:rsidRPr="00DB5A6A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send_</w:t>
            </w:r>
            <w:r w:rsidRPr="00DB5A6A">
              <w:rPr>
                <w:highlight w:val="yellow"/>
              </w:rPr>
              <w:t>goods</w:t>
            </w:r>
            <w:r w:rsidRPr="00DB5A6A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</w:t>
            </w:r>
            <w:r w:rsidRPr="00DB5A6A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DB5A6A">
              <w:rPr>
                <w:rFonts w:hint="eastAsia"/>
                <w:highlight w:val="yellow"/>
              </w:rPr>
              <w:t>未付款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DB5A6A">
              <w:rPr>
                <w:rFonts w:hint="eastAsia"/>
                <w:highlight w:val="yellow"/>
              </w:rPr>
              <w:t>已付款；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2)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订单状态[0：</w:t>
            </w:r>
            <w:r w:rsidR="002743EB">
              <w:rPr>
                <w:rFonts w:ascii="宋体" w:hAnsi="宋体" w:cs="宋体" w:hint="eastAsia"/>
                <w:szCs w:val="24"/>
                <w:highlight w:val="yellow"/>
              </w:rPr>
              <w:t>未确认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；1：已</w:t>
            </w:r>
            <w:r w:rsidR="002743EB">
              <w:rPr>
                <w:rFonts w:ascii="宋体" w:hAnsi="宋体" w:cs="宋体" w:hint="eastAsia"/>
                <w:szCs w:val="24"/>
                <w:highlight w:val="yellow"/>
              </w:rPr>
              <w:t>确认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；2：待发货（待发货/待发货）；3：已发货 [待收货/待收货]；4:已确认收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货；5：退款（申请了退款状态）；6：取消</w:t>
            </w:r>
            <w:r w:rsidR="002743EB">
              <w:rPr>
                <w:rFonts w:ascii="宋体" w:hAnsi="宋体" w:cs="宋体" w:hint="eastAsia"/>
                <w:szCs w:val="24"/>
                <w:highlight w:val="yellow"/>
              </w:rPr>
              <w:t>（未确认的订单可以取消）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；]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DB5A6A">
              <w:rPr>
                <w:rFonts w:hint="eastAsia"/>
                <w:highlight w:val="yellow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DB5A6A">
              <w:rPr>
                <w:rFonts w:hint="eastAsia"/>
                <w:highlight w:val="yellow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删除状态(0:已删除；1：未删除；)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DB5A6A" w:rsidTr="00A419E3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hyperlink r:id="rId8" w:tooltip="排序" w:history="1">
              <w:r w:rsidRPr="00DB5A6A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Pr="00DB5A6A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DB5A6A" w:rsidTr="00FF27F6">
        <w:tc>
          <w:tcPr>
            <w:tcW w:w="10680" w:type="dxa"/>
            <w:gridSpan w:val="6"/>
            <w:shd w:val="clear" w:color="auto" w:fill="auto"/>
          </w:tcPr>
          <w:p w:rsidR="00E529B6" w:rsidRPr="00DB5A6A" w:rsidRDefault="00220625" w:rsidP="00E529B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="00E529B6" w:rsidRPr="00DB5A6A">
              <w:rPr>
                <w:rFonts w:ascii="宋体" w:hAnsi="宋体" w:cs="宋体"/>
                <w:szCs w:val="24"/>
              </w:rPr>
              <w:t xml:space="preserve"> </w:t>
            </w:r>
          </w:p>
          <w:p w:rsidR="00220625" w:rsidRPr="00DB5A6A" w:rsidRDefault="00220625" w:rsidP="003F78B9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DB5A6A" w:rsidRDefault="00220625" w:rsidP="00220625">
      <w:pPr>
        <w:rPr>
          <w:highlight w:val="yellow"/>
        </w:rPr>
      </w:pPr>
    </w:p>
    <w:p w:rsidR="00220625" w:rsidRPr="00DB5A6A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</w:t>
      </w:r>
      <w:r w:rsidR="00B41198">
        <w:rPr>
          <w:highlight w:val="yellow"/>
        </w:rPr>
        <w:t>sy_</w:t>
      </w:r>
      <w:r w:rsidR="00A2631A">
        <w:rPr>
          <w:highlight w:val="yellow"/>
        </w:rPr>
        <w:t>integral_</w:t>
      </w:r>
      <w:r w:rsidRPr="00DB5A6A">
        <w:rPr>
          <w:rFonts w:hint="eastAsia"/>
          <w:highlight w:val="yellow"/>
        </w:rPr>
        <w:t>order_detail</w:t>
      </w:r>
      <w:r w:rsidRPr="00DB5A6A">
        <w:rPr>
          <w:highlight w:val="yellow"/>
        </w:rPr>
        <w:t xml:space="preserve">   </w:t>
      </w:r>
      <w:r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</w:t>
      </w:r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DB5A6A" w:rsidTr="003F78B9">
        <w:tc>
          <w:tcPr>
            <w:tcW w:w="10682" w:type="dxa"/>
            <w:gridSpan w:val="6"/>
            <w:shd w:val="clear" w:color="auto" w:fill="auto"/>
          </w:tcPr>
          <w:p w:rsidR="00220625" w:rsidRPr="00DB5A6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DB5A6A">
              <w:rPr>
                <w:highlight w:val="yellow"/>
              </w:rPr>
              <w:t xml:space="preserve"> </w:t>
            </w:r>
            <w:r w:rsidR="00B41198">
              <w:rPr>
                <w:rFonts w:hint="eastAsia"/>
                <w:highlight w:val="yellow"/>
              </w:rPr>
              <w:t>sy_</w:t>
            </w:r>
            <w:r w:rsidR="00A2631A">
              <w:rPr>
                <w:highlight w:val="yellow"/>
              </w:rPr>
              <w:t>integral_</w:t>
            </w:r>
            <w:r w:rsidRPr="00DB5A6A">
              <w:rPr>
                <w:rFonts w:hint="eastAsia"/>
                <w:highlight w:val="yellow"/>
              </w:rPr>
              <w:t xml:space="preserve">order_detail     </w:t>
            </w:r>
            <w:r w:rsidRPr="00DB5A6A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bCs/>
                <w:highlight w:val="yellow"/>
              </w:rPr>
            </w:pPr>
            <w:r w:rsidRPr="00DB5A6A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订单号，格式：年月日时分秒</w:t>
            </w:r>
            <w:r w:rsidRPr="00DB5A6A">
              <w:rPr>
                <w:rFonts w:hint="eastAsia"/>
                <w:highlight w:val="yellow"/>
              </w:rPr>
              <w:t>+4</w:t>
            </w:r>
            <w:r w:rsidRPr="00DB5A6A">
              <w:rPr>
                <w:rFonts w:hint="eastAsia"/>
                <w:highlight w:val="yellow"/>
              </w:rPr>
              <w:t>位随机值，例：</w:t>
            </w:r>
            <w:r w:rsidRPr="00DB5A6A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DB5A6A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128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10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onsignee</w:t>
            </w:r>
            <w:r w:rsidRPr="00DB5A6A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elivery</w:t>
            </w:r>
            <w:r w:rsidRPr="00DB5A6A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3)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elivery</w:t>
            </w:r>
            <w:r w:rsidRPr="00DB5A6A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>
              <w:rPr>
                <w:rFonts w:hint="eastAsia"/>
                <w:highlight w:val="yellow"/>
              </w:rPr>
              <w:t>sy_</w:t>
            </w:r>
            <w:r w:rsidRPr="00DB5A6A">
              <w:rPr>
                <w:rFonts w:hint="eastAsia"/>
                <w:highlight w:val="yellow"/>
              </w:rPr>
              <w:t xml:space="preserve">express_info  </w:t>
            </w:r>
            <w:r w:rsidRPr="00DB5A6A">
              <w:rPr>
                <w:rFonts w:hint="eastAsia"/>
                <w:highlight w:val="yellow"/>
              </w:rPr>
              <w:t>快递公司信息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DB5A6A">
              <w:rPr>
                <w:rFonts w:hint="eastAsia"/>
                <w:highlight w:val="yellow"/>
              </w:rPr>
              <w:t>express_info</w:t>
            </w:r>
            <w:r w:rsidRPr="00DB5A6A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DB5A6A">
              <w:rPr>
                <w:bCs/>
                <w:i/>
                <w:iCs/>
                <w:highlight w:val="yellow"/>
              </w:rPr>
              <w:t>id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elivery</w:t>
            </w:r>
            <w:r w:rsidRPr="00DB5A6A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32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elivery</w:t>
            </w:r>
            <w:r w:rsidRPr="00DB5A6A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醒；）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Cs/>
                <w:highlight w:val="yellow"/>
              </w:rPr>
              <w:lastRenderedPageBreak/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DB5A6A" w:rsidTr="00BB4B71"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hyperlink r:id="rId9" w:tooltip="排序" w:history="1">
              <w:r w:rsidRPr="00DB5A6A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Pr="00DB5A6A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DB5A6A" w:rsidRDefault="00220625" w:rsidP="003F78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DB5A6A" w:rsidTr="003F78B9">
        <w:tc>
          <w:tcPr>
            <w:tcW w:w="10682" w:type="dxa"/>
            <w:gridSpan w:val="6"/>
            <w:shd w:val="clear" w:color="auto" w:fill="auto"/>
          </w:tcPr>
          <w:p w:rsidR="00220625" w:rsidRPr="00DB5A6A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DB5A6A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DB5A6A" w:rsidRDefault="00220625" w:rsidP="00220625">
      <w:pPr>
        <w:rPr>
          <w:rFonts w:hint="eastAsia"/>
          <w:highlight w:val="yellow"/>
        </w:rPr>
      </w:pPr>
    </w:p>
    <w:p w:rsidR="0047719D" w:rsidRPr="00DB5A6A" w:rsidRDefault="0047719D" w:rsidP="0047719D">
      <w:pPr>
        <w:rPr>
          <w:rFonts w:hint="eastAsia"/>
        </w:rPr>
      </w:pPr>
    </w:p>
    <w:p w:rsidR="0047719D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E56358">
      <w:pPr>
        <w:rPr>
          <w:rFonts w:ascii="微软雅黑" w:eastAsia="微软雅黑" w:hAnsi="微软雅黑" w:hint="eastAsia"/>
          <w:sz w:val="18"/>
          <w:szCs w:val="18"/>
        </w:rPr>
      </w:pPr>
    </w:p>
    <w:p w:rsidR="002A32F9" w:rsidRPr="00DB5A6A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DB5A6A"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member</w:t>
      </w:r>
      <w:r w:rsidRPr="00DB5A6A">
        <w:rPr>
          <w:highlight w:val="yellow"/>
        </w:rPr>
        <w:t xml:space="preserve">   </w:t>
      </w:r>
      <w:r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683"/>
        <w:gridCol w:w="603"/>
        <w:gridCol w:w="1599"/>
        <w:gridCol w:w="1602"/>
        <w:gridCol w:w="3467"/>
      </w:tblGrid>
      <w:tr w:rsidR="002A32F9" w:rsidRPr="00DB5A6A" w:rsidTr="00715BE8">
        <w:tc>
          <w:tcPr>
            <w:tcW w:w="10682" w:type="dxa"/>
            <w:gridSpan w:val="6"/>
            <w:shd w:val="clear" w:color="auto" w:fill="auto"/>
          </w:tcPr>
          <w:p w:rsidR="002A32F9" w:rsidRPr="00DB5A6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sy</w:t>
            </w:r>
            <w:r w:rsidRPr="00DB5A6A">
              <w:rPr>
                <w:highlight w:val="yellow"/>
              </w:rPr>
              <w:t>_</w:t>
            </w:r>
            <w:r w:rsidRPr="00DB5A6A">
              <w:rPr>
                <w:rFonts w:hint="eastAsia"/>
                <w:highlight w:val="yellow"/>
              </w:rPr>
              <w:t xml:space="preserve">member   </w:t>
            </w:r>
            <w:r w:rsidRPr="00DB5A6A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UID</w:t>
            </w:r>
            <w:r w:rsidRPr="00DB5A6A">
              <w:rPr>
                <w:rFonts w:hint="eastAsia"/>
                <w:highlight w:val="yellow"/>
              </w:rPr>
              <w:t>，用户的</w:t>
            </w:r>
            <w:r w:rsidRPr="00DB5A6A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16)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w</w:t>
            </w:r>
            <w:r w:rsidRPr="00DB5A6A">
              <w:rPr>
                <w:highlight w:val="yellow"/>
              </w:rPr>
              <w:t>e</w:t>
            </w: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hat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highlight w:val="yellow"/>
              </w:rPr>
              <w:t>openid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sy_</w:t>
            </w:r>
            <w:r w:rsidRPr="00DB5A6A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的</w:t>
            </w:r>
            <w:r w:rsidRPr="00DB5A6A">
              <w:rPr>
                <w:rFonts w:hint="eastAsia"/>
                <w:highlight w:val="yellow"/>
              </w:rPr>
              <w:t>w</w:t>
            </w:r>
            <w:r w:rsidRPr="00DB5A6A">
              <w:rPr>
                <w:highlight w:val="yellow"/>
              </w:rPr>
              <w:t>e</w:t>
            </w: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hat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highlight w:val="yellow"/>
              </w:rPr>
              <w:t>openid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</w:t>
            </w:r>
            <w:r w:rsidRPr="00DB5A6A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b/>
                <w:highlight w:val="yellow"/>
              </w:rPr>
            </w:pPr>
            <w:r w:rsidRPr="00DB5A6A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  <w:bookmarkStart w:id="136" w:name="_GoBack"/>
            <w:bookmarkEnd w:id="136"/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DB5A6A">
              <w:rPr>
                <w:rFonts w:hint="eastAsia"/>
                <w:highlight w:val="yellow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DB5A6A">
              <w:rPr>
                <w:rFonts w:hint="eastAsia"/>
                <w:highlight w:val="yellow"/>
              </w:rPr>
              <w:t>正常；</w:t>
            </w:r>
            <w:r w:rsidRPr="00DB5A6A">
              <w:rPr>
                <w:rFonts w:hint="eastAsia"/>
                <w:highlight w:val="yellow"/>
              </w:rPr>
              <w:t>2</w:t>
            </w:r>
            <w:r w:rsidRPr="00DB5A6A">
              <w:rPr>
                <w:rFonts w:hint="eastAsia"/>
                <w:highlight w:val="yellow"/>
              </w:rPr>
              <w:t>：冻结；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hyperlink r:id="rId10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Pr="00DB5A6A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A32F9" w:rsidRPr="00DB5A6A" w:rsidTr="00FB0A3C"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6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1597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0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6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Default="002A32F9" w:rsidP="002A32F9">
      <w:pPr>
        <w:rPr>
          <w:highlight w:val="yellow"/>
        </w:rPr>
      </w:pPr>
    </w:p>
    <w:p w:rsidR="006C4367" w:rsidRPr="00DB5A6A" w:rsidRDefault="00461ED4" w:rsidP="006C4367">
      <w:pPr>
        <w:pStyle w:val="2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lastRenderedPageBreak/>
        <w:t xml:space="preserve"> </w:t>
      </w:r>
      <w:r w:rsidR="006C4367" w:rsidRPr="00DB5A6A">
        <w:rPr>
          <w:highlight w:val="yellow"/>
        </w:rPr>
        <w:t>sy_</w:t>
      </w:r>
      <w:r w:rsidR="006C4367" w:rsidRPr="00DB5A6A">
        <w:rPr>
          <w:rFonts w:hint="eastAsia"/>
          <w:highlight w:val="yellow"/>
        </w:rPr>
        <w:t>member</w:t>
      </w:r>
      <w:r w:rsidR="006C4367">
        <w:rPr>
          <w:highlight w:val="yellow"/>
        </w:rPr>
        <w:t>_business_relation</w:t>
      </w:r>
      <w:r w:rsidR="006C4367" w:rsidRPr="00DB5A6A">
        <w:rPr>
          <w:highlight w:val="yellow"/>
        </w:rPr>
        <w:t xml:space="preserve">   </w:t>
      </w:r>
      <w:r w:rsidR="006C4367"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6C4367"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6C4367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与商家</w:t>
      </w:r>
      <w:proofErr w:type="gramStart"/>
      <w:r w:rsidR="006C4367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关连</w:t>
      </w:r>
      <w:proofErr w:type="gramEnd"/>
      <w:r w:rsidR="006C4367"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472"/>
        <w:gridCol w:w="623"/>
        <w:gridCol w:w="1653"/>
        <w:gridCol w:w="1656"/>
        <w:gridCol w:w="3583"/>
      </w:tblGrid>
      <w:tr w:rsidR="006C4367" w:rsidRPr="00DB5A6A" w:rsidTr="00FB573F">
        <w:tc>
          <w:tcPr>
            <w:tcW w:w="10682" w:type="dxa"/>
            <w:gridSpan w:val="6"/>
            <w:shd w:val="clear" w:color="auto" w:fill="auto"/>
          </w:tcPr>
          <w:p w:rsidR="006C4367" w:rsidRPr="00DB5A6A" w:rsidRDefault="006C4367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</w:t>
            </w:r>
            <w:r w:rsidR="00394C5E" w:rsidRPr="00394C5E">
              <w:rPr>
                <w:rFonts w:hint="eastAsia"/>
                <w:b/>
              </w:rPr>
              <w:t>sy_member_business_relation     </w:t>
            </w:r>
            <w:r w:rsidR="00394C5E" w:rsidRPr="00394C5E">
              <w:rPr>
                <w:rFonts w:hint="eastAsia"/>
                <w:b/>
              </w:rPr>
              <w:t>会员与商家</w:t>
            </w:r>
            <w:proofErr w:type="gramStart"/>
            <w:r w:rsidR="00394C5E" w:rsidRPr="00394C5E">
              <w:rPr>
                <w:rFonts w:hint="eastAsia"/>
                <w:b/>
              </w:rPr>
              <w:t>关连</w:t>
            </w:r>
            <w:proofErr w:type="gramEnd"/>
            <w:r w:rsidR="00394C5E" w:rsidRPr="00394C5E">
              <w:rPr>
                <w:rFonts w:hint="eastAsia"/>
                <w:b/>
              </w:rPr>
              <w:t>表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6C4367" w:rsidRPr="00DB5A6A" w:rsidRDefault="006C4367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23" w:type="dxa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52" w:type="dxa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55" w:type="dxa"/>
            <w:shd w:val="clear" w:color="auto" w:fill="auto"/>
          </w:tcPr>
          <w:p w:rsidR="006C4367" w:rsidRPr="00DB5A6A" w:rsidRDefault="006C4367" w:rsidP="00FB573F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581" w:type="dxa"/>
            <w:shd w:val="clear" w:color="auto" w:fill="auto"/>
          </w:tcPr>
          <w:p w:rsidR="006C4367" w:rsidRPr="00DB5A6A" w:rsidRDefault="006C4367" w:rsidP="00FB573F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23" w:type="dxa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52" w:type="dxa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55" w:type="dxa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581" w:type="dxa"/>
            <w:shd w:val="clear" w:color="auto" w:fill="auto"/>
          </w:tcPr>
          <w:p w:rsidR="006C4367" w:rsidRPr="00DB5A6A" w:rsidRDefault="006C4367" w:rsidP="00FB573F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6C4367" w:rsidRPr="00DB5A6A" w:rsidRDefault="006C4367" w:rsidP="00FB573F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23" w:type="dxa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52" w:type="dxa"/>
            <w:shd w:val="clear" w:color="auto" w:fill="auto"/>
          </w:tcPr>
          <w:p w:rsidR="006C4367" w:rsidRPr="00DB5A6A" w:rsidRDefault="006C4367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55" w:type="dxa"/>
            <w:shd w:val="clear" w:color="auto" w:fill="auto"/>
          </w:tcPr>
          <w:p w:rsidR="006C4367" w:rsidRPr="00DB5A6A" w:rsidRDefault="006C4367" w:rsidP="00FB573F">
            <w:pPr>
              <w:rPr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6C4367" w:rsidRPr="00DB5A6A" w:rsidRDefault="006C4367" w:rsidP="00FB573F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UID</w:t>
            </w:r>
            <w:r w:rsidRPr="00DB5A6A">
              <w:rPr>
                <w:rFonts w:hint="eastAsia"/>
                <w:highlight w:val="yellow"/>
              </w:rPr>
              <w:t>，用户的</w:t>
            </w:r>
            <w:r w:rsidRPr="00DB5A6A">
              <w:rPr>
                <w:rFonts w:hint="eastAsia"/>
                <w:highlight w:val="yellow"/>
              </w:rPr>
              <w:t>UUID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商家</w:t>
            </w: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D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>
              <w:rPr>
                <w:highlight w:val="yellow"/>
              </w:rPr>
              <w:t>invoice_</w:t>
            </w:r>
            <w:r w:rsidRPr="00DB5A6A">
              <w:rPr>
                <w:rFonts w:hint="eastAsia"/>
                <w:highlight w:val="yellow"/>
              </w:rPr>
              <w:t>m</w:t>
            </w:r>
            <w:r w:rsidRPr="00DB5A6A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积分</w:t>
            </w:r>
            <w:r w:rsidRPr="00DB5A6A">
              <w:rPr>
                <w:rFonts w:hint="eastAsia"/>
                <w:b/>
                <w:highlight w:val="yellow"/>
              </w:rPr>
              <w:t>余额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DB5A6A">
              <w:rPr>
                <w:rFonts w:hint="eastAsia"/>
                <w:highlight w:val="yellow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DB5A6A">
              <w:rPr>
                <w:rFonts w:hint="eastAsia"/>
                <w:highlight w:val="yellow"/>
              </w:rPr>
              <w:t>正常；</w:t>
            </w:r>
            <w:r w:rsidRPr="00DB5A6A">
              <w:rPr>
                <w:rFonts w:hint="eastAsia"/>
                <w:highlight w:val="yellow"/>
              </w:rPr>
              <w:t>2</w:t>
            </w:r>
            <w:r w:rsidRPr="00DB5A6A">
              <w:rPr>
                <w:rFonts w:hint="eastAsia"/>
                <w:highlight w:val="yellow"/>
              </w:rPr>
              <w:t>：冻结；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hyperlink r:id="rId11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Pr="00DB5A6A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A85054" w:rsidRPr="00DB5A6A" w:rsidTr="00A85054"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</w:p>
        </w:tc>
        <w:tc>
          <w:tcPr>
            <w:tcW w:w="623" w:type="dxa"/>
            <w:shd w:val="clear" w:color="auto" w:fill="auto"/>
          </w:tcPr>
          <w:p w:rsidR="00A85054" w:rsidRPr="00DB5A6A" w:rsidRDefault="00A85054" w:rsidP="00A85054">
            <w:pPr>
              <w:rPr>
                <w:highlight w:val="yellow"/>
              </w:rPr>
            </w:pPr>
          </w:p>
        </w:tc>
        <w:tc>
          <w:tcPr>
            <w:tcW w:w="1652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55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581" w:type="dxa"/>
            <w:shd w:val="clear" w:color="auto" w:fill="auto"/>
          </w:tcPr>
          <w:p w:rsidR="00A85054" w:rsidRPr="00DB5A6A" w:rsidRDefault="00A85054" w:rsidP="00A850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6C4367" w:rsidRPr="00DB5A6A" w:rsidRDefault="006C4367" w:rsidP="006C4367">
      <w:pPr>
        <w:rPr>
          <w:highlight w:val="yellow"/>
        </w:rPr>
      </w:pPr>
    </w:p>
    <w:p w:rsidR="006C4367" w:rsidRDefault="006C4367" w:rsidP="002A32F9">
      <w:pPr>
        <w:rPr>
          <w:highlight w:val="yellow"/>
        </w:rPr>
      </w:pPr>
    </w:p>
    <w:p w:rsidR="006C4367" w:rsidRDefault="006C4367" w:rsidP="002A32F9">
      <w:pPr>
        <w:rPr>
          <w:highlight w:val="yellow"/>
        </w:rPr>
      </w:pPr>
    </w:p>
    <w:p w:rsidR="006C4367" w:rsidRPr="00DB5A6A" w:rsidRDefault="006C4367" w:rsidP="002A32F9">
      <w:pPr>
        <w:rPr>
          <w:rFonts w:hint="eastAsia"/>
          <w:highlight w:val="yellow"/>
        </w:rPr>
      </w:pPr>
    </w:p>
    <w:p w:rsidR="001F73B6" w:rsidRPr="00DB5A6A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highlight w:val="yellow"/>
        </w:rPr>
        <w:t>sy_</w:t>
      </w:r>
      <w:r w:rsidR="0031707D">
        <w:rPr>
          <w:highlight w:val="yellow"/>
        </w:rPr>
        <w:t>member_</w:t>
      </w:r>
      <w:r w:rsidR="0031707D" w:rsidRPr="0031707D">
        <w:t>integral</w:t>
      </w:r>
      <w:r w:rsidR="0031707D">
        <w:t>_record</w:t>
      </w:r>
      <w:r w:rsidRPr="00DB5A6A">
        <w:rPr>
          <w:highlight w:val="yellow"/>
        </w:rPr>
        <w:t xml:space="preserve">   </w:t>
      </w:r>
      <w:r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DB5A6A" w:rsidTr="00715BE8">
        <w:tc>
          <w:tcPr>
            <w:tcW w:w="10682" w:type="dxa"/>
            <w:gridSpan w:val="6"/>
            <w:shd w:val="clear" w:color="auto" w:fill="auto"/>
          </w:tcPr>
          <w:p w:rsidR="001F73B6" w:rsidRPr="00DB5A6A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</w:t>
            </w:r>
            <w:r w:rsidR="0031707D" w:rsidRPr="0031707D">
              <w:rPr>
                <w:rFonts w:hint="eastAsia"/>
                <w:b/>
              </w:rPr>
              <w:t xml:space="preserve">sy_member_integral_record     </w:t>
            </w:r>
            <w:r w:rsidR="0031707D" w:rsidRPr="0031707D">
              <w:rPr>
                <w:rFonts w:hint="eastAsia"/>
                <w:b/>
              </w:rPr>
              <w:t>会员积分详细表</w:t>
            </w:r>
          </w:p>
        </w:tc>
      </w:tr>
      <w:tr w:rsidR="008E1AE2" w:rsidRPr="00DB5A6A" w:rsidTr="00FD3CCD">
        <w:tc>
          <w:tcPr>
            <w:tcW w:w="0" w:type="auto"/>
            <w:shd w:val="clear" w:color="auto" w:fill="auto"/>
          </w:tcPr>
          <w:p w:rsidR="001F73B6" w:rsidRPr="00DB5A6A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DB5A6A" w:rsidRDefault="001F73B6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DB5A6A" w:rsidRDefault="001F73B6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DB5A6A" w:rsidTr="00FD3CCD">
        <w:tc>
          <w:tcPr>
            <w:tcW w:w="0" w:type="auto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DB5A6A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DB5A6A" w:rsidRDefault="001F73B6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DB5A6A" w:rsidTr="00FD3CCD">
        <w:tc>
          <w:tcPr>
            <w:tcW w:w="0" w:type="auto"/>
            <w:shd w:val="clear" w:color="auto" w:fill="auto"/>
          </w:tcPr>
          <w:p w:rsidR="00EA58E7" w:rsidRPr="00DB5A6A" w:rsidRDefault="00EA58E7" w:rsidP="00EA58E7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31707D">
              <w:rPr>
                <w:rFonts w:hint="eastAsia"/>
                <w:b/>
              </w:rPr>
              <w:t>integral_record</w:t>
            </w:r>
            <w:r>
              <w:rPr>
                <w:b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DB5A6A" w:rsidRDefault="00EA58E7" w:rsidP="00EA58E7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DB5A6A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DB5A6A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DB5A6A" w:rsidRDefault="00EA58E7" w:rsidP="00EA58E7">
            <w:pPr>
              <w:rPr>
                <w:rFonts w:hint="eastAsia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DB5A6A" w:rsidRDefault="00EA58E7" w:rsidP="00EA58E7">
            <w:pPr>
              <w:rPr>
                <w:rFonts w:hint="eastAsia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</w:t>
            </w:r>
            <w:r w:rsidRPr="00DB5A6A">
              <w:rPr>
                <w:highlight w:val="yellow"/>
              </w:rPr>
              <w:t>UID</w:t>
            </w:r>
          </w:p>
        </w:tc>
      </w:tr>
      <w:tr w:rsidR="00EA58E7" w:rsidRPr="00DB5A6A" w:rsidTr="00FD3CCD">
        <w:tc>
          <w:tcPr>
            <w:tcW w:w="0" w:type="auto"/>
            <w:shd w:val="clear" w:color="auto" w:fill="auto"/>
          </w:tcPr>
          <w:p w:rsidR="00EA58E7" w:rsidRPr="00DB5A6A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DB5A6A" w:rsidRDefault="00EA58E7" w:rsidP="00EA58E7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DB5A6A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DB5A6A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DB5A6A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DB5A6A" w:rsidRDefault="00EA58E7" w:rsidP="00EA58E7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UID</w:t>
            </w:r>
            <w:r w:rsidRPr="00DB5A6A">
              <w:rPr>
                <w:rFonts w:hint="eastAsia"/>
                <w:highlight w:val="yellow"/>
              </w:rPr>
              <w:t>，用户的</w:t>
            </w:r>
            <w:r w:rsidRPr="00DB5A6A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DB5A6A" w:rsidTr="00FD3CCD"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DB5A6A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DB5A6A" w:rsidRDefault="00FD3CCD" w:rsidP="00FD3CCD">
            <w:pPr>
              <w:rPr>
                <w:rFonts w:hint="eastAsia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DB5A6A" w:rsidTr="00FD3CCD"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关连二维码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DB5A6A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积分时启用）</w:t>
            </w:r>
          </w:p>
        </w:tc>
      </w:tr>
      <w:tr w:rsidR="00FD3CCD" w:rsidRPr="00DB5A6A" w:rsidTr="00FD3CCD"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关连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订单（对换礼品消费积分）</w:t>
            </w:r>
          </w:p>
        </w:tc>
      </w:tr>
      <w:tr w:rsidR="00FD3CCD" w:rsidRPr="00DB5A6A" w:rsidTr="00FD3CCD"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r w:rsidRPr="0031707D">
              <w:rPr>
                <w:rFonts w:hint="eastAsia"/>
                <w:b/>
              </w:rPr>
              <w:t>integral_</w:t>
            </w:r>
            <w:r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FD3CCD" w:rsidRPr="00DB5A6A" w:rsidRDefault="00FD3CCD" w:rsidP="00FD3CCD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DB5A6A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积分类型（0：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积分；1：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关注微信得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积分；2：对换礼品消费积分；）</w:t>
            </w:r>
          </w:p>
        </w:tc>
      </w:tr>
      <w:tr w:rsidR="00B55B6B" w:rsidRPr="00DB5A6A" w:rsidTr="00FD3CCD"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lastRenderedPageBreak/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B55B6B" w:rsidRPr="00DB5A6A" w:rsidRDefault="00B55B6B" w:rsidP="00B55B6B">
            <w:r w:rsidRPr="00DB5A6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B55B6B" w:rsidRPr="00DB5A6A" w:rsidTr="00FD3CCD"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B55B6B" w:rsidRPr="00DB5A6A" w:rsidTr="00FD3CCD"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DB5A6A">
              <w:rPr>
                <w:rFonts w:hint="eastAsia"/>
                <w:highlight w:val="yellow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DB5A6A">
              <w:rPr>
                <w:rFonts w:hint="eastAsia"/>
                <w:highlight w:val="yellow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55B6B" w:rsidRPr="00DB5A6A" w:rsidTr="00FD3CCD"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55B6B" w:rsidRPr="00DB5A6A" w:rsidTr="00FD3CCD"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hyperlink r:id="rId12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Pr="00DB5A6A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B55B6B" w:rsidRPr="00DB5A6A" w:rsidTr="00FD3CCD"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B55B6B" w:rsidRPr="00DB5A6A" w:rsidRDefault="00B55B6B" w:rsidP="00B55B6B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B55B6B" w:rsidRPr="00DB5A6A" w:rsidRDefault="00B55B6B" w:rsidP="00B55B6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DB5A6A" w:rsidRDefault="001F73B6" w:rsidP="001F73B6">
      <w:pPr>
        <w:rPr>
          <w:highlight w:val="yellow"/>
        </w:rPr>
      </w:pPr>
    </w:p>
    <w:p w:rsidR="001F73B6" w:rsidRPr="00DB5A6A" w:rsidRDefault="001F73B6" w:rsidP="002A32F9">
      <w:pPr>
        <w:rPr>
          <w:highlight w:val="yellow"/>
        </w:rPr>
      </w:pPr>
    </w:p>
    <w:p w:rsidR="001F73B6" w:rsidRPr="00DB5A6A" w:rsidRDefault="001F73B6" w:rsidP="002A32F9">
      <w:pPr>
        <w:rPr>
          <w:rFonts w:hint="eastAsia"/>
          <w:highlight w:val="yellow"/>
        </w:rPr>
      </w:pPr>
    </w:p>
    <w:p w:rsidR="002A32F9" w:rsidRPr="00DB5A6A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w</w:t>
      </w:r>
      <w:r w:rsidRPr="00DB5A6A">
        <w:rPr>
          <w:highlight w:val="yellow"/>
        </w:rPr>
        <w:t>e</w:t>
      </w:r>
      <w:r w:rsidRPr="00DB5A6A">
        <w:rPr>
          <w:rFonts w:hint="eastAsia"/>
          <w:highlight w:val="yellow"/>
        </w:rPr>
        <w:t>c</w:t>
      </w:r>
      <w:r w:rsidRPr="00DB5A6A">
        <w:rPr>
          <w:highlight w:val="yellow"/>
        </w:rPr>
        <w:t>hat</w:t>
      </w:r>
      <w:r w:rsidRPr="00DB5A6A">
        <w:rPr>
          <w:rFonts w:hint="eastAsia"/>
          <w:highlight w:val="yellow"/>
        </w:rPr>
        <w:t>_w</w:t>
      </w:r>
      <w:r w:rsidRPr="00DB5A6A">
        <w:rPr>
          <w:highlight w:val="yellow"/>
        </w:rPr>
        <w:t xml:space="preserve">atch   </w:t>
      </w:r>
      <w:r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DB5A6A" w:rsidTr="00715BE8">
        <w:tc>
          <w:tcPr>
            <w:tcW w:w="10682" w:type="dxa"/>
            <w:gridSpan w:val="6"/>
            <w:shd w:val="clear" w:color="auto" w:fill="auto"/>
          </w:tcPr>
          <w:p w:rsidR="002A32F9" w:rsidRPr="00DB5A6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sy</w:t>
            </w:r>
            <w:r w:rsidRPr="00DB5A6A">
              <w:rPr>
                <w:highlight w:val="yellow"/>
              </w:rPr>
              <w:t>_</w:t>
            </w:r>
            <w:r w:rsidRPr="00DB5A6A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w</w:t>
            </w:r>
            <w:r w:rsidRPr="00DB5A6A">
              <w:rPr>
                <w:highlight w:val="yellow"/>
              </w:rPr>
              <w:t>e</w:t>
            </w: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hat</w:t>
            </w:r>
            <w:r w:rsidRPr="00DB5A6A">
              <w:rPr>
                <w:rFonts w:hint="eastAsia"/>
                <w:highlight w:val="yellow"/>
              </w:rPr>
              <w:t>_w</w:t>
            </w:r>
            <w:r w:rsidRPr="00DB5A6A">
              <w:rPr>
                <w:highlight w:val="yellow"/>
              </w:rPr>
              <w:t>atch</w:t>
            </w:r>
            <w:r w:rsidRPr="00DB5A6A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w</w:t>
            </w:r>
            <w:r w:rsidRPr="00DB5A6A">
              <w:rPr>
                <w:highlight w:val="yellow"/>
              </w:rPr>
              <w:t>e</w:t>
            </w: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hat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用户的唯一标识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eveloper</w:t>
            </w:r>
            <w:r w:rsidRPr="00DB5A6A">
              <w:rPr>
                <w:rFonts w:hint="eastAsia"/>
                <w:highlight w:val="yellow"/>
              </w:rPr>
              <w:t>_a</w:t>
            </w:r>
            <w:r w:rsidRPr="00DB5A6A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rFonts w:hint="eastAsia"/>
                <w:highlight w:val="yellow"/>
              </w:rPr>
              <w:t>开发者微信号</w:t>
            </w:r>
            <w:proofErr w:type="gramEnd"/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用户昵称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用户的性别，值为</w:t>
            </w:r>
            <w:r w:rsidRPr="00DB5A6A">
              <w:rPr>
                <w:highlight w:val="yellow"/>
              </w:rPr>
              <w:t>1</w:t>
            </w:r>
            <w:r w:rsidRPr="00DB5A6A">
              <w:rPr>
                <w:highlight w:val="yellow"/>
              </w:rPr>
              <w:t>时是男性，值为</w:t>
            </w:r>
            <w:r w:rsidRPr="00DB5A6A">
              <w:rPr>
                <w:highlight w:val="yellow"/>
              </w:rPr>
              <w:t>2</w:t>
            </w:r>
            <w:r w:rsidRPr="00DB5A6A">
              <w:rPr>
                <w:highlight w:val="yellow"/>
              </w:rPr>
              <w:t>时是女性，值为</w:t>
            </w:r>
            <w:r w:rsidRPr="00DB5A6A">
              <w:rPr>
                <w:highlight w:val="yellow"/>
              </w:rPr>
              <w:t>0</w:t>
            </w:r>
            <w:r w:rsidRPr="00DB5A6A">
              <w:rPr>
                <w:highlight w:val="yellow"/>
              </w:rPr>
              <w:t>时是未知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用户个人资料填写的省份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普通用户个人资料填写的城市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国家，如中国为</w:t>
            </w:r>
            <w:r w:rsidRPr="00DB5A6A">
              <w:rPr>
                <w:highlight w:val="yellow"/>
              </w:rPr>
              <w:t>CN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用户头像，最后一个数值代表正方形头像大小（有</w:t>
            </w:r>
            <w:r w:rsidRPr="00DB5A6A">
              <w:rPr>
                <w:highlight w:val="yellow"/>
              </w:rPr>
              <w:t>0</w:t>
            </w:r>
            <w:r w:rsidRPr="00DB5A6A">
              <w:rPr>
                <w:highlight w:val="yellow"/>
              </w:rPr>
              <w:t>、</w:t>
            </w:r>
            <w:r w:rsidRPr="00DB5A6A">
              <w:rPr>
                <w:highlight w:val="yellow"/>
              </w:rPr>
              <w:t>46</w:t>
            </w:r>
            <w:r w:rsidRPr="00DB5A6A">
              <w:rPr>
                <w:highlight w:val="yellow"/>
              </w:rPr>
              <w:t>、</w:t>
            </w:r>
            <w:r w:rsidRPr="00DB5A6A">
              <w:rPr>
                <w:highlight w:val="yellow"/>
              </w:rPr>
              <w:t>64</w:t>
            </w:r>
            <w:r w:rsidRPr="00DB5A6A">
              <w:rPr>
                <w:highlight w:val="yellow"/>
              </w:rPr>
              <w:t>、</w:t>
            </w:r>
            <w:r w:rsidRPr="00DB5A6A">
              <w:rPr>
                <w:highlight w:val="yellow"/>
              </w:rPr>
              <w:t>96</w:t>
            </w:r>
            <w:r w:rsidRPr="00DB5A6A">
              <w:rPr>
                <w:highlight w:val="yellow"/>
              </w:rPr>
              <w:t>、</w:t>
            </w:r>
            <w:r w:rsidRPr="00DB5A6A">
              <w:rPr>
                <w:highlight w:val="yellow"/>
              </w:rPr>
              <w:t>132</w:t>
            </w:r>
            <w:r w:rsidRPr="00DB5A6A">
              <w:rPr>
                <w:highlight w:val="yellow"/>
              </w:rPr>
              <w:t>数值可选，</w:t>
            </w:r>
            <w:r w:rsidRPr="00DB5A6A">
              <w:rPr>
                <w:highlight w:val="yellow"/>
              </w:rPr>
              <w:t>0</w:t>
            </w:r>
            <w:r w:rsidRPr="00DB5A6A">
              <w:rPr>
                <w:highlight w:val="yellow"/>
              </w:rPr>
              <w:t>代表</w:t>
            </w:r>
            <w:r w:rsidRPr="00DB5A6A">
              <w:rPr>
                <w:highlight w:val="yellow"/>
              </w:rPr>
              <w:t>640*640</w:t>
            </w:r>
            <w:r w:rsidRPr="00DB5A6A">
              <w:rPr>
                <w:highlight w:val="yellow"/>
              </w:rPr>
              <w:t>正方形头像），用户没有头像时该项为空。若用户更换头像，原有头像</w:t>
            </w:r>
            <w:r w:rsidRPr="00DB5A6A">
              <w:rPr>
                <w:highlight w:val="yellow"/>
              </w:rPr>
              <w:t>URL</w:t>
            </w:r>
            <w:r w:rsidRPr="00DB5A6A">
              <w:rPr>
                <w:highlight w:val="yellow"/>
              </w:rPr>
              <w:t>将失效。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lastRenderedPageBreak/>
              <w:t>privilege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用户特权信息，</w:t>
            </w:r>
            <w:r w:rsidRPr="00DB5A6A">
              <w:rPr>
                <w:highlight w:val="yellow"/>
              </w:rPr>
              <w:t xml:space="preserve">json </w:t>
            </w:r>
            <w:r w:rsidRPr="00DB5A6A">
              <w:rPr>
                <w:highlight w:val="yellow"/>
              </w:rPr>
              <w:t>数组，如</w:t>
            </w:r>
            <w:proofErr w:type="gramStart"/>
            <w:r w:rsidRPr="00DB5A6A">
              <w:rPr>
                <w:highlight w:val="yellow"/>
              </w:rPr>
              <w:t>微信沃</w:t>
            </w:r>
            <w:proofErr w:type="gramEnd"/>
            <w:r w:rsidRPr="00DB5A6A">
              <w:rPr>
                <w:highlight w:val="yellow"/>
              </w:rPr>
              <w:t>卡用户为（</w:t>
            </w:r>
            <w:r w:rsidRPr="00DB5A6A">
              <w:rPr>
                <w:highlight w:val="yellow"/>
              </w:rPr>
              <w:t>chinaunicom</w:t>
            </w:r>
            <w:r w:rsidRPr="00DB5A6A">
              <w:rPr>
                <w:highlight w:val="yellow"/>
              </w:rPr>
              <w:t>）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微信开放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平台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帐号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后，才会出现该字段。详见：获取用户个人信息（UnionID机制）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用户微信分组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ID(</w:t>
            </w:r>
            <w:r w:rsidRPr="00DB5A6A">
              <w:rPr>
                <w:rFonts w:ascii="宋体" w:hAnsi="宋体" w:cs="宋体"/>
                <w:highlight w:val="yellow"/>
              </w:rPr>
              <w:t>sy</w:t>
            </w:r>
            <w:r w:rsidRPr="00DB5A6A">
              <w:rPr>
                <w:rFonts w:hint="eastAsia"/>
                <w:b/>
                <w:highlight w:val="yellow"/>
              </w:rPr>
              <w:t xml:space="preserve">_wechat_groups     </w:t>
            </w:r>
            <w:proofErr w:type="gramStart"/>
            <w:r w:rsidRPr="00DB5A6A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DB5A6A">
              <w:rPr>
                <w:rFonts w:hint="eastAsia"/>
                <w:b/>
                <w:highlight w:val="yellow"/>
              </w:rPr>
              <w:t>分组表的</w:t>
            </w:r>
            <w:r w:rsidRPr="00DB5A6A">
              <w:rPr>
                <w:rFonts w:hint="eastAsia"/>
                <w:b/>
                <w:highlight w:val="yellow"/>
              </w:rPr>
              <w:t>id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用户本地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分组ID(</w:t>
            </w:r>
            <w:r w:rsidRPr="00DB5A6A">
              <w:rPr>
                <w:rFonts w:ascii="宋体" w:hAnsi="宋体" w:cs="宋体"/>
                <w:highlight w:val="yellow"/>
              </w:rPr>
              <w:t>sy</w:t>
            </w:r>
            <w:r w:rsidRPr="00DB5A6A">
              <w:rPr>
                <w:rFonts w:hint="eastAsia"/>
                <w:b/>
                <w:highlight w:val="yellow"/>
              </w:rPr>
              <w:t xml:space="preserve">_member_groups     </w:t>
            </w:r>
            <w:r w:rsidRPr="00DB5A6A">
              <w:rPr>
                <w:rFonts w:hint="eastAsia"/>
                <w:b/>
                <w:highlight w:val="yellow"/>
              </w:rPr>
              <w:t>会员分组表的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DB5A6A">
              <w:rPr>
                <w:rFonts w:hint="eastAsia"/>
                <w:highlight w:val="yellow"/>
              </w:rPr>
              <w:t>未关注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hyperlink r:id="rId13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A32F9" w:rsidRPr="00DB5A6A" w:rsidTr="00715BE8">
        <w:tc>
          <w:tcPr>
            <w:tcW w:w="2102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2A32F9" w:rsidRPr="00DB5A6A" w:rsidRDefault="002A32F9" w:rsidP="00715BE8">
            <w:pPr>
              <w:rPr>
                <w:highlight w:val="yellow"/>
              </w:rPr>
            </w:pPr>
          </w:p>
        </w:tc>
        <w:tc>
          <w:tcPr>
            <w:tcW w:w="1396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2A32F9" w:rsidRPr="00DB5A6A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DB5A6A" w:rsidRDefault="002A32F9" w:rsidP="002A32F9">
      <w:pPr>
        <w:rPr>
          <w:highlight w:val="yellow"/>
        </w:rPr>
      </w:pPr>
    </w:p>
    <w:p w:rsidR="00007553" w:rsidRPr="00DB5A6A" w:rsidRDefault="00007553" w:rsidP="009A6082">
      <w:pPr>
        <w:pStyle w:val="2"/>
        <w:rPr>
          <w:highlight w:val="yellow"/>
        </w:rPr>
      </w:pP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 xml:space="preserve">sms_template  </w:t>
      </w:r>
      <w:r w:rsidRPr="00DB5A6A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DB5A6A" w:rsidTr="00715BE8">
        <w:tc>
          <w:tcPr>
            <w:tcW w:w="10314" w:type="dxa"/>
            <w:gridSpan w:val="6"/>
          </w:tcPr>
          <w:p w:rsidR="00007553" w:rsidRPr="00DB5A6A" w:rsidRDefault="00007553" w:rsidP="00715BE8">
            <w:pPr>
              <w:rPr>
                <w:b/>
                <w:highlight w:val="yellow"/>
              </w:rPr>
            </w:pPr>
            <w:r w:rsidRPr="00DB5A6A">
              <w:rPr>
                <w:rFonts w:hint="eastAsia"/>
                <w:b/>
                <w:highlight w:val="yellow"/>
              </w:rPr>
              <w:t xml:space="preserve">sy_sms_template  </w:t>
            </w:r>
            <w:r w:rsidRPr="00DB5A6A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标题</w:t>
            </w:r>
            <w:r w:rsidRPr="00DB5A6A">
              <w:rPr>
                <w:rFonts w:hint="eastAsia"/>
                <w:highlight w:val="yellow"/>
              </w:rPr>
              <w:t>(</w:t>
            </w:r>
            <w:r w:rsidRPr="00DB5A6A">
              <w:rPr>
                <w:rFonts w:hint="eastAsia"/>
                <w:highlight w:val="yellow"/>
              </w:rPr>
              <w:t>例：会员注册验证短信模版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操作详细说明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更新时间</w:t>
            </w:r>
          </w:p>
        </w:tc>
      </w:tr>
      <w:tr w:rsidR="004C7743" w:rsidRPr="00DB5A6A" w:rsidTr="0006454B">
        <w:tc>
          <w:tcPr>
            <w:tcW w:w="10314" w:type="dxa"/>
            <w:gridSpan w:val="6"/>
          </w:tcPr>
          <w:p w:rsidR="004C7743" w:rsidRPr="00DB5A6A" w:rsidRDefault="004C7743" w:rsidP="0004002E">
            <w:pPr>
              <w:widowControl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备注：</w:t>
            </w:r>
            <w:r w:rsidR="0004002E" w:rsidRPr="00DB5A6A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DB5A6A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lastRenderedPageBreak/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 xml:space="preserve">sms_send_log  </w:t>
      </w:r>
      <w:r w:rsidRPr="00DB5A6A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DB5A6A" w:rsidTr="00715BE8">
        <w:tc>
          <w:tcPr>
            <w:tcW w:w="10314" w:type="dxa"/>
            <w:gridSpan w:val="6"/>
          </w:tcPr>
          <w:p w:rsidR="00007553" w:rsidRPr="00DB5A6A" w:rsidRDefault="00007553" w:rsidP="00715BE8">
            <w:pPr>
              <w:rPr>
                <w:b/>
                <w:highlight w:val="yellow"/>
              </w:rPr>
            </w:pPr>
            <w:r w:rsidRPr="00DB5A6A">
              <w:rPr>
                <w:rFonts w:hint="eastAsia"/>
                <w:b/>
                <w:highlight w:val="yellow"/>
              </w:rPr>
              <w:t xml:space="preserve">sy_sms_send_log  </w:t>
            </w:r>
            <w:r w:rsidRPr="00DB5A6A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DB5A6A" w:rsidRDefault="00007553" w:rsidP="00715BE8">
            <w:pPr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用户的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DB5A6A">
              <w:rPr>
                <w:rFonts w:hint="eastAsia"/>
                <w:highlight w:val="yellow"/>
              </w:rPr>
              <w:t xml:space="preserve"> (sy_member   </w:t>
            </w:r>
            <w:r w:rsidRPr="00DB5A6A">
              <w:rPr>
                <w:rFonts w:hint="eastAsia"/>
                <w:highlight w:val="yellow"/>
              </w:rPr>
              <w:t>会员表的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操作详细说明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更新时间</w:t>
            </w:r>
          </w:p>
        </w:tc>
      </w:tr>
      <w:tr w:rsidR="000E4326" w:rsidRPr="00DB5A6A" w:rsidTr="0006454B">
        <w:tc>
          <w:tcPr>
            <w:tcW w:w="10314" w:type="dxa"/>
            <w:gridSpan w:val="6"/>
          </w:tcPr>
          <w:p w:rsidR="000E4326" w:rsidRPr="00DB5A6A" w:rsidRDefault="000E4326" w:rsidP="000E4326">
            <w:pPr>
              <w:widowControl/>
              <w:jc w:val="left"/>
              <w:rPr>
                <w:rFonts w:hint="eastAsia"/>
                <w:highlight w:val="yellow"/>
              </w:rPr>
            </w:pPr>
          </w:p>
        </w:tc>
      </w:tr>
    </w:tbl>
    <w:p w:rsidR="00007553" w:rsidRPr="00DB5A6A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sms_send_m</w:t>
      </w:r>
      <w:r w:rsidRPr="00DB5A6A">
        <w:rPr>
          <w:highlight w:val="yellow"/>
        </w:rPr>
        <w:t>onitor</w:t>
      </w:r>
      <w:r w:rsidRPr="00DB5A6A">
        <w:rPr>
          <w:rFonts w:hint="eastAsia"/>
          <w:highlight w:val="yellow"/>
        </w:rPr>
        <w:t xml:space="preserve">  </w:t>
      </w:r>
      <w:r w:rsidRPr="00DB5A6A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DB5A6A" w:rsidTr="00715BE8">
        <w:tc>
          <w:tcPr>
            <w:tcW w:w="10314" w:type="dxa"/>
            <w:gridSpan w:val="6"/>
          </w:tcPr>
          <w:p w:rsidR="00007553" w:rsidRPr="00DB5A6A" w:rsidRDefault="00007553" w:rsidP="00715BE8">
            <w:pPr>
              <w:rPr>
                <w:b/>
                <w:highlight w:val="yellow"/>
              </w:rPr>
            </w:pPr>
            <w:r w:rsidRPr="00DB5A6A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DB5A6A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DB5A6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DB5A6A" w:rsidTr="0006454B">
        <w:tc>
          <w:tcPr>
            <w:tcW w:w="10314" w:type="dxa"/>
            <w:gridSpan w:val="6"/>
          </w:tcPr>
          <w:p w:rsidR="004C0145" w:rsidRDefault="004C0145" w:rsidP="004C0145">
            <w:pPr>
              <w:widowControl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备注：</w:t>
            </w:r>
          </w:p>
          <w:p w:rsidR="004C0145" w:rsidRPr="00DB5A6A" w:rsidRDefault="004C0145" w:rsidP="004C0145">
            <w:pPr>
              <w:widowControl/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、同一个手机号，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小时之内，发送短信不通超过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highlight w:val="yellow"/>
        </w:rPr>
        <w:lastRenderedPageBreak/>
        <w:t>sy_</w:t>
      </w:r>
      <w:r w:rsidRPr="00DB5A6A">
        <w:rPr>
          <w:rFonts w:hint="eastAsia"/>
          <w:highlight w:val="yellow"/>
        </w:rPr>
        <w:t>a</w:t>
      </w:r>
      <w:r w:rsidRPr="00DB5A6A">
        <w:rPr>
          <w:highlight w:val="yellow"/>
        </w:rPr>
        <w:t>utomatic</w:t>
      </w:r>
      <w:r w:rsidRPr="00DB5A6A">
        <w:rPr>
          <w:rFonts w:hint="eastAsia"/>
          <w:highlight w:val="yellow"/>
        </w:rPr>
        <w:t>_</w:t>
      </w:r>
      <w:r w:rsidRPr="00DB5A6A">
        <w:rPr>
          <w:highlight w:val="yellow"/>
        </w:rPr>
        <w:t xml:space="preserve">reply </w:t>
      </w:r>
      <w:r w:rsidRPr="00DB5A6A">
        <w:rPr>
          <w:rFonts w:hint="eastAsia"/>
          <w:highlight w:val="yellow"/>
        </w:rPr>
        <w:t xml:space="preserve"> </w:t>
      </w:r>
      <w:r w:rsidRPr="00DB5A6A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DB5A6A" w:rsidTr="00715BE8">
        <w:tc>
          <w:tcPr>
            <w:tcW w:w="10173" w:type="dxa"/>
            <w:gridSpan w:val="6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highlight w:val="yellow"/>
              </w:rPr>
              <w:t>sy_</w:t>
            </w:r>
            <w:r w:rsidRPr="00DB5A6A">
              <w:rPr>
                <w:rFonts w:hint="eastAsia"/>
                <w:highlight w:val="yellow"/>
              </w:rPr>
              <w:t>a</w:t>
            </w:r>
            <w:r w:rsidRPr="00DB5A6A">
              <w:rPr>
                <w:highlight w:val="yellow"/>
              </w:rPr>
              <w:t>utomatic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highlight w:val="yellow"/>
              </w:rPr>
              <w:t xml:space="preserve">reply </w:t>
            </w:r>
            <w:r w:rsidRPr="00DB5A6A">
              <w:rPr>
                <w:rFonts w:hint="eastAsia"/>
                <w:highlight w:val="yellow"/>
              </w:rPr>
              <w:t xml:space="preserve"> </w:t>
            </w:r>
            <w:r w:rsidRPr="00DB5A6A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</w:t>
            </w:r>
            <w:r w:rsidRPr="00DB5A6A">
              <w:rPr>
                <w:highlight w:val="yellow"/>
              </w:rPr>
              <w:t>sg</w:t>
            </w: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10)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DB5A6A">
              <w:rPr>
                <w:highlight w:val="yellow"/>
              </w:rPr>
              <w:t>息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DB5A6A">
              <w:rPr>
                <w:highlight w:val="yellow"/>
              </w:rPr>
              <w:t>息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DB5A6A">
              <w:rPr>
                <w:highlight w:val="yellow"/>
              </w:rPr>
              <w:t>music</w:t>
            </w:r>
            <w:r w:rsidRPr="00DB5A6A">
              <w:rPr>
                <w:rFonts w:hint="eastAsia"/>
                <w:highlight w:val="yellow"/>
              </w:rPr>
              <w:t>：音乐消息；</w:t>
            </w:r>
            <w:r w:rsidRPr="00DB5A6A">
              <w:rPr>
                <w:highlight w:val="yellow"/>
              </w:rPr>
              <w:t>video</w:t>
            </w:r>
            <w:r w:rsidRPr="00DB5A6A">
              <w:rPr>
                <w:rFonts w:hint="eastAsia"/>
                <w:highlight w:val="yellow"/>
              </w:rPr>
              <w:t>：视频消息；</w:t>
            </w:r>
            <w:r w:rsidRPr="00DB5A6A">
              <w:rPr>
                <w:highlight w:val="yellow"/>
              </w:rPr>
              <w:t>voice</w:t>
            </w:r>
            <w:r w:rsidRPr="00DB5A6A">
              <w:rPr>
                <w:rFonts w:hint="eastAsia"/>
                <w:highlight w:val="yellow"/>
              </w:rPr>
              <w:t>：语音消息；</w:t>
            </w:r>
            <w:r w:rsidRPr="00DB5A6A">
              <w:rPr>
                <w:highlight w:val="yellow"/>
              </w:rPr>
              <w:t>image</w:t>
            </w:r>
            <w:r w:rsidRPr="00DB5A6A">
              <w:rPr>
                <w:rFonts w:hint="eastAsia"/>
                <w:highlight w:val="yellow"/>
              </w:rPr>
              <w:t>：图片消息；</w:t>
            </w:r>
            <w:r w:rsidRPr="00DB5A6A">
              <w:rPr>
                <w:highlight w:val="yellow"/>
              </w:rPr>
              <w:t>text</w:t>
            </w:r>
            <w:r w:rsidRPr="00DB5A6A">
              <w:rPr>
                <w:rFonts w:hint="eastAsia"/>
                <w:highlight w:val="yellow"/>
              </w:rPr>
              <w:t>：文本消息；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k</w:t>
            </w:r>
            <w:r w:rsidRPr="00DB5A6A">
              <w:rPr>
                <w:highlight w:val="yellow"/>
              </w:rPr>
              <w:t>ey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标题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链接</w:t>
            </w:r>
            <w:r w:rsidRPr="00DB5A6A">
              <w:rPr>
                <w:rFonts w:hint="eastAsia"/>
                <w:highlight w:val="yellow"/>
              </w:rPr>
              <w:t>，</w:t>
            </w:r>
            <w:r w:rsidRPr="00DB5A6A">
              <w:rPr>
                <w:highlight w:val="yellow"/>
              </w:rPr>
              <w:t>音乐</w:t>
            </w:r>
            <w:r w:rsidRPr="00DB5A6A">
              <w:rPr>
                <w:rFonts w:hint="eastAsia"/>
                <w:highlight w:val="yellow"/>
              </w:rPr>
              <w:t>或图片链接地址；</w:t>
            </w:r>
            <w:r w:rsidRPr="00DB5A6A">
              <w:rPr>
                <w:highlight w:val="yellow"/>
              </w:rPr>
              <w:t>图片链接，支持</w:t>
            </w:r>
            <w:r w:rsidRPr="00DB5A6A">
              <w:rPr>
                <w:highlight w:val="yellow"/>
              </w:rPr>
              <w:t>JPG</w:t>
            </w:r>
            <w:r w:rsidRPr="00DB5A6A">
              <w:rPr>
                <w:highlight w:val="yellow"/>
              </w:rPr>
              <w:t>、</w:t>
            </w:r>
            <w:r w:rsidRPr="00DB5A6A">
              <w:rPr>
                <w:highlight w:val="yellow"/>
              </w:rPr>
              <w:t>PNG</w:t>
            </w:r>
            <w:r w:rsidRPr="00DB5A6A">
              <w:rPr>
                <w:highlight w:val="yellow"/>
              </w:rPr>
              <w:t>格式，较好的效果为大图</w:t>
            </w:r>
            <w:r w:rsidRPr="00DB5A6A">
              <w:rPr>
                <w:highlight w:val="yellow"/>
              </w:rPr>
              <w:t>360*200</w:t>
            </w:r>
            <w:r w:rsidRPr="00DB5A6A">
              <w:rPr>
                <w:highlight w:val="yellow"/>
              </w:rPr>
              <w:t>，小图</w:t>
            </w:r>
            <w:r w:rsidRPr="00DB5A6A">
              <w:rPr>
                <w:highlight w:val="yellow"/>
              </w:rPr>
              <w:t>200*200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高质量音乐链接，</w:t>
            </w:r>
            <w:r w:rsidRPr="00DB5A6A">
              <w:rPr>
                <w:highlight w:val="yellow"/>
              </w:rPr>
              <w:t>WIFI</w:t>
            </w:r>
            <w:r w:rsidRPr="00DB5A6A">
              <w:rPr>
                <w:highlight w:val="yellow"/>
              </w:rPr>
              <w:t>环境优先使用该链接播放音乐</w:t>
            </w:r>
            <w:r w:rsidRPr="00DB5A6A">
              <w:rPr>
                <w:rFonts w:hint="eastAsia"/>
                <w:highlight w:val="yellow"/>
              </w:rPr>
              <w:t>(</w:t>
            </w:r>
            <w:r w:rsidRPr="00DB5A6A">
              <w:rPr>
                <w:rFonts w:hint="eastAsia"/>
                <w:highlight w:val="yellow"/>
              </w:rPr>
              <w:t>只有当消息类型为</w:t>
            </w:r>
            <w:r w:rsidRPr="00DB5A6A">
              <w:rPr>
                <w:highlight w:val="yellow"/>
              </w:rPr>
              <w:t>music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humb</w:t>
            </w:r>
            <w:r w:rsidRPr="00DB5A6A">
              <w:rPr>
                <w:rFonts w:hint="eastAsia"/>
                <w:highlight w:val="yellow"/>
              </w:rPr>
              <w:t>_m</w:t>
            </w:r>
            <w:r w:rsidRPr="00DB5A6A">
              <w:rPr>
                <w:highlight w:val="yellow"/>
              </w:rPr>
              <w:t>edia</w:t>
            </w:r>
            <w:r w:rsidRPr="00DB5A6A">
              <w:rPr>
                <w:rFonts w:hint="eastAsia"/>
                <w:highlight w:val="yellow"/>
              </w:rPr>
              <w:t>_i</w:t>
            </w:r>
            <w:r w:rsidRPr="00DB5A6A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缩略图</w:t>
            </w:r>
            <w:proofErr w:type="gramEnd"/>
            <w:r w:rsidRPr="00DB5A6A">
              <w:rPr>
                <w:highlight w:val="yellow"/>
              </w:rPr>
              <w:t>的媒体</w:t>
            </w:r>
            <w:r w:rsidRPr="00DB5A6A">
              <w:rPr>
                <w:highlight w:val="yellow"/>
              </w:rPr>
              <w:t>id</w:t>
            </w:r>
            <w:r w:rsidRPr="00DB5A6A">
              <w:rPr>
                <w:highlight w:val="yellow"/>
              </w:rPr>
              <w:t>，通过上传多媒体文件，得到的</w:t>
            </w:r>
            <w:r w:rsidRPr="00DB5A6A">
              <w:rPr>
                <w:highlight w:val="yellow"/>
              </w:rPr>
              <w:t>id</w:t>
            </w:r>
            <w:r w:rsidRPr="00DB5A6A">
              <w:rPr>
                <w:rFonts w:hint="eastAsia"/>
                <w:highlight w:val="yellow"/>
              </w:rPr>
              <w:t>(</w:t>
            </w:r>
            <w:r w:rsidRPr="00DB5A6A">
              <w:rPr>
                <w:rFonts w:hint="eastAsia"/>
                <w:highlight w:val="yellow"/>
              </w:rPr>
              <w:t>只有当消息类型为</w:t>
            </w:r>
            <w:r w:rsidRPr="00DB5A6A">
              <w:rPr>
                <w:highlight w:val="yellow"/>
              </w:rPr>
              <w:t>music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</w:t>
            </w:r>
            <w:r w:rsidRPr="00DB5A6A">
              <w:rPr>
                <w:highlight w:val="yellow"/>
              </w:rPr>
              <w:t>edia</w:t>
            </w:r>
            <w:r w:rsidRPr="00DB5A6A">
              <w:rPr>
                <w:rFonts w:hint="eastAsia"/>
                <w:highlight w:val="yellow"/>
              </w:rPr>
              <w:t>_i</w:t>
            </w:r>
            <w:r w:rsidRPr="00DB5A6A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通过上传多媒体文件，得到的</w:t>
            </w:r>
            <w:r w:rsidRPr="00DB5A6A">
              <w:rPr>
                <w:highlight w:val="yellow"/>
              </w:rPr>
              <w:t>id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</w:t>
            </w:r>
            <w:r w:rsidRPr="00DB5A6A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点击图文消息跳转链接</w:t>
            </w:r>
            <w:r w:rsidRPr="00DB5A6A">
              <w:rPr>
                <w:rFonts w:hint="eastAsia"/>
                <w:highlight w:val="yellow"/>
              </w:rPr>
              <w:t>(</w:t>
            </w:r>
            <w:r w:rsidRPr="00DB5A6A">
              <w:rPr>
                <w:rFonts w:hint="eastAsia"/>
                <w:highlight w:val="yellow"/>
              </w:rPr>
              <w:t>只有当消息类型为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DB5A6A">
              <w:rPr>
                <w:highlight w:val="yellow"/>
              </w:rPr>
              <w:t>订阅事件</w:t>
            </w:r>
            <w:r w:rsidRPr="00DB5A6A">
              <w:rPr>
                <w:rFonts w:hint="eastAsia"/>
                <w:highlight w:val="yellow"/>
              </w:rPr>
              <w:t>；</w:t>
            </w:r>
            <w:r w:rsidRPr="00DB5A6A">
              <w:rPr>
                <w:rFonts w:hint="eastAsia"/>
                <w:highlight w:val="yellow"/>
              </w:rPr>
              <w:t>1</w:t>
            </w:r>
            <w:r w:rsidRPr="00DB5A6A">
              <w:rPr>
                <w:rFonts w:hint="eastAsia"/>
                <w:highlight w:val="yellow"/>
              </w:rPr>
              <w:t>：</w:t>
            </w:r>
            <w:r w:rsidRPr="00DB5A6A">
              <w:rPr>
                <w:highlight w:val="yellow"/>
              </w:rPr>
              <w:t>发送信息</w:t>
            </w:r>
            <w:r w:rsidRPr="00DB5A6A">
              <w:rPr>
                <w:rFonts w:hint="eastAsia"/>
                <w:highlight w:val="yellow"/>
              </w:rPr>
              <w:t>；</w:t>
            </w:r>
            <w:r w:rsidRPr="00DB5A6A">
              <w:rPr>
                <w:rFonts w:hint="eastAsia"/>
                <w:highlight w:val="yellow"/>
              </w:rPr>
              <w:t>2</w:t>
            </w:r>
            <w:r w:rsidRPr="00DB5A6A">
              <w:rPr>
                <w:rFonts w:hint="eastAsia"/>
                <w:highlight w:val="yellow"/>
              </w:rPr>
              <w:t>：</w:t>
            </w:r>
            <w:r w:rsidRPr="00DB5A6A">
              <w:rPr>
                <w:highlight w:val="yellow"/>
              </w:rPr>
              <w:t>点击自定义菜单</w:t>
            </w:r>
            <w:r w:rsidRPr="00DB5A6A">
              <w:rPr>
                <w:rFonts w:hint="eastAsia"/>
                <w:highlight w:val="yellow"/>
              </w:rPr>
              <w:t>；</w:t>
            </w:r>
            <w:r w:rsidRPr="00DB5A6A">
              <w:rPr>
                <w:rFonts w:hint="eastAsia"/>
                <w:highlight w:val="yellow"/>
              </w:rPr>
              <w:t>3</w:t>
            </w:r>
            <w:r w:rsidRPr="00DB5A6A">
              <w:rPr>
                <w:rFonts w:hint="eastAsia"/>
                <w:highlight w:val="yellow"/>
              </w:rPr>
              <w:t>：</w:t>
            </w:r>
            <w:r w:rsidRPr="00DB5A6A">
              <w:rPr>
                <w:highlight w:val="yellow"/>
              </w:rPr>
              <w:t>扫描</w:t>
            </w:r>
            <w:proofErr w:type="gramStart"/>
            <w:r w:rsidRPr="00DB5A6A">
              <w:rPr>
                <w:highlight w:val="yellow"/>
              </w:rPr>
              <w:t>二维码事件</w:t>
            </w:r>
            <w:proofErr w:type="gramEnd"/>
            <w:r w:rsidRPr="00DB5A6A">
              <w:rPr>
                <w:rFonts w:hint="eastAsia"/>
                <w:highlight w:val="yellow"/>
              </w:rPr>
              <w:t>；</w:t>
            </w:r>
            <w:r w:rsidRPr="00DB5A6A">
              <w:rPr>
                <w:rFonts w:hint="eastAsia"/>
                <w:highlight w:val="yellow"/>
              </w:rPr>
              <w:t>4</w:t>
            </w:r>
            <w:r w:rsidRPr="00DB5A6A">
              <w:rPr>
                <w:rFonts w:hint="eastAsia"/>
                <w:highlight w:val="yellow"/>
              </w:rPr>
              <w:t>：</w:t>
            </w:r>
            <w:r w:rsidRPr="00DB5A6A">
              <w:rPr>
                <w:highlight w:val="yellow"/>
              </w:rPr>
              <w:t>支付成功事件</w:t>
            </w:r>
            <w:r w:rsidRPr="00DB5A6A">
              <w:rPr>
                <w:rFonts w:hint="eastAsia"/>
                <w:highlight w:val="yellow"/>
              </w:rPr>
              <w:t>；</w:t>
            </w:r>
            <w:r w:rsidRPr="00DB5A6A">
              <w:rPr>
                <w:rFonts w:hint="eastAsia"/>
                <w:highlight w:val="yellow"/>
              </w:rPr>
              <w:t>5</w:t>
            </w:r>
            <w:r w:rsidRPr="00DB5A6A">
              <w:rPr>
                <w:rFonts w:hint="eastAsia"/>
                <w:highlight w:val="yellow"/>
              </w:rPr>
              <w:t>：</w:t>
            </w:r>
            <w:r w:rsidRPr="00DB5A6A">
              <w:rPr>
                <w:highlight w:val="yellow"/>
              </w:rPr>
              <w:t>用户维权</w:t>
            </w:r>
            <w:r w:rsidRPr="00DB5A6A">
              <w:rPr>
                <w:rFonts w:hint="eastAsia"/>
                <w:highlight w:val="yellow"/>
              </w:rPr>
              <w:t>；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添加时间（</w:t>
            </w:r>
            <w:r w:rsidRPr="00DB5A6A">
              <w:rPr>
                <w:highlight w:val="yellow"/>
              </w:rPr>
              <w:t>消息创建时间</w:t>
            </w:r>
            <w:r w:rsidRPr="00DB5A6A">
              <w:rPr>
                <w:rFonts w:hint="eastAsia"/>
                <w:highlight w:val="yellow"/>
              </w:rPr>
              <w:t>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DB5A6A" w:rsidTr="00715BE8">
        <w:tc>
          <w:tcPr>
            <w:tcW w:w="10173" w:type="dxa"/>
            <w:gridSpan w:val="6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备注：</w:t>
            </w:r>
          </w:p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wechat_menu</w:t>
      </w:r>
      <w:r w:rsidRPr="00DB5A6A">
        <w:rPr>
          <w:highlight w:val="yellow"/>
        </w:rPr>
        <w:t xml:space="preserve"> </w:t>
      </w:r>
      <w:r w:rsidRPr="00DB5A6A">
        <w:rPr>
          <w:rFonts w:hint="eastAsia"/>
          <w:highlight w:val="yellow"/>
        </w:rPr>
        <w:t xml:space="preserve"> </w:t>
      </w:r>
      <w:proofErr w:type="gramStart"/>
      <w:r w:rsidRPr="00DB5A6A">
        <w:rPr>
          <w:rFonts w:hint="eastAsia"/>
          <w:highlight w:val="yellow"/>
        </w:rPr>
        <w:t>微信公众号</w:t>
      </w:r>
      <w:proofErr w:type="gramEnd"/>
      <w:r w:rsidRPr="00DB5A6A">
        <w:rPr>
          <w:rFonts w:hint="eastAsia"/>
          <w:highlight w:val="yellow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DB5A6A" w:rsidTr="00715BE8">
        <w:tc>
          <w:tcPr>
            <w:tcW w:w="10173" w:type="dxa"/>
            <w:gridSpan w:val="6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 xml:space="preserve">sy_wechat_menu  </w:t>
            </w:r>
            <w:proofErr w:type="gramStart"/>
            <w:r w:rsidRPr="00DB5A6A">
              <w:rPr>
                <w:rFonts w:hint="eastAsia"/>
                <w:highlight w:val="yellow"/>
              </w:rPr>
              <w:t>微信公众号</w:t>
            </w:r>
            <w:proofErr w:type="gramEnd"/>
            <w:r w:rsidRPr="00DB5A6A">
              <w:rPr>
                <w:rFonts w:hint="eastAsia"/>
                <w:highlight w:val="yellow"/>
              </w:rPr>
              <w:t>菜单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父类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</w:t>
            </w:r>
            <w:r w:rsidRPr="00DB5A6A">
              <w:rPr>
                <w:highlight w:val="yellow"/>
              </w:rPr>
              <w:t>(</w:t>
            </w:r>
            <w:proofErr w:type="gramEnd"/>
            <w:ins w:id="137" w:author="coder" w:date="2015-07-31T15:26:00Z">
              <w:r w:rsidRPr="00DB5A6A">
                <w:rPr>
                  <w:rFonts w:hint="eastAsia"/>
                  <w:highlight w:val="yellow"/>
                </w:rPr>
                <w:t>24</w:t>
              </w:r>
            </w:ins>
            <w:r w:rsidRPr="00DB5A6A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标题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</w:t>
            </w:r>
            <w:r w:rsidRPr="00DB5A6A">
              <w:rPr>
                <w:highlight w:val="yellow"/>
              </w:rPr>
              <w:t>(</w:t>
            </w:r>
            <w:proofErr w:type="gramEnd"/>
            <w:ins w:id="138" w:author="coder" w:date="2015-07-31T15:26:00Z">
              <w:r w:rsidRPr="00DB5A6A">
                <w:rPr>
                  <w:rFonts w:hint="eastAsia"/>
                  <w:highlight w:val="yellow"/>
                </w:rPr>
                <w:t>32</w:t>
              </w:r>
            </w:ins>
            <w:r w:rsidRPr="00DB5A6A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</w:t>
            </w:r>
            <w:r w:rsidRPr="00DB5A6A">
              <w:rPr>
                <w:highlight w:val="yellow"/>
              </w:rPr>
              <w:t>(</w:t>
            </w:r>
            <w:proofErr w:type="gramEnd"/>
            <w:ins w:id="139" w:author="coder" w:date="2015-07-31T15:26:00Z">
              <w:r w:rsidRPr="00DB5A6A">
                <w:rPr>
                  <w:rFonts w:hint="eastAsia"/>
                  <w:highlight w:val="yellow"/>
                </w:rPr>
                <w:t>255</w:t>
              </w:r>
            </w:ins>
            <w:r w:rsidRPr="00DB5A6A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rFonts w:hint="eastAsia"/>
                <w:highlight w:val="yellow"/>
              </w:rPr>
              <w:t>外链</w:t>
            </w:r>
            <w:proofErr w:type="gramEnd"/>
            <w:r w:rsidRPr="00DB5A6A">
              <w:rPr>
                <w:rFonts w:hint="eastAsia"/>
                <w:highlight w:val="yellow"/>
              </w:rPr>
              <w:t>URL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</w:t>
            </w:r>
            <w:r w:rsidRPr="00DB5A6A">
              <w:rPr>
                <w:highlight w:val="yellow"/>
              </w:rPr>
              <w:t>(</w:t>
            </w:r>
            <w:proofErr w:type="gramEnd"/>
            <w:ins w:id="140" w:author="coder" w:date="2015-07-31T15:26:00Z">
              <w:r w:rsidRPr="00DB5A6A">
                <w:rPr>
                  <w:rFonts w:hint="eastAsia"/>
                  <w:highlight w:val="yellow"/>
                </w:rPr>
                <w:t>128</w:t>
              </w:r>
            </w:ins>
            <w:r w:rsidRPr="00DB5A6A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KEY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调用新增永久素材接口返回的合法</w:t>
            </w:r>
            <w:r w:rsidRPr="00DB5A6A">
              <w:rPr>
                <w:highlight w:val="yellow"/>
              </w:rPr>
              <w:t>media_id</w:t>
            </w:r>
          </w:p>
        </w:tc>
      </w:tr>
      <w:tr w:rsidR="00007553" w:rsidRPr="00DB5A6A" w:rsidTr="00715BE8">
        <w:trPr>
          <w:ins w:id="141" w:author="coder" w:date="2015-07-31T15:26:00Z"/>
        </w:trPr>
        <w:tc>
          <w:tcPr>
            <w:tcW w:w="1809" w:type="dxa"/>
          </w:tcPr>
          <w:p w:rsidR="00007553" w:rsidRPr="00DB5A6A" w:rsidRDefault="00007553" w:rsidP="00715BE8">
            <w:pPr>
              <w:jc w:val="left"/>
              <w:rPr>
                <w:ins w:id="142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3" w:author="coder" w:date="2015-07-31T15:26:00Z">
              <w:r w:rsidRPr="00DB5A6A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ins w:id="144" w:author="coder" w:date="2015-07-31T15:26:00Z"/>
                <w:highlight w:val="yellow"/>
              </w:rPr>
            </w:pPr>
            <w:proofErr w:type="gramStart"/>
            <w:ins w:id="145" w:author="coder" w:date="2015-07-31T15:26:00Z">
              <w:r w:rsidRPr="00DB5A6A">
                <w:rPr>
                  <w:highlight w:val="yellow"/>
                </w:rPr>
                <w:t>Int(</w:t>
              </w:r>
              <w:proofErr w:type="gramEnd"/>
              <w:r w:rsidRPr="00DB5A6A">
                <w:rPr>
                  <w:highlight w:val="yellow"/>
                </w:rPr>
                <w:t>11)</w:t>
              </w:r>
            </w:ins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ins w:id="146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7" w:author="coder" w:date="2015-07-31T15:26:00Z">
              <w:r w:rsidRPr="00DB5A6A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ins w:id="148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9" w:author="coder" w:date="2015-07-31T15:26:00Z">
              <w:r w:rsidRPr="00DB5A6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DB5A6A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ins w:id="150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ins w:id="151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2" w:author="coder" w:date="2015-07-31T15:26:00Z">
              <w:r w:rsidRPr="00DB5A6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件；4：scancode_waitmsg：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扫码推事件且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微信相册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添加时间（</w:t>
            </w:r>
            <w:r w:rsidRPr="00DB5A6A">
              <w:rPr>
                <w:highlight w:val="yellow"/>
              </w:rPr>
              <w:t>消息创建时间</w:t>
            </w:r>
            <w:r w:rsidRPr="00DB5A6A">
              <w:rPr>
                <w:rFonts w:hint="eastAsia"/>
                <w:highlight w:val="yellow"/>
              </w:rPr>
              <w:t>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DB5A6A" w:rsidTr="00715BE8">
        <w:tc>
          <w:tcPr>
            <w:tcW w:w="10173" w:type="dxa"/>
            <w:gridSpan w:val="6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lastRenderedPageBreak/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e</w:t>
      </w:r>
      <w:r w:rsidRPr="00DB5A6A">
        <w:rPr>
          <w:highlight w:val="yellow"/>
        </w:rPr>
        <w:t>xpress</w:t>
      </w:r>
      <w:r w:rsidRPr="00DB5A6A">
        <w:rPr>
          <w:rFonts w:hint="eastAsia"/>
          <w:highlight w:val="yellow"/>
        </w:rPr>
        <w:t xml:space="preserve">_info  </w:t>
      </w:r>
      <w:r w:rsidRPr="00DB5A6A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DB5A6A" w:rsidTr="00715BE8">
        <w:tc>
          <w:tcPr>
            <w:tcW w:w="10173" w:type="dxa"/>
            <w:gridSpan w:val="6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 xml:space="preserve">sy_express_info  </w:t>
            </w:r>
            <w:r w:rsidRPr="00DB5A6A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express_info</w:t>
            </w:r>
            <w:r w:rsidRPr="00DB5A6A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DB5A6A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标题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f</w:t>
            </w:r>
            <w:r w:rsidRPr="00DB5A6A">
              <w:rPr>
                <w:highlight w:val="yellow"/>
              </w:rPr>
              <w:t>irst</w:t>
            </w:r>
            <w:r w:rsidRPr="00DB5A6A">
              <w:rPr>
                <w:rFonts w:hint="eastAsia"/>
                <w:highlight w:val="yellow"/>
              </w:rPr>
              <w:t>_</w:t>
            </w:r>
            <w:r w:rsidRPr="00DB5A6A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C</w:t>
            </w:r>
            <w:r w:rsidRPr="00DB5A6A">
              <w:rPr>
                <w:rFonts w:hint="eastAsia"/>
                <w:highlight w:val="yellow"/>
              </w:rPr>
              <w:t>har(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DB5A6A" w:rsidTr="00715BE8">
        <w:tc>
          <w:tcPr>
            <w:tcW w:w="18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添加时间（</w:t>
            </w:r>
            <w:r w:rsidRPr="00DB5A6A">
              <w:rPr>
                <w:highlight w:val="yellow"/>
              </w:rPr>
              <w:t>消息创建时间</w:t>
            </w:r>
            <w:r w:rsidRPr="00DB5A6A">
              <w:rPr>
                <w:rFonts w:hint="eastAsia"/>
                <w:highlight w:val="yellow"/>
              </w:rPr>
              <w:t>）</w:t>
            </w:r>
          </w:p>
        </w:tc>
      </w:tr>
      <w:tr w:rsidR="00007553" w:rsidRPr="00DB5A6A" w:rsidTr="00715BE8">
        <w:tc>
          <w:tcPr>
            <w:tcW w:w="1809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DB5A6A" w:rsidRDefault="00007553" w:rsidP="00715BE8">
            <w:pPr>
              <w:widowControl/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DB5A6A" w:rsidTr="00715BE8">
        <w:tc>
          <w:tcPr>
            <w:tcW w:w="10173" w:type="dxa"/>
            <w:gridSpan w:val="6"/>
          </w:tcPr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DB5A6A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sy_wechat_material </w:t>
      </w:r>
      <w:r w:rsidRPr="00DB5A6A">
        <w:rPr>
          <w:rFonts w:hint="eastAsia"/>
          <w:highlight w:val="yellow"/>
        </w:rPr>
        <w:tab/>
      </w:r>
      <w:proofErr w:type="gramStart"/>
      <w:r w:rsidRPr="00DB5A6A">
        <w:rPr>
          <w:rFonts w:hint="eastAsia"/>
          <w:b w:val="0"/>
          <w:highlight w:val="yellow"/>
        </w:rPr>
        <w:t>微信素材</w:t>
      </w:r>
      <w:proofErr w:type="gramEnd"/>
      <w:r w:rsidRPr="00DB5A6A">
        <w:rPr>
          <w:rFonts w:hint="eastAsia"/>
          <w:b w:val="0"/>
          <w:highlight w:val="yellow"/>
        </w:rPr>
        <w:t>管理表</w:t>
      </w:r>
      <w:r w:rsidRPr="00DB5A6A">
        <w:rPr>
          <w:rFonts w:hint="eastAsia"/>
          <w:b w:val="0"/>
          <w:highlight w:val="yellow"/>
        </w:rPr>
        <w:t>[</w:t>
      </w:r>
      <w:r w:rsidRPr="00DB5A6A">
        <w:rPr>
          <w:rFonts w:hint="eastAsia"/>
          <w:b w:val="0"/>
          <w:highlight w:val="yellow"/>
        </w:rPr>
        <w:t>分类</w:t>
      </w:r>
      <w:r w:rsidRPr="00DB5A6A">
        <w:rPr>
          <w:rFonts w:hint="eastAsia"/>
          <w:b w:val="0"/>
          <w:highlight w:val="yellow"/>
        </w:rPr>
        <w:t>/</w:t>
      </w:r>
      <w:r w:rsidRPr="00DB5A6A">
        <w:rPr>
          <w:rFonts w:hint="eastAsia"/>
          <w:b w:val="0"/>
          <w:highlight w:val="yellow"/>
        </w:rPr>
        <w:t>总表</w:t>
      </w:r>
      <w:r w:rsidRPr="00DB5A6A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DB5A6A" w:rsidTr="00715BE8">
        <w:tc>
          <w:tcPr>
            <w:tcW w:w="10682" w:type="dxa"/>
            <w:gridSpan w:val="6"/>
            <w:hideMark/>
          </w:tcPr>
          <w:p w:rsidR="00007553" w:rsidRPr="00DB5A6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highlight w:val="yellow"/>
              </w:rPr>
              <w:t>sy_wechat_material</w:t>
            </w:r>
            <w:r w:rsidRPr="00DB5A6A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DB5A6A">
              <w:rPr>
                <w:rFonts w:hint="eastAsia"/>
                <w:b/>
                <w:highlight w:val="yellow"/>
              </w:rPr>
              <w:t>微信素材</w:t>
            </w:r>
            <w:proofErr w:type="gramEnd"/>
            <w:r w:rsidRPr="00DB5A6A">
              <w:rPr>
                <w:rFonts w:hint="eastAsia"/>
                <w:b/>
                <w:highlight w:val="yellow"/>
              </w:rPr>
              <w:t>管理表</w:t>
            </w:r>
            <w:r w:rsidRPr="00DB5A6A">
              <w:rPr>
                <w:rFonts w:hint="eastAsia"/>
                <w:b/>
                <w:highlight w:val="yellow"/>
              </w:rPr>
              <w:t>[</w:t>
            </w:r>
            <w:r w:rsidRPr="00DB5A6A">
              <w:rPr>
                <w:rFonts w:hint="eastAsia"/>
                <w:b/>
                <w:highlight w:val="yellow"/>
              </w:rPr>
              <w:t>分类</w:t>
            </w:r>
            <w:r w:rsidRPr="00DB5A6A">
              <w:rPr>
                <w:rFonts w:hint="eastAsia"/>
                <w:b/>
                <w:highlight w:val="yellow"/>
              </w:rPr>
              <w:t>/</w:t>
            </w:r>
            <w:r w:rsidRPr="00DB5A6A">
              <w:rPr>
                <w:rFonts w:hint="eastAsia"/>
                <w:b/>
                <w:highlight w:val="yellow"/>
              </w:rPr>
              <w:t>总表</w:t>
            </w:r>
            <w:r w:rsidRPr="00DB5A6A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Style w:val="af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varchar (</w:t>
            </w:r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proofErr w:type="gramEnd"/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archart(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archart(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3" w:author="微软用户" w:date="2015-07-31T15:26:00Z">
              <w:r w:rsidRPr="00DB5A6A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DB5A6A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4" w:author="微软用户" w:date="2015-07-31T15:26:00Z">
              <w:r w:rsidRPr="00DB5A6A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DB5A6A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DB5A6A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DB5A6A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007553" w:rsidRPr="00DB5A6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</w:t>
            </w:r>
            <w:proofErr w:type="gramStart"/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当类型</w:t>
            </w:r>
            <w:proofErr w:type="gramEnd"/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为“图文类型（</w:t>
            </w:r>
            <w:ins w:id="155" w:author="微软用户" w:date="2015-07-31T15:26:00Z">
              <w:r w:rsidRPr="00DB5A6A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DB5A6A">
              <w:rPr>
                <w:highlight w:val="yellow"/>
              </w:rPr>
              <w:t xml:space="preserve"> sy_wechat_atricles</w:t>
            </w:r>
            <w:r w:rsidRPr="00DB5A6A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proofErr w:type="gramStart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proofErr w:type="gramStart"/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sy_wechat_atricles </w:t>
      </w:r>
      <w:r w:rsidRPr="00DB5A6A">
        <w:rPr>
          <w:rFonts w:hint="eastAsia"/>
          <w:highlight w:val="yellow"/>
        </w:rPr>
        <w:tab/>
      </w:r>
      <w:proofErr w:type="gramStart"/>
      <w:r w:rsidRPr="00DB5A6A">
        <w:rPr>
          <w:rFonts w:hint="eastAsia"/>
          <w:highlight w:val="yellow"/>
        </w:rPr>
        <w:t>微信</w:t>
      </w:r>
      <w:r w:rsidRPr="00DB5A6A">
        <w:rPr>
          <w:rFonts w:hint="eastAsia"/>
          <w:b w:val="0"/>
          <w:highlight w:val="yellow"/>
        </w:rPr>
        <w:t>素材</w:t>
      </w:r>
      <w:proofErr w:type="gramEnd"/>
      <w:r w:rsidRPr="00DB5A6A">
        <w:rPr>
          <w:rFonts w:hint="eastAsia"/>
          <w:b w:val="0"/>
          <w:highlight w:val="yellow"/>
        </w:rPr>
        <w:t>管理</w:t>
      </w:r>
      <w:r w:rsidRPr="00DB5A6A">
        <w:rPr>
          <w:rFonts w:hint="eastAsia"/>
          <w:b w:val="0"/>
          <w:highlight w:val="yellow"/>
        </w:rPr>
        <w:t xml:space="preserve"> - </w:t>
      </w:r>
      <w:r w:rsidRPr="00DB5A6A">
        <w:rPr>
          <w:rFonts w:hint="eastAsia"/>
          <w:highlight w:val="yellow"/>
        </w:rPr>
        <w:t>图文列表</w:t>
      </w:r>
      <w:r w:rsidRPr="00DB5A6A">
        <w:rPr>
          <w:rFonts w:hint="eastAsia"/>
          <w:highlight w:val="yellow"/>
        </w:rPr>
        <w:t>[</w:t>
      </w:r>
      <w:proofErr w:type="gramStart"/>
      <w:r w:rsidRPr="00DB5A6A">
        <w:rPr>
          <w:rFonts w:hint="eastAsia"/>
          <w:highlight w:val="yellow"/>
        </w:rPr>
        <w:t>子表</w:t>
      </w:r>
      <w:proofErr w:type="gramEnd"/>
      <w:r w:rsidRPr="00DB5A6A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DB5A6A" w:rsidTr="00715BE8">
        <w:tc>
          <w:tcPr>
            <w:tcW w:w="10682" w:type="dxa"/>
            <w:gridSpan w:val="6"/>
            <w:hideMark/>
          </w:tcPr>
          <w:p w:rsidR="00007553" w:rsidRPr="00DB5A6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highlight w:val="yellow"/>
              </w:rPr>
              <w:t>sy_wechat_atricles</w:t>
            </w:r>
            <w:r w:rsidRPr="00DB5A6A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proofErr w:type="gramStart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默认</w:t>
            </w: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Style w:val="af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DB5A6A" w:rsidTr="00715BE8">
        <w:trPr>
          <w:trHeight w:val="241"/>
        </w:trPr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highlight w:val="yellow"/>
              </w:rPr>
              <w:t>20)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</w:t>
            </w:r>
            <w:proofErr w:type="gramStart"/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文消息</w:t>
            </w:r>
            <w:proofErr w:type="gramEnd"/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才有摘要，多图文此处为空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33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007553" w:rsidRPr="00DB5A6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DB5A6A">
              <w:rPr>
                <w:highlight w:val="yellow"/>
              </w:rPr>
              <w:t>sy_wechat_material</w:t>
            </w:r>
            <w:r w:rsidRPr="00DB5A6A">
              <w:rPr>
                <w:rFonts w:hint="eastAsia"/>
                <w:b/>
                <w:highlight w:val="yellow"/>
              </w:rPr>
              <w:tab/>
            </w:r>
            <w:r w:rsidRPr="00DB5A6A">
              <w:rPr>
                <w:rFonts w:hint="eastAsia"/>
                <w:b/>
                <w:highlight w:val="yellow"/>
              </w:rPr>
              <w:t>微信素材管理表</w:t>
            </w:r>
            <w:r w:rsidRPr="00DB5A6A">
              <w:rPr>
                <w:rFonts w:hint="eastAsia"/>
                <w:b/>
                <w:highlight w:val="yellow"/>
              </w:rPr>
              <w:t>[</w:t>
            </w:r>
            <w:r w:rsidRPr="00DB5A6A">
              <w:rPr>
                <w:rFonts w:hint="eastAsia"/>
                <w:b/>
                <w:highlight w:val="yellow"/>
              </w:rPr>
              <w:t>分类</w:t>
            </w:r>
            <w:r w:rsidRPr="00DB5A6A">
              <w:rPr>
                <w:rFonts w:hint="eastAsia"/>
                <w:b/>
                <w:highlight w:val="yellow"/>
              </w:rPr>
              <w:t>/</w:t>
            </w:r>
            <w:r w:rsidRPr="00DB5A6A">
              <w:rPr>
                <w:rFonts w:hint="eastAsia"/>
                <w:b/>
                <w:highlight w:val="yellow"/>
              </w:rPr>
              <w:t>总表</w:t>
            </w:r>
            <w:r w:rsidRPr="00DB5A6A">
              <w:rPr>
                <w:rFonts w:hint="eastAsia"/>
                <w:b/>
                <w:highlight w:val="yellow"/>
              </w:rPr>
              <w:t>]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w</w:t>
      </w:r>
      <w:r w:rsidRPr="00DB5A6A">
        <w:rPr>
          <w:highlight w:val="yellow"/>
        </w:rPr>
        <w:t>e</w:t>
      </w:r>
      <w:r w:rsidRPr="00DB5A6A">
        <w:rPr>
          <w:rFonts w:hint="eastAsia"/>
          <w:highlight w:val="yellow"/>
        </w:rPr>
        <w:t>c</w:t>
      </w:r>
      <w:r w:rsidRPr="00DB5A6A">
        <w:rPr>
          <w:highlight w:val="yellow"/>
        </w:rPr>
        <w:t>hat</w:t>
      </w:r>
      <w:r w:rsidRPr="00DB5A6A">
        <w:rPr>
          <w:rFonts w:hint="eastAsia"/>
          <w:highlight w:val="yellow"/>
        </w:rPr>
        <w:t>_groups</w:t>
      </w:r>
      <w:r w:rsidRPr="00DB5A6A">
        <w:rPr>
          <w:highlight w:val="yellow"/>
        </w:rPr>
        <w:t xml:space="preserve">   </w:t>
      </w:r>
      <w:r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</w:t>
      </w:r>
      <w:proofErr w:type="gramEnd"/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DB5A6A" w:rsidTr="00715BE8">
        <w:tc>
          <w:tcPr>
            <w:tcW w:w="10682" w:type="dxa"/>
            <w:gridSpan w:val="6"/>
            <w:shd w:val="clear" w:color="auto" w:fill="auto"/>
          </w:tcPr>
          <w:p w:rsidR="00007553" w:rsidRPr="00DB5A6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</w:t>
            </w:r>
            <w:r w:rsidRPr="00DB5A6A">
              <w:rPr>
                <w:rFonts w:hint="eastAsia"/>
                <w:b/>
                <w:highlight w:val="yellow"/>
              </w:rPr>
              <w:t xml:space="preserve">sy_wechat_groups     </w:t>
            </w:r>
            <w:proofErr w:type="gramStart"/>
            <w:r w:rsidRPr="00DB5A6A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DB5A6A">
              <w:rPr>
                <w:rFonts w:hint="eastAsia"/>
                <w:b/>
                <w:highlight w:val="yellow"/>
              </w:rPr>
              <w:t>分组表</w:t>
            </w:r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DB5A6A">
              <w:rPr>
                <w:rFonts w:hint="eastAsia"/>
                <w:highlight w:val="yellow"/>
              </w:rPr>
              <w:t>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</w:t>
            </w:r>
            <w:r w:rsidRPr="00DB5A6A">
              <w:rPr>
                <w:highlight w:val="yellow"/>
              </w:rPr>
              <w:t>oun</w:t>
            </w:r>
            <w:r w:rsidRPr="00DB5A6A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DB5A6A">
              <w:rPr>
                <w:rFonts w:hint="eastAsia"/>
                <w:highlight w:val="yellow"/>
              </w:rPr>
              <w:t>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07553" w:rsidRPr="00DB5A6A" w:rsidTr="00715BE8">
        <w:tc>
          <w:tcPr>
            <w:tcW w:w="2102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hyperlink r:id="rId14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007553" w:rsidRPr="00DB5A6A" w:rsidTr="00715BE8">
        <w:tc>
          <w:tcPr>
            <w:tcW w:w="10682" w:type="dxa"/>
            <w:gridSpan w:val="6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1、本表信息与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微信公众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号中的分组同步，如信息未完全同步，需通过后台手动同步；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w</w:t>
      </w:r>
      <w:r w:rsidRPr="00DB5A6A">
        <w:rPr>
          <w:highlight w:val="yellow"/>
        </w:rPr>
        <w:t>e</w:t>
      </w:r>
      <w:r w:rsidRPr="00DB5A6A">
        <w:rPr>
          <w:rFonts w:hint="eastAsia"/>
          <w:highlight w:val="yellow"/>
        </w:rPr>
        <w:t>c</w:t>
      </w:r>
      <w:r w:rsidRPr="00DB5A6A">
        <w:rPr>
          <w:highlight w:val="yellow"/>
        </w:rPr>
        <w:t>hat</w:t>
      </w:r>
      <w:r w:rsidRPr="00DB5A6A">
        <w:rPr>
          <w:rFonts w:hint="eastAsia"/>
          <w:highlight w:val="yellow"/>
        </w:rPr>
        <w:t>_m</w:t>
      </w:r>
      <w:r w:rsidRPr="00DB5A6A">
        <w:rPr>
          <w:highlight w:val="yellow"/>
        </w:rPr>
        <w:t>ass</w:t>
      </w:r>
      <w:r w:rsidRPr="00DB5A6A">
        <w:rPr>
          <w:rFonts w:hint="eastAsia"/>
          <w:highlight w:val="yellow"/>
        </w:rPr>
        <w:t>_log</w:t>
      </w:r>
      <w:r w:rsidRPr="00DB5A6A">
        <w:rPr>
          <w:highlight w:val="yellow"/>
        </w:rPr>
        <w:t xml:space="preserve">   </w:t>
      </w:r>
      <w:r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</w:t>
      </w:r>
      <w:proofErr w:type="gramEnd"/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DB5A6A" w:rsidTr="00715BE8">
        <w:tc>
          <w:tcPr>
            <w:tcW w:w="10682" w:type="dxa"/>
            <w:gridSpan w:val="6"/>
            <w:shd w:val="clear" w:color="auto" w:fill="auto"/>
          </w:tcPr>
          <w:p w:rsidR="00007553" w:rsidRPr="00DB5A6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</w:t>
            </w:r>
            <w:r w:rsidRPr="00DB5A6A">
              <w:rPr>
                <w:rFonts w:hint="eastAsia"/>
                <w:b/>
                <w:highlight w:val="yellow"/>
              </w:rPr>
              <w:t xml:space="preserve">sy_wechat_mass_log     </w:t>
            </w:r>
            <w:proofErr w:type="gramStart"/>
            <w:r w:rsidRPr="00DB5A6A">
              <w:rPr>
                <w:rFonts w:hint="eastAsia"/>
                <w:b/>
                <w:highlight w:val="yellow"/>
              </w:rPr>
              <w:t>微信群</w:t>
            </w:r>
            <w:proofErr w:type="gramEnd"/>
            <w:r w:rsidRPr="00DB5A6A">
              <w:rPr>
                <w:rFonts w:hint="eastAsia"/>
                <w:b/>
                <w:highlight w:val="yellow"/>
              </w:rPr>
              <w:t>发信息记录表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DB5A6A">
              <w:rPr>
                <w:rFonts w:hint="eastAsia"/>
                <w:highlight w:val="yellow"/>
              </w:rPr>
              <w:t>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用于设定是否向全部用户发送，值为</w:t>
            </w:r>
            <w:r w:rsidRPr="00DB5A6A">
              <w:rPr>
                <w:rFonts w:hint="eastAsia"/>
                <w:highlight w:val="yellow"/>
              </w:rPr>
              <w:t>1:</w:t>
            </w:r>
            <w:r w:rsidRPr="00DB5A6A">
              <w:rPr>
                <w:highlight w:val="yellow"/>
              </w:rPr>
              <w:t>true</w:t>
            </w:r>
            <w:r w:rsidRPr="00DB5A6A">
              <w:rPr>
                <w:highlight w:val="yellow"/>
              </w:rPr>
              <w:t>或</w:t>
            </w:r>
            <w:r w:rsidRPr="00DB5A6A">
              <w:rPr>
                <w:rFonts w:hint="eastAsia"/>
                <w:highlight w:val="yellow"/>
              </w:rPr>
              <w:t>0:</w:t>
            </w:r>
            <w:r w:rsidRPr="00DB5A6A">
              <w:rPr>
                <w:highlight w:val="yellow"/>
              </w:rPr>
              <w:t>false</w:t>
            </w:r>
            <w:r w:rsidRPr="00DB5A6A">
              <w:rPr>
                <w:highlight w:val="yellow"/>
              </w:rPr>
              <w:t>，选择</w:t>
            </w:r>
            <w:r w:rsidRPr="00DB5A6A">
              <w:rPr>
                <w:highlight w:val="yellow"/>
              </w:rPr>
              <w:t>true</w:t>
            </w:r>
            <w:r w:rsidRPr="00DB5A6A">
              <w:rPr>
                <w:highlight w:val="yellow"/>
              </w:rPr>
              <w:t>该消息群发给所有用户，选择</w:t>
            </w:r>
            <w:r w:rsidRPr="00DB5A6A">
              <w:rPr>
                <w:highlight w:val="yellow"/>
              </w:rPr>
              <w:t>false</w:t>
            </w:r>
            <w:r w:rsidRPr="00DB5A6A">
              <w:rPr>
                <w:highlight w:val="yellow"/>
              </w:rPr>
              <w:t>可根据</w:t>
            </w:r>
            <w:r w:rsidRPr="00DB5A6A">
              <w:rPr>
                <w:highlight w:val="yellow"/>
              </w:rPr>
              <w:t>group_id</w:t>
            </w:r>
            <w:r w:rsidRPr="00DB5A6A">
              <w:rPr>
                <w:highlight w:val="yellow"/>
              </w:rPr>
              <w:t>发送给指定群组的用户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DB5A6A">
              <w:rPr>
                <w:rFonts w:hint="eastAsia"/>
                <w:highlight w:val="yellow"/>
              </w:rPr>
              <w:t>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群发到的分组的</w:t>
            </w:r>
            <w:r w:rsidRPr="00DB5A6A">
              <w:rPr>
                <w:highlight w:val="yellow"/>
              </w:rPr>
              <w:t>group_id</w:t>
            </w:r>
            <w:r w:rsidRPr="00DB5A6A">
              <w:rPr>
                <w:highlight w:val="yellow"/>
              </w:rPr>
              <w:t>，参加用户管理中用户分组接口，若</w:t>
            </w:r>
            <w:r w:rsidRPr="00DB5A6A">
              <w:rPr>
                <w:highlight w:val="yellow"/>
              </w:rPr>
              <w:t>is_to_all</w:t>
            </w:r>
            <w:r w:rsidRPr="00DB5A6A">
              <w:rPr>
                <w:highlight w:val="yellow"/>
              </w:rPr>
              <w:t>值为</w:t>
            </w:r>
            <w:r w:rsidRPr="00DB5A6A">
              <w:rPr>
                <w:highlight w:val="yellow"/>
              </w:rPr>
              <w:t>true</w:t>
            </w:r>
            <w:r w:rsidRPr="00DB5A6A">
              <w:rPr>
                <w:highlight w:val="yellow"/>
              </w:rPr>
              <w:t>，可不填写</w:t>
            </w:r>
            <w:r w:rsidRPr="00DB5A6A">
              <w:rPr>
                <w:highlight w:val="yellow"/>
              </w:rPr>
              <w:t>group_id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填写图文消息的接收者，一串</w:t>
            </w:r>
            <w:r w:rsidRPr="00DB5A6A">
              <w:rPr>
                <w:highlight w:val="yellow"/>
              </w:rPr>
              <w:t>OpenID</w:t>
            </w:r>
            <w:r w:rsidRPr="00DB5A6A">
              <w:rPr>
                <w:highlight w:val="yellow"/>
              </w:rPr>
              <w:t>列表，</w:t>
            </w:r>
            <w:r w:rsidRPr="00DB5A6A">
              <w:rPr>
                <w:highlight w:val="yellow"/>
              </w:rPr>
              <w:t>OpenID</w:t>
            </w:r>
            <w:r w:rsidRPr="00DB5A6A">
              <w:rPr>
                <w:highlight w:val="yellow"/>
              </w:rPr>
              <w:t>最少</w:t>
            </w:r>
            <w:r w:rsidRPr="00DB5A6A">
              <w:rPr>
                <w:highlight w:val="yellow"/>
              </w:rPr>
              <w:t>2</w:t>
            </w:r>
            <w:r w:rsidRPr="00DB5A6A">
              <w:rPr>
                <w:highlight w:val="yellow"/>
              </w:rPr>
              <w:t>个，最多</w:t>
            </w:r>
            <w:r w:rsidRPr="00DB5A6A">
              <w:rPr>
                <w:highlight w:val="yellow"/>
              </w:rPr>
              <w:t>10000</w:t>
            </w:r>
            <w:r w:rsidRPr="00DB5A6A">
              <w:rPr>
                <w:highlight w:val="yellow"/>
              </w:rPr>
              <w:t>个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lastRenderedPageBreak/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用于群发的消息的</w:t>
            </w:r>
            <w:r w:rsidRPr="00DB5A6A">
              <w:rPr>
                <w:highlight w:val="yellow"/>
              </w:rPr>
              <w:t>media_id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群发的消息类型，图文消息为</w:t>
            </w:r>
            <w:r w:rsidRPr="00DB5A6A">
              <w:rPr>
                <w:highlight w:val="yellow"/>
              </w:rPr>
              <w:t>mpnews</w:t>
            </w:r>
            <w:r w:rsidRPr="00DB5A6A">
              <w:rPr>
                <w:highlight w:val="yellow"/>
              </w:rPr>
              <w:t>，文本消息为</w:t>
            </w:r>
            <w:r w:rsidRPr="00DB5A6A">
              <w:rPr>
                <w:highlight w:val="yellow"/>
              </w:rPr>
              <w:t>text</w:t>
            </w:r>
            <w:r w:rsidRPr="00DB5A6A">
              <w:rPr>
                <w:highlight w:val="yellow"/>
              </w:rPr>
              <w:t>，语音为</w:t>
            </w:r>
            <w:r w:rsidRPr="00DB5A6A">
              <w:rPr>
                <w:highlight w:val="yellow"/>
              </w:rPr>
              <w:t>voice</w:t>
            </w:r>
            <w:r w:rsidRPr="00DB5A6A">
              <w:rPr>
                <w:highlight w:val="yellow"/>
              </w:rPr>
              <w:t>，音乐为</w:t>
            </w:r>
            <w:r w:rsidRPr="00DB5A6A">
              <w:rPr>
                <w:highlight w:val="yellow"/>
              </w:rPr>
              <w:t>music</w:t>
            </w:r>
            <w:r w:rsidRPr="00DB5A6A">
              <w:rPr>
                <w:highlight w:val="yellow"/>
              </w:rPr>
              <w:t>，图片为</w:t>
            </w:r>
            <w:r w:rsidRPr="00DB5A6A">
              <w:rPr>
                <w:highlight w:val="yellow"/>
              </w:rPr>
              <w:t>image</w:t>
            </w:r>
            <w:r w:rsidRPr="00DB5A6A">
              <w:rPr>
                <w:highlight w:val="yellow"/>
              </w:rPr>
              <w:t>，视频为</w:t>
            </w:r>
            <w:r w:rsidRPr="00DB5A6A">
              <w:rPr>
                <w:highlight w:val="yellow"/>
              </w:rPr>
              <w:t>video</w:t>
            </w:r>
            <w:r w:rsidRPr="00DB5A6A">
              <w:rPr>
                <w:highlight w:val="yellow"/>
              </w:rPr>
              <w:t>，卡券为</w:t>
            </w:r>
            <w:r w:rsidRPr="00DB5A6A">
              <w:rPr>
                <w:highlight w:val="yellow"/>
              </w:rPr>
              <w:t>wxcard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消息的标题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5000)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消息的描述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视频</w:t>
            </w:r>
            <w:proofErr w:type="gramStart"/>
            <w:r w:rsidRPr="00DB5A6A">
              <w:rPr>
                <w:highlight w:val="yellow"/>
              </w:rPr>
              <w:t>缩略图</w:t>
            </w:r>
            <w:proofErr w:type="gramEnd"/>
            <w:r w:rsidRPr="00DB5A6A">
              <w:rPr>
                <w:highlight w:val="yellow"/>
              </w:rPr>
              <w:t>的媒体</w:t>
            </w:r>
            <w:r w:rsidRPr="00DB5A6A">
              <w:rPr>
                <w:highlight w:val="yellow"/>
              </w:rPr>
              <w:t>ID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消息发送任务的</w:t>
            </w:r>
            <w:r w:rsidRPr="00DB5A6A">
              <w:rPr>
                <w:highlight w:val="yellow"/>
              </w:rPr>
              <w:t>ID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消息的数据</w:t>
            </w:r>
            <w:r w:rsidRPr="00DB5A6A">
              <w:rPr>
                <w:highlight w:val="yellow"/>
              </w:rPr>
              <w:t>ID</w:t>
            </w:r>
            <w:r w:rsidRPr="00DB5A6A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DB5A6A">
              <w:rPr>
                <w:highlight w:val="yellow"/>
              </w:rPr>
              <w:t>msgid</w:t>
            </w:r>
            <w:r w:rsidRPr="00DB5A6A">
              <w:rPr>
                <w:highlight w:val="yellow"/>
              </w:rPr>
              <w:t>字段中的前半部分，详见图文分析数据接口中的</w:t>
            </w:r>
            <w:r w:rsidRPr="00DB5A6A">
              <w:rPr>
                <w:highlight w:val="yellow"/>
              </w:rPr>
              <w:t>msgid</w:t>
            </w:r>
            <w:r w:rsidRPr="00DB5A6A">
              <w:rPr>
                <w:highlight w:val="yellow"/>
              </w:rPr>
              <w:t>字段的介绍。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DB5A6A">
              <w:rPr>
                <w:highlight w:val="yellow"/>
              </w:rPr>
              <w:t>媒体文件类型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DB5A6A">
              <w:rPr>
                <w:highlight w:val="yellow"/>
              </w:rPr>
              <w:t>媒体文件类型，分别有图片（</w:t>
            </w:r>
            <w:r w:rsidRPr="00DB5A6A">
              <w:rPr>
                <w:highlight w:val="yellow"/>
              </w:rPr>
              <w:t>image</w:t>
            </w:r>
            <w:r w:rsidRPr="00DB5A6A">
              <w:rPr>
                <w:highlight w:val="yellow"/>
              </w:rPr>
              <w:t>）、语音（</w:t>
            </w:r>
            <w:r w:rsidRPr="00DB5A6A">
              <w:rPr>
                <w:highlight w:val="yellow"/>
              </w:rPr>
              <w:t>voice</w:t>
            </w:r>
            <w:r w:rsidRPr="00DB5A6A">
              <w:rPr>
                <w:highlight w:val="yellow"/>
              </w:rPr>
              <w:t>）、视频（</w:t>
            </w:r>
            <w:r w:rsidRPr="00DB5A6A">
              <w:rPr>
                <w:highlight w:val="yellow"/>
              </w:rPr>
              <w:t>video</w:t>
            </w:r>
            <w:r w:rsidRPr="00DB5A6A">
              <w:rPr>
                <w:highlight w:val="yellow"/>
              </w:rPr>
              <w:t>）和缩略图（</w:t>
            </w:r>
            <w:r w:rsidRPr="00DB5A6A">
              <w:rPr>
                <w:highlight w:val="yellow"/>
              </w:rPr>
              <w:t>thumb</w:t>
            </w:r>
            <w:r w:rsidRPr="00DB5A6A">
              <w:rPr>
                <w:highlight w:val="yellow"/>
              </w:rPr>
              <w:t>），图文消息为</w:t>
            </w:r>
            <w:r w:rsidRPr="00DB5A6A">
              <w:rPr>
                <w:highlight w:val="yellow"/>
              </w:rPr>
              <w:t>news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群发信息删除状态（0：已删除；1：未删除；）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f</w:t>
            </w:r>
            <w:r w:rsidRPr="00DB5A6A">
              <w:rPr>
                <w:highlight w:val="yellow"/>
              </w:rPr>
              <w:t>rom</w:t>
            </w:r>
            <w:r w:rsidRPr="00DB5A6A">
              <w:rPr>
                <w:rFonts w:hint="eastAsia"/>
                <w:highlight w:val="yellow"/>
              </w:rPr>
              <w:t>_u</w:t>
            </w:r>
            <w:r w:rsidRPr="00DB5A6A">
              <w:rPr>
                <w:highlight w:val="yellow"/>
              </w:rPr>
              <w:t>ser</w:t>
            </w:r>
            <w:r w:rsidRPr="00DB5A6A">
              <w:rPr>
                <w:rFonts w:hint="eastAsia"/>
                <w:highlight w:val="yellow"/>
              </w:rPr>
              <w:t>n</w:t>
            </w:r>
            <w:r w:rsidRPr="00DB5A6A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公众号群发</w:t>
            </w:r>
            <w:proofErr w:type="gramEnd"/>
            <w:r w:rsidRPr="00DB5A6A">
              <w:rPr>
                <w:highlight w:val="yellow"/>
              </w:rPr>
              <w:t>助手的微信号，为</w:t>
            </w:r>
            <w:r w:rsidRPr="00DB5A6A">
              <w:rPr>
                <w:highlight w:val="yellow"/>
              </w:rPr>
              <w:t>mphelper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send_s</w:t>
            </w:r>
            <w:r w:rsidRPr="00DB5A6A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DB5A6A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DB5A6A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err(20002), //涉嫌色情 err(20006), //涉嫌违法犯罪 </w:t>
            </w: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lastRenderedPageBreak/>
              <w:t xml:space="preserve">err(20008), //涉嫌欺诈 err(20013), //涉嫌版权 err(22000), //涉嫌互推(互相宣传) err(21000), //涉嫌其他 </w:t>
            </w:r>
          </w:p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lastRenderedPageBreak/>
              <w:t>t</w:t>
            </w:r>
            <w:r w:rsidRPr="00DB5A6A">
              <w:rPr>
                <w:highlight w:val="yellow"/>
              </w:rPr>
              <w:t>otal</w:t>
            </w:r>
            <w:r w:rsidRPr="00DB5A6A">
              <w:rPr>
                <w:rFonts w:hint="eastAsia"/>
                <w:highlight w:val="yellow"/>
              </w:rPr>
              <w:t>_c</w:t>
            </w:r>
            <w:r w:rsidRPr="00DB5A6A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group_id</w:t>
            </w:r>
            <w:r w:rsidRPr="00DB5A6A">
              <w:rPr>
                <w:highlight w:val="yellow"/>
              </w:rPr>
              <w:t>下粉丝数；或者</w:t>
            </w:r>
            <w:r w:rsidRPr="00DB5A6A">
              <w:rPr>
                <w:highlight w:val="yellow"/>
              </w:rPr>
              <w:t>openid_list</w:t>
            </w:r>
            <w:r w:rsidRPr="00DB5A6A">
              <w:rPr>
                <w:highlight w:val="yellow"/>
              </w:rPr>
              <w:t>中的粉丝数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f</w:t>
            </w:r>
            <w:r w:rsidRPr="00DB5A6A">
              <w:rPr>
                <w:highlight w:val="yellow"/>
              </w:rPr>
              <w:t>ilter</w:t>
            </w:r>
            <w:r w:rsidRPr="00DB5A6A">
              <w:rPr>
                <w:rFonts w:hint="eastAsia"/>
                <w:highlight w:val="yellow"/>
              </w:rPr>
              <w:t>_c</w:t>
            </w:r>
            <w:r w:rsidRPr="00DB5A6A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过滤（过滤是指特定地区、性别的过滤、用户设置拒收的过滤，用户接收已超</w:t>
            </w:r>
            <w:r w:rsidRPr="00DB5A6A">
              <w:rPr>
                <w:highlight w:val="yellow"/>
              </w:rPr>
              <w:t>4</w:t>
            </w:r>
            <w:r w:rsidRPr="00DB5A6A">
              <w:rPr>
                <w:highlight w:val="yellow"/>
              </w:rPr>
              <w:t>条的过滤）后，准备发送的粉丝数，原则上，</w:t>
            </w:r>
            <w:r w:rsidRPr="00DB5A6A">
              <w:rPr>
                <w:highlight w:val="yellow"/>
              </w:rPr>
              <w:t>FilterCount = SentCount + ErrorCount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s</w:t>
            </w:r>
            <w:r w:rsidRPr="00DB5A6A">
              <w:rPr>
                <w:highlight w:val="yellow"/>
              </w:rPr>
              <w:t>ent</w:t>
            </w:r>
            <w:r w:rsidRPr="00DB5A6A">
              <w:rPr>
                <w:rFonts w:hint="eastAsia"/>
                <w:highlight w:val="yellow"/>
              </w:rPr>
              <w:t>_c</w:t>
            </w:r>
            <w:r w:rsidRPr="00DB5A6A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发送成功的粉丝数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e</w:t>
            </w:r>
            <w:r w:rsidRPr="00DB5A6A">
              <w:rPr>
                <w:highlight w:val="yellow"/>
              </w:rPr>
              <w:t>rror</w:t>
            </w:r>
            <w:r w:rsidRPr="00DB5A6A">
              <w:rPr>
                <w:rFonts w:hint="eastAsia"/>
                <w:highlight w:val="yellow"/>
              </w:rPr>
              <w:t>_c</w:t>
            </w:r>
            <w:r w:rsidRPr="00DB5A6A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发送失败的粉丝数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send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发送时间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hyperlink r:id="rId15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007553" w:rsidRPr="00DB5A6A" w:rsidTr="00715BE8">
        <w:tc>
          <w:tcPr>
            <w:tcW w:w="10682" w:type="dxa"/>
            <w:gridSpan w:val="6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sy_wechat_material_music </w:t>
      </w:r>
      <w:r w:rsidRPr="00DB5A6A">
        <w:rPr>
          <w:rFonts w:hint="eastAsia"/>
          <w:highlight w:val="yellow"/>
        </w:rPr>
        <w:tab/>
      </w:r>
      <w:proofErr w:type="gramStart"/>
      <w:r w:rsidRPr="00DB5A6A">
        <w:rPr>
          <w:rFonts w:hint="eastAsia"/>
          <w:b w:val="0"/>
          <w:highlight w:val="yellow"/>
        </w:rPr>
        <w:t>微信素材</w:t>
      </w:r>
      <w:proofErr w:type="gramEnd"/>
      <w:r w:rsidRPr="00DB5A6A">
        <w:rPr>
          <w:rFonts w:hint="eastAsia"/>
          <w:b w:val="0"/>
          <w:highlight w:val="yellow"/>
        </w:rPr>
        <w:t>-</w:t>
      </w:r>
      <w:r w:rsidRPr="00DB5A6A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DB5A6A" w:rsidTr="00715BE8">
        <w:tc>
          <w:tcPr>
            <w:tcW w:w="10682" w:type="dxa"/>
            <w:gridSpan w:val="6"/>
            <w:hideMark/>
          </w:tcPr>
          <w:p w:rsidR="00007553" w:rsidRPr="00DB5A6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 xml:space="preserve">sy_wechat_material_music </w:t>
            </w:r>
            <w:r w:rsidRPr="00DB5A6A">
              <w:rPr>
                <w:rFonts w:hint="eastAsia"/>
                <w:highlight w:val="yellow"/>
              </w:rPr>
              <w:tab/>
            </w:r>
            <w:proofErr w:type="gramStart"/>
            <w:r w:rsidRPr="00DB5A6A">
              <w:rPr>
                <w:rFonts w:hint="eastAsia"/>
                <w:highlight w:val="yellow"/>
              </w:rPr>
              <w:t>微信素材</w:t>
            </w:r>
            <w:proofErr w:type="gramEnd"/>
            <w:r w:rsidRPr="00DB5A6A">
              <w:rPr>
                <w:rFonts w:hint="eastAsia"/>
                <w:highlight w:val="yellow"/>
              </w:rPr>
              <w:t>-</w:t>
            </w:r>
            <w:r w:rsidRPr="00DB5A6A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默认</w:t>
            </w: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1000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lastRenderedPageBreak/>
              <w:t>t</w:t>
            </w:r>
            <w:r w:rsidRPr="00DB5A6A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DB5A6A">
              <w:rPr>
                <w:highlight w:val="yellow"/>
              </w:rPr>
              <w:t>缩略图</w:t>
            </w:r>
            <w:proofErr w:type="gramEnd"/>
            <w:r w:rsidRPr="00DB5A6A">
              <w:rPr>
                <w:highlight w:val="yellow"/>
              </w:rPr>
              <w:t>的</w:t>
            </w:r>
            <w:r w:rsidRPr="00DB5A6A">
              <w:rPr>
                <w:rFonts w:hint="eastAsia"/>
                <w:highlight w:val="yellow"/>
              </w:rPr>
              <w:t>url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humb</w:t>
            </w:r>
            <w:r w:rsidRPr="00DB5A6A">
              <w:rPr>
                <w:rFonts w:hint="eastAsia"/>
                <w:highlight w:val="yellow"/>
              </w:rPr>
              <w:t>_m</w:t>
            </w:r>
            <w:r w:rsidRPr="00DB5A6A">
              <w:rPr>
                <w:highlight w:val="yellow"/>
              </w:rPr>
              <w:t>edia</w:t>
            </w:r>
            <w:r w:rsidRPr="00DB5A6A">
              <w:rPr>
                <w:rFonts w:hint="eastAsia"/>
                <w:highlight w:val="yellow"/>
              </w:rPr>
              <w:t>_i</w:t>
            </w:r>
            <w:r w:rsidRPr="00DB5A6A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0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71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DB5A6A">
              <w:rPr>
                <w:highlight w:val="yellow"/>
              </w:rPr>
              <w:t>缩略图</w:t>
            </w:r>
            <w:proofErr w:type="gramEnd"/>
            <w:r w:rsidRPr="00DB5A6A">
              <w:rPr>
                <w:highlight w:val="yellow"/>
              </w:rPr>
              <w:t>的媒体</w:t>
            </w:r>
            <w:r w:rsidRPr="00DB5A6A">
              <w:rPr>
                <w:highlight w:val="yellow"/>
              </w:rPr>
              <w:t>id</w:t>
            </w:r>
            <w:r w:rsidRPr="00DB5A6A">
              <w:rPr>
                <w:highlight w:val="yellow"/>
              </w:rPr>
              <w:t>，通过素材管理接口上传多媒体文件，得到的</w:t>
            </w:r>
            <w:r w:rsidRPr="00DB5A6A">
              <w:rPr>
                <w:highlight w:val="yellow"/>
              </w:rPr>
              <w:t>id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007553" w:rsidRPr="00DB5A6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sy_wechat_watch_send_info </w:t>
      </w:r>
      <w:r w:rsidRPr="00DB5A6A">
        <w:rPr>
          <w:rFonts w:hint="eastAsia"/>
          <w:highlight w:val="yellow"/>
        </w:rPr>
        <w:tab/>
      </w:r>
      <w:proofErr w:type="gramStart"/>
      <w:r w:rsidRPr="00DB5A6A">
        <w:rPr>
          <w:rFonts w:hint="eastAsia"/>
          <w:b w:val="0"/>
          <w:highlight w:val="yellow"/>
        </w:rPr>
        <w:t>微信用户</w:t>
      </w:r>
      <w:proofErr w:type="gramEnd"/>
      <w:r w:rsidRPr="00DB5A6A">
        <w:rPr>
          <w:rFonts w:hint="eastAsia"/>
          <w:b w:val="0"/>
          <w:highlight w:val="yellow"/>
        </w:rPr>
        <w:t>向</w:t>
      </w:r>
      <w:proofErr w:type="gramStart"/>
      <w:r w:rsidRPr="00DB5A6A">
        <w:rPr>
          <w:rFonts w:hint="eastAsia"/>
          <w:b w:val="0"/>
          <w:highlight w:val="yellow"/>
        </w:rPr>
        <w:t>公众号发信息</w:t>
      </w:r>
      <w:proofErr w:type="gramEnd"/>
      <w:r w:rsidRPr="00DB5A6A">
        <w:rPr>
          <w:rFonts w:hint="eastAsia"/>
          <w:b w:val="0"/>
          <w:highlight w:val="yellow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DB5A6A" w:rsidTr="00715BE8">
        <w:tc>
          <w:tcPr>
            <w:tcW w:w="10682" w:type="dxa"/>
            <w:gridSpan w:val="6"/>
            <w:hideMark/>
          </w:tcPr>
          <w:p w:rsidR="00007553" w:rsidRPr="00DB5A6A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DB5A6A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DB5A6A">
              <w:rPr>
                <w:rFonts w:hint="eastAsia"/>
                <w:b w:val="0"/>
                <w:bCs w:val="0"/>
                <w:highlight w:val="yellow"/>
              </w:rPr>
              <w:tab/>
            </w:r>
            <w:proofErr w:type="gramStart"/>
            <w:r w:rsidRPr="00DB5A6A">
              <w:rPr>
                <w:rFonts w:hint="eastAsia"/>
                <w:b w:val="0"/>
                <w:bCs w:val="0"/>
                <w:highlight w:val="yellow"/>
              </w:rPr>
              <w:t>微信用户</w:t>
            </w:r>
            <w:proofErr w:type="gramEnd"/>
            <w:r w:rsidRPr="00DB5A6A">
              <w:rPr>
                <w:rFonts w:hint="eastAsia"/>
                <w:b w:val="0"/>
                <w:bCs w:val="0"/>
                <w:highlight w:val="yellow"/>
              </w:rPr>
              <w:t>向</w:t>
            </w:r>
            <w:proofErr w:type="gramStart"/>
            <w:r w:rsidRPr="00DB5A6A">
              <w:rPr>
                <w:rFonts w:hint="eastAsia"/>
                <w:b w:val="0"/>
                <w:bCs w:val="0"/>
                <w:highlight w:val="yellow"/>
              </w:rPr>
              <w:t>公众号发信息</w:t>
            </w:r>
            <w:proofErr w:type="gramEnd"/>
            <w:r w:rsidRPr="00DB5A6A">
              <w:rPr>
                <w:rFonts w:hint="eastAsia"/>
                <w:b w:val="0"/>
                <w:bCs w:val="0"/>
                <w:highlight w:val="yellow"/>
              </w:rPr>
              <w:t>记录表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Style w:val="af"/>
                <w:highlight w:val="yellow"/>
              </w:rPr>
              <w:t>默认</w:t>
            </w: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UID</w:t>
            </w:r>
            <w:r w:rsidRPr="00DB5A6A">
              <w:rPr>
                <w:rFonts w:hint="eastAsia"/>
                <w:highlight w:val="yellow"/>
              </w:rPr>
              <w:t>，发信息记录</w:t>
            </w:r>
            <w:r w:rsidRPr="00DB5A6A">
              <w:rPr>
                <w:rFonts w:hint="eastAsia"/>
                <w:highlight w:val="yellow"/>
              </w:rPr>
              <w:t>ID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</w:t>
            </w:r>
            <w:r w:rsidRPr="00DB5A6A">
              <w:rPr>
                <w:highlight w:val="yellow"/>
              </w:rPr>
              <w:t>sg</w:t>
            </w:r>
            <w:r w:rsidRPr="00DB5A6A">
              <w:rPr>
                <w:rFonts w:hint="eastAsia"/>
                <w:highlight w:val="yellow"/>
              </w:rPr>
              <w:t>_t</w:t>
            </w:r>
            <w:r w:rsidRPr="00DB5A6A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32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DB5A6A">
              <w:rPr>
                <w:highlight w:val="yellow"/>
              </w:rPr>
              <w:t>息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DB5A6A">
              <w:rPr>
                <w:highlight w:val="yellow"/>
              </w:rPr>
              <w:t>text</w:t>
            </w:r>
            <w:r w:rsidRPr="00DB5A6A">
              <w:rPr>
                <w:rFonts w:hint="eastAsia"/>
                <w:highlight w:val="yellow"/>
              </w:rPr>
              <w:t>：文本消息；</w:t>
            </w:r>
            <w:r w:rsidRPr="00DB5A6A">
              <w:rPr>
                <w:highlight w:val="yellow"/>
              </w:rPr>
              <w:t>image</w:t>
            </w:r>
            <w:r w:rsidRPr="00DB5A6A">
              <w:rPr>
                <w:rFonts w:hint="eastAsia"/>
                <w:highlight w:val="yellow"/>
              </w:rPr>
              <w:t>：图片消息；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DB5A6A">
              <w:rPr>
                <w:highlight w:val="yellow"/>
              </w:rPr>
              <w:t>息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DB5A6A">
              <w:rPr>
                <w:highlight w:val="yellow"/>
              </w:rPr>
              <w:t>voice</w:t>
            </w:r>
            <w:r w:rsidRPr="00DB5A6A">
              <w:rPr>
                <w:rFonts w:hint="eastAsia"/>
                <w:highlight w:val="yellow"/>
              </w:rPr>
              <w:t>：语音消息；</w:t>
            </w:r>
            <w:r w:rsidRPr="00DB5A6A">
              <w:rPr>
                <w:highlight w:val="yellow"/>
              </w:rPr>
              <w:t>video</w:t>
            </w:r>
            <w:r w:rsidRPr="00DB5A6A">
              <w:rPr>
                <w:rFonts w:hint="eastAsia"/>
                <w:highlight w:val="yellow"/>
              </w:rPr>
              <w:t>：视频消息；</w:t>
            </w:r>
            <w:r w:rsidRPr="00DB5A6A">
              <w:rPr>
                <w:highlight w:val="yellow"/>
              </w:rPr>
              <w:t>shortvideo</w:t>
            </w:r>
            <w:r w:rsidRPr="00DB5A6A">
              <w:rPr>
                <w:rFonts w:hint="eastAsia"/>
                <w:highlight w:val="yellow"/>
              </w:rPr>
              <w:t>：小视频消息；</w:t>
            </w:r>
            <w:r w:rsidRPr="00DB5A6A">
              <w:rPr>
                <w:highlight w:val="yellow"/>
              </w:rPr>
              <w:t>location</w:t>
            </w:r>
            <w:r w:rsidRPr="00DB5A6A">
              <w:rPr>
                <w:rFonts w:hint="eastAsia"/>
                <w:highlight w:val="yellow"/>
              </w:rPr>
              <w:t>：地理位置消息；</w:t>
            </w:r>
            <w:r w:rsidRPr="00DB5A6A">
              <w:rPr>
                <w:highlight w:val="yellow"/>
              </w:rPr>
              <w:t>link</w:t>
            </w:r>
            <w:r w:rsidRPr="00DB5A6A">
              <w:rPr>
                <w:rFonts w:hint="eastAsia"/>
                <w:highlight w:val="yellow"/>
              </w:rPr>
              <w:t>：链接消息；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pStyle w:val="HTML"/>
              <w:rPr>
                <w:rStyle w:val="af"/>
                <w:b w:val="0"/>
                <w:bCs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</w:t>
            </w:r>
            <w:r w:rsidRPr="00DB5A6A">
              <w:rPr>
                <w:highlight w:val="yellow"/>
              </w:rPr>
              <w:t>sg</w:t>
            </w:r>
            <w:r w:rsidRPr="00DB5A6A">
              <w:rPr>
                <w:rFonts w:hint="eastAsia"/>
                <w:highlight w:val="yellow"/>
              </w:rPr>
              <w:t>_i</w:t>
            </w:r>
            <w:r w:rsidRPr="00DB5A6A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highlight w:val="yellow"/>
              </w:rPr>
              <w:t>消息</w:t>
            </w:r>
            <w:r w:rsidRPr="00DB5A6A">
              <w:rPr>
                <w:highlight w:val="yellow"/>
              </w:rPr>
              <w:t>id</w:t>
            </w:r>
            <w:r w:rsidRPr="00DB5A6A">
              <w:rPr>
                <w:highlight w:val="yellow"/>
              </w:rPr>
              <w:t>，</w:t>
            </w:r>
            <w:r w:rsidRPr="00DB5A6A">
              <w:rPr>
                <w:highlight w:val="yellow"/>
              </w:rPr>
              <w:t>64</w:t>
            </w:r>
            <w:r w:rsidRPr="00DB5A6A">
              <w:rPr>
                <w:highlight w:val="yellow"/>
              </w:rPr>
              <w:t>位整型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f</w:t>
            </w:r>
            <w:r w:rsidRPr="00DB5A6A">
              <w:rPr>
                <w:highlight w:val="yellow"/>
              </w:rPr>
              <w:t>rom</w:t>
            </w:r>
            <w:r w:rsidRPr="00DB5A6A">
              <w:rPr>
                <w:rFonts w:hint="eastAsia"/>
                <w:highlight w:val="yellow"/>
              </w:rPr>
              <w:t>_u</w:t>
            </w:r>
            <w:r w:rsidRPr="00DB5A6A">
              <w:rPr>
                <w:highlight w:val="yellow"/>
              </w:rPr>
              <w:t>ser</w:t>
            </w:r>
            <w:r w:rsidRPr="00DB5A6A">
              <w:rPr>
                <w:rFonts w:hint="eastAsia"/>
                <w:highlight w:val="yellow"/>
              </w:rPr>
              <w:t>n</w:t>
            </w:r>
            <w:r w:rsidRPr="00DB5A6A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64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highlight w:val="yellow"/>
              </w:rPr>
              <w:t>发送方</w:t>
            </w:r>
            <w:proofErr w:type="gramStart"/>
            <w:r w:rsidRPr="00DB5A6A">
              <w:rPr>
                <w:highlight w:val="yellow"/>
              </w:rPr>
              <w:t>帐号</w:t>
            </w:r>
            <w:proofErr w:type="gramEnd"/>
            <w:r w:rsidRPr="00DB5A6A">
              <w:rPr>
                <w:highlight w:val="yellow"/>
              </w:rPr>
              <w:t>（一个</w:t>
            </w:r>
            <w:r w:rsidRPr="00DB5A6A">
              <w:rPr>
                <w:highlight w:val="yellow"/>
              </w:rPr>
              <w:t>OpenID</w:t>
            </w:r>
            <w:r w:rsidRPr="00DB5A6A">
              <w:rPr>
                <w:highlight w:val="yellow"/>
              </w:rPr>
              <w:t>）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o</w:t>
            </w:r>
            <w:r w:rsidRPr="00DB5A6A">
              <w:rPr>
                <w:rFonts w:hint="eastAsia"/>
                <w:highlight w:val="yellow"/>
              </w:rPr>
              <w:t>_u</w:t>
            </w:r>
            <w:r w:rsidRPr="00DB5A6A">
              <w:rPr>
                <w:highlight w:val="yellow"/>
              </w:rPr>
              <w:t>ser</w:t>
            </w:r>
            <w:r w:rsidRPr="00DB5A6A">
              <w:rPr>
                <w:rFonts w:hint="eastAsia"/>
                <w:highlight w:val="yellow"/>
              </w:rPr>
              <w:t>n</w:t>
            </w:r>
            <w:r w:rsidRPr="00DB5A6A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64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DB5A6A">
              <w:rPr>
                <w:b/>
                <w:bCs/>
                <w:highlight w:val="yellow"/>
              </w:rPr>
              <w:t>开发者</w:t>
            </w:r>
            <w:r w:rsidRPr="00DB5A6A">
              <w:rPr>
                <w:highlight w:val="yellow"/>
              </w:rPr>
              <w:t>微信号</w:t>
            </w:r>
            <w:proofErr w:type="gramEnd"/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500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highlight w:val="yellow"/>
              </w:rPr>
              <w:t>消息描述</w:t>
            </w:r>
            <w:r w:rsidRPr="00DB5A6A">
              <w:rPr>
                <w:rFonts w:hint="eastAsia"/>
                <w:highlight w:val="yellow"/>
              </w:rPr>
              <w:t>/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u</w:t>
            </w:r>
            <w:r w:rsidRPr="00DB5A6A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highlight w:val="yellow"/>
              </w:rPr>
              <w:t>消息链接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p</w:t>
            </w:r>
            <w:r w:rsidRPr="00DB5A6A">
              <w:rPr>
                <w:highlight w:val="yellow"/>
              </w:rPr>
              <w:t>ic</w:t>
            </w:r>
            <w:r w:rsidRPr="00DB5A6A">
              <w:rPr>
                <w:rFonts w:hint="eastAsia"/>
                <w:highlight w:val="yellow"/>
              </w:rPr>
              <w:t>_u</w:t>
            </w:r>
            <w:r w:rsidRPr="00DB5A6A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</w:t>
            </w:r>
            <w:r w:rsidRPr="00DB5A6A">
              <w:rPr>
                <w:highlight w:val="yellow"/>
              </w:rPr>
              <w:t>edia</w:t>
            </w:r>
            <w:r w:rsidRPr="00DB5A6A">
              <w:rPr>
                <w:rFonts w:hint="eastAsia"/>
                <w:highlight w:val="yellow"/>
              </w:rPr>
              <w:t>_i</w:t>
            </w:r>
            <w:r w:rsidRPr="00DB5A6A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64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DB5A6A">
              <w:rPr>
                <w:highlight w:val="yellow"/>
              </w:rPr>
              <w:t>缩略图</w:t>
            </w:r>
            <w:proofErr w:type="gramEnd"/>
            <w:r w:rsidRPr="00DB5A6A">
              <w:rPr>
                <w:highlight w:val="yellow"/>
              </w:rPr>
              <w:t>的媒体</w:t>
            </w:r>
            <w:r w:rsidRPr="00DB5A6A">
              <w:rPr>
                <w:highlight w:val="yellow"/>
              </w:rPr>
              <w:t>id</w:t>
            </w:r>
            <w:r w:rsidRPr="00DB5A6A">
              <w:rPr>
                <w:highlight w:val="yellow"/>
              </w:rPr>
              <w:t>，通过素材管理接口上传多媒体文件，得到的</w:t>
            </w:r>
            <w:r w:rsidRPr="00DB5A6A">
              <w:rPr>
                <w:highlight w:val="yellow"/>
              </w:rPr>
              <w:t>id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lastRenderedPageBreak/>
              <w:t>voice</w:t>
            </w:r>
            <w:r w:rsidRPr="00DB5A6A">
              <w:rPr>
                <w:rFonts w:hint="eastAsia"/>
                <w:highlight w:val="yellow"/>
              </w:rPr>
              <w:t>_r</w:t>
            </w:r>
            <w:r w:rsidRPr="00DB5A6A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16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语音格式，如</w:t>
            </w:r>
            <w:r w:rsidRPr="00DB5A6A">
              <w:rPr>
                <w:highlight w:val="yellow"/>
              </w:rPr>
              <w:t>amr</w:t>
            </w:r>
            <w:r w:rsidRPr="00DB5A6A">
              <w:rPr>
                <w:highlight w:val="yellow"/>
              </w:rPr>
              <w:t>，</w:t>
            </w:r>
            <w:r w:rsidRPr="00DB5A6A">
              <w:rPr>
                <w:highlight w:val="yellow"/>
              </w:rPr>
              <w:t>speex</w:t>
            </w:r>
            <w:r w:rsidRPr="00DB5A6A">
              <w:rPr>
                <w:highlight w:val="yellow"/>
              </w:rPr>
              <w:t>等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</w:t>
            </w:r>
            <w:r w:rsidRPr="00DB5A6A">
              <w:rPr>
                <w:highlight w:val="yellow"/>
              </w:rPr>
              <w:t>humb</w:t>
            </w:r>
            <w:r w:rsidRPr="00DB5A6A">
              <w:rPr>
                <w:rFonts w:hint="eastAsia"/>
                <w:highlight w:val="yellow"/>
              </w:rPr>
              <w:t>_m</w:t>
            </w:r>
            <w:r w:rsidRPr="00DB5A6A">
              <w:rPr>
                <w:highlight w:val="yellow"/>
              </w:rPr>
              <w:t>edia</w:t>
            </w:r>
            <w:r w:rsidRPr="00DB5A6A">
              <w:rPr>
                <w:rFonts w:hint="eastAsia"/>
                <w:highlight w:val="yellow"/>
              </w:rPr>
              <w:t>_i</w:t>
            </w:r>
            <w:r w:rsidRPr="00DB5A6A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64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视频消息</w:t>
            </w:r>
            <w:proofErr w:type="gramStart"/>
            <w:r w:rsidRPr="00DB5A6A">
              <w:rPr>
                <w:highlight w:val="yellow"/>
              </w:rPr>
              <w:t>缩略图</w:t>
            </w:r>
            <w:proofErr w:type="gramEnd"/>
            <w:r w:rsidRPr="00DB5A6A">
              <w:rPr>
                <w:highlight w:val="yellow"/>
              </w:rPr>
              <w:t>的媒体</w:t>
            </w:r>
            <w:r w:rsidRPr="00DB5A6A">
              <w:rPr>
                <w:highlight w:val="yellow"/>
              </w:rPr>
              <w:t>id</w:t>
            </w:r>
            <w:r w:rsidRPr="00DB5A6A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l</w:t>
            </w:r>
            <w:r w:rsidRPr="00DB5A6A">
              <w:rPr>
                <w:highlight w:val="yellow"/>
              </w:rPr>
              <w:t>ocation_</w:t>
            </w:r>
            <w:r w:rsidRPr="00DB5A6A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32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地理位置维度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l</w:t>
            </w:r>
            <w:r w:rsidRPr="00DB5A6A">
              <w:rPr>
                <w:highlight w:val="yellow"/>
              </w:rPr>
              <w:t>ocation_</w:t>
            </w:r>
            <w:r w:rsidRPr="00DB5A6A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32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地理位置经度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map_s</w:t>
            </w:r>
            <w:r w:rsidRPr="00DB5A6A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rFonts w:hint="eastAsia"/>
                <w:highlight w:val="yellow"/>
              </w:rPr>
              <w:t>3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地图缩放大小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address_l</w:t>
            </w:r>
            <w:r w:rsidRPr="00DB5A6A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64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地理位置信息</w:t>
            </w:r>
          </w:p>
        </w:tc>
      </w:tr>
      <w:tr w:rsidR="00007553" w:rsidRPr="00DB5A6A" w:rsidTr="00715BE8"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61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消息创建时间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Tinyint(</w:t>
            </w:r>
            <w:proofErr w:type="gramEnd"/>
            <w:r w:rsidRPr="00DB5A6A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007553" w:rsidRPr="00DB5A6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Int(</w:t>
            </w:r>
            <w:proofErr w:type="gramEnd"/>
            <w:r w:rsidRPr="00DB5A6A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highlight w:val="yellow"/>
              </w:rPr>
              <w:t>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007553" w:rsidRPr="00DB5A6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DB5A6A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DB5A6A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DB5A6A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007553" w:rsidRPr="00DB5A6A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DB5A6A">
        <w:rPr>
          <w:rFonts w:hint="eastAsia"/>
          <w:highlight w:val="yellow"/>
        </w:rPr>
        <w:t xml:space="preserve"> </w:t>
      </w:r>
      <w:r w:rsidRPr="00DB5A6A">
        <w:rPr>
          <w:highlight w:val="yellow"/>
        </w:rPr>
        <w:t>sy_</w:t>
      </w:r>
      <w:r w:rsidRPr="00DB5A6A">
        <w:rPr>
          <w:rFonts w:hint="eastAsia"/>
          <w:highlight w:val="yellow"/>
        </w:rPr>
        <w:t>member_groups</w:t>
      </w:r>
      <w:r w:rsidRPr="00DB5A6A">
        <w:rPr>
          <w:highlight w:val="yellow"/>
        </w:rPr>
        <w:t xml:space="preserve">   </w:t>
      </w:r>
      <w:r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DB5A6A" w:rsidTr="00715BE8">
        <w:tc>
          <w:tcPr>
            <w:tcW w:w="10682" w:type="dxa"/>
            <w:gridSpan w:val="6"/>
            <w:shd w:val="clear" w:color="auto" w:fill="auto"/>
          </w:tcPr>
          <w:p w:rsidR="00007553" w:rsidRPr="00DB5A6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</w:t>
            </w:r>
            <w:r w:rsidRPr="00DB5A6A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DB5A6A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DB5A6A">
              <w:rPr>
                <w:rFonts w:hint="eastAsia"/>
                <w:highlight w:val="yellow"/>
              </w:rPr>
              <w:t>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DB5A6A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</w:t>
            </w:r>
            <w:r w:rsidRPr="00DB5A6A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varchar(</w:t>
            </w:r>
            <w:proofErr w:type="gramEnd"/>
            <w:r w:rsidRPr="00DB5A6A">
              <w:rPr>
                <w:rFonts w:hint="eastAsia"/>
                <w:highlight w:val="yellow"/>
              </w:rPr>
              <w:t>255</w:t>
            </w:r>
            <w:r w:rsidRPr="00DB5A6A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07553" w:rsidRPr="00DB5A6A" w:rsidTr="00715BE8">
        <w:tc>
          <w:tcPr>
            <w:tcW w:w="2136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hyperlink r:id="rId16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DB5A6A" w:rsidRDefault="00007553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007553" w:rsidRPr="00DB5A6A" w:rsidTr="00715BE8">
        <w:tc>
          <w:tcPr>
            <w:tcW w:w="10682" w:type="dxa"/>
            <w:gridSpan w:val="6"/>
            <w:shd w:val="clear" w:color="auto" w:fill="auto"/>
          </w:tcPr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DB5A6A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1、本表为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会员本地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分组表，</w:t>
            </w:r>
            <w:proofErr w:type="gramStart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与微信分组</w:t>
            </w:r>
            <w:proofErr w:type="gramEnd"/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表不相同；</w:t>
            </w:r>
          </w:p>
        </w:tc>
      </w:tr>
    </w:tbl>
    <w:p w:rsidR="00007553" w:rsidRPr="00DB5A6A" w:rsidRDefault="00007553" w:rsidP="00007553">
      <w:pPr>
        <w:rPr>
          <w:highlight w:val="yellow"/>
        </w:rPr>
      </w:pPr>
    </w:p>
    <w:p w:rsidR="00220625" w:rsidRPr="00DB5A6A" w:rsidRDefault="00220625" w:rsidP="00007553">
      <w:pPr>
        <w:rPr>
          <w:rFonts w:hint="eastAsia"/>
          <w:highlight w:val="yellow"/>
        </w:rPr>
      </w:pPr>
    </w:p>
    <w:p w:rsidR="00B356AD" w:rsidRPr="00DB5A6A" w:rsidRDefault="00B41198" w:rsidP="00B356AD">
      <w:pPr>
        <w:pStyle w:val="2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sy_</w:t>
      </w:r>
      <w:r w:rsidR="00B356AD" w:rsidRPr="00DB5A6A">
        <w:rPr>
          <w:rFonts w:hint="eastAsia"/>
          <w:highlight w:val="yellow"/>
        </w:rPr>
        <w:t>r</w:t>
      </w:r>
      <w:r w:rsidR="00B356AD" w:rsidRPr="00DB5A6A">
        <w:rPr>
          <w:highlight w:val="yellow"/>
        </w:rPr>
        <w:t>ceiving</w:t>
      </w:r>
      <w:r w:rsidR="00B356AD" w:rsidRPr="00DB5A6A">
        <w:rPr>
          <w:rFonts w:hint="eastAsia"/>
          <w:highlight w:val="yellow"/>
        </w:rPr>
        <w:t>_ad</w:t>
      </w:r>
      <w:r w:rsidR="00B356AD" w:rsidRPr="00DB5A6A">
        <w:rPr>
          <w:highlight w:val="yellow"/>
        </w:rPr>
        <w:t xml:space="preserve">dress   </w:t>
      </w:r>
      <w:r w:rsidR="00B356AD"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DB5A6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DB5A6A" w:rsidTr="00715BE8">
        <w:tc>
          <w:tcPr>
            <w:tcW w:w="10682" w:type="dxa"/>
            <w:gridSpan w:val="6"/>
            <w:shd w:val="clear" w:color="auto" w:fill="auto"/>
          </w:tcPr>
          <w:p w:rsidR="00B356AD" w:rsidRPr="00DB5A6A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DB5A6A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DB5A6A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DB5A6A" w:rsidTr="00C04970"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DB5A6A" w:rsidRDefault="00B356AD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DB5A6A" w:rsidRDefault="00B356AD" w:rsidP="00715BE8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DB5A6A" w:rsidTr="00C04970"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DB5A6A" w:rsidRDefault="00B356AD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DB5A6A" w:rsidTr="00C04970"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DB5A6A" w:rsidRDefault="00B356AD" w:rsidP="00715BE8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收货地址</w:t>
            </w:r>
            <w:r w:rsidRPr="00DB5A6A">
              <w:rPr>
                <w:rFonts w:hint="eastAsia"/>
                <w:highlight w:val="yellow"/>
              </w:rPr>
              <w:t>ID</w:t>
            </w:r>
            <w:r w:rsidR="006854DA">
              <w:rPr>
                <w:highlight w:val="yellow"/>
              </w:rPr>
              <w:t>,UUID</w:t>
            </w:r>
          </w:p>
        </w:tc>
      </w:tr>
      <w:tr w:rsidR="00B356AD" w:rsidRPr="00DB5A6A" w:rsidTr="00C04970"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DB5A6A" w:rsidRDefault="00B356AD" w:rsidP="00715BE8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DB5A6A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DB5A6A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DB5A6A" w:rsidRDefault="00B356AD" w:rsidP="00715BE8">
            <w:pPr>
              <w:jc w:val="left"/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发货用户的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DB5A6A">
              <w:rPr>
                <w:rFonts w:hint="eastAsia"/>
                <w:highlight w:val="yellow"/>
              </w:rPr>
              <w:t xml:space="preserve"> (</w:t>
            </w:r>
            <w:r w:rsidR="00B41198">
              <w:rPr>
                <w:rFonts w:hint="eastAsia"/>
                <w:highlight w:val="yellow"/>
              </w:rPr>
              <w:t>sy_</w:t>
            </w:r>
            <w:r w:rsidRPr="00DB5A6A">
              <w:rPr>
                <w:rFonts w:hint="eastAsia"/>
                <w:highlight w:val="yellow"/>
              </w:rPr>
              <w:t xml:space="preserve">member   </w:t>
            </w:r>
            <w:r w:rsidRPr="00DB5A6A">
              <w:rPr>
                <w:rFonts w:hint="eastAsia"/>
                <w:highlight w:val="yellow"/>
              </w:rPr>
              <w:t>会员表的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15)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>
              <w:rPr>
                <w:rFonts w:ascii="宋体" w:hAnsi="宋体" w:cs="宋体"/>
                <w:kern w:val="0"/>
                <w:szCs w:val="24"/>
                <w:highlight w:val="yellow"/>
              </w:rPr>
              <w:t>sy_region</w:t>
            </w:r>
            <w:r w:rsidR="006854DA"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> </w:t>
            </w: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DB5A6A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>
              <w:rPr>
                <w:rFonts w:ascii="宋体" w:hAnsi="宋体" w:cs="宋体"/>
                <w:kern w:val="0"/>
                <w:szCs w:val="24"/>
                <w:highlight w:val="yellow"/>
              </w:rPr>
              <w:t>sy_region</w:t>
            </w:r>
            <w:r w:rsidR="006854DA"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> </w:t>
            </w: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DB5A6A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>
              <w:rPr>
                <w:rFonts w:ascii="宋体" w:hAnsi="宋体" w:cs="宋体"/>
                <w:kern w:val="0"/>
                <w:szCs w:val="24"/>
                <w:highlight w:val="yellow"/>
              </w:rPr>
              <w:t>sy_region</w:t>
            </w:r>
            <w:r w:rsidR="006854DA"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> </w:t>
            </w:r>
            <w:r w:rsidRPr="00DB5A6A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DB5A6A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10)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T</w:t>
            </w:r>
            <w:r w:rsidRPr="00DB5A6A">
              <w:rPr>
                <w:rFonts w:hint="eastAsia"/>
                <w:highlight w:val="yellow"/>
              </w:rPr>
              <w:t>inyint(</w:t>
            </w:r>
            <w:proofErr w:type="gramEnd"/>
            <w:r w:rsidRPr="00DB5A6A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DB5A6A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DB5A6A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hyperlink r:id="rId17" w:tooltip="排序" w:history="1"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Pr="00DB5A6A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Pr="00DB5A6A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Pr="00DB5A6A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I</w:t>
            </w:r>
            <w:r w:rsidRPr="00DB5A6A">
              <w:rPr>
                <w:rFonts w:hint="eastAsia"/>
                <w:highlight w:val="yellow"/>
              </w:rPr>
              <w:t>nt(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DB5A6A" w:rsidRDefault="00C04970" w:rsidP="00C04970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B356AD" w:rsidRDefault="00B356AD" w:rsidP="00B356AD"/>
    <w:p w:rsidR="005A13BA" w:rsidRPr="00DB5A6A" w:rsidRDefault="0072646B" w:rsidP="005A13BA">
      <w:pPr>
        <w:pStyle w:val="2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r w:rsidR="005A13BA" w:rsidRPr="00DB5A6A">
        <w:rPr>
          <w:highlight w:val="yellow"/>
        </w:rPr>
        <w:t>sy</w:t>
      </w:r>
      <w:r w:rsidR="00BA13F9">
        <w:t>_r</w:t>
      </w:r>
      <w:r w:rsidR="00BA13F9" w:rsidRPr="00BA13F9">
        <w:t>ed</w:t>
      </w:r>
      <w:r w:rsidR="00BA13F9">
        <w:t>_</w:t>
      </w:r>
      <w:r w:rsidR="00BA13F9" w:rsidRPr="00BA13F9">
        <w:t>envelopes</w:t>
      </w:r>
      <w:r w:rsidR="005A13BA" w:rsidRPr="00DB5A6A">
        <w:rPr>
          <w:highlight w:val="yellow"/>
        </w:rPr>
        <w:t xml:space="preserve">  </w:t>
      </w:r>
      <w:r w:rsidR="005A13BA" w:rsidRPr="00DB5A6A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5A13BA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红包表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471"/>
        <w:gridCol w:w="460"/>
        <w:gridCol w:w="1334"/>
        <w:gridCol w:w="1332"/>
        <w:gridCol w:w="3679"/>
      </w:tblGrid>
      <w:tr w:rsidR="005A13BA" w:rsidRPr="00DB5A6A" w:rsidTr="0006454B">
        <w:tc>
          <w:tcPr>
            <w:tcW w:w="10682" w:type="dxa"/>
            <w:gridSpan w:val="6"/>
            <w:shd w:val="clear" w:color="auto" w:fill="auto"/>
          </w:tcPr>
          <w:p w:rsidR="005A13BA" w:rsidRPr="00DB5A6A" w:rsidRDefault="005A13BA" w:rsidP="0006454B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DB5A6A">
              <w:rPr>
                <w:b/>
                <w:highlight w:val="yellow"/>
              </w:rPr>
              <w:t xml:space="preserve"> </w:t>
            </w:r>
            <w:r w:rsidR="0072646B" w:rsidRPr="0072646B">
              <w:rPr>
                <w:rFonts w:hint="eastAsia"/>
                <w:b/>
              </w:rPr>
              <w:t>sy_red_envelopes    </w:t>
            </w:r>
            <w:r w:rsidR="0072646B" w:rsidRPr="0072646B">
              <w:rPr>
                <w:rFonts w:hint="eastAsia"/>
                <w:b/>
              </w:rPr>
              <w:t>红包表</w:t>
            </w:r>
          </w:p>
        </w:tc>
      </w:tr>
      <w:tr w:rsidR="005A13BA" w:rsidRPr="00DB5A6A" w:rsidTr="000A14B9">
        <w:tc>
          <w:tcPr>
            <w:tcW w:w="2406" w:type="dxa"/>
            <w:shd w:val="clear" w:color="auto" w:fill="auto"/>
          </w:tcPr>
          <w:p w:rsidR="005A13BA" w:rsidRPr="00DB5A6A" w:rsidRDefault="005A13BA" w:rsidP="0006454B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1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0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34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32" w:type="dxa"/>
            <w:shd w:val="clear" w:color="auto" w:fill="auto"/>
          </w:tcPr>
          <w:p w:rsidR="005A13BA" w:rsidRPr="00DB5A6A" w:rsidRDefault="005A13BA" w:rsidP="0006454B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79" w:type="dxa"/>
            <w:shd w:val="clear" w:color="auto" w:fill="auto"/>
          </w:tcPr>
          <w:p w:rsidR="005A13BA" w:rsidRPr="00DB5A6A" w:rsidRDefault="005A13BA" w:rsidP="0006454B">
            <w:pPr>
              <w:rPr>
                <w:b/>
                <w:bCs/>
                <w:highlight w:val="yellow"/>
              </w:rPr>
            </w:pPr>
            <w:r w:rsidRPr="00DB5A6A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A13BA" w:rsidRPr="00DB5A6A" w:rsidTr="000A14B9">
        <w:tc>
          <w:tcPr>
            <w:tcW w:w="2406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DB5A6A">
              <w:rPr>
                <w:rFonts w:hint="eastAsia"/>
                <w:highlight w:val="yellow"/>
              </w:rPr>
              <w:t>(</w:t>
            </w:r>
            <w:proofErr w:type="gramEnd"/>
            <w:r w:rsidRPr="00DB5A6A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0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34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32" w:type="dxa"/>
            <w:shd w:val="clear" w:color="auto" w:fill="auto"/>
          </w:tcPr>
          <w:p w:rsidR="005A13BA" w:rsidRPr="00DB5A6A" w:rsidRDefault="005A13BA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79" w:type="dxa"/>
            <w:shd w:val="clear" w:color="auto" w:fill="auto"/>
          </w:tcPr>
          <w:p w:rsidR="005A13BA" w:rsidRPr="00DB5A6A" w:rsidRDefault="005A13BA" w:rsidP="0006454B">
            <w:pPr>
              <w:rPr>
                <w:rFonts w:hint="eastAsia"/>
                <w:highlight w:val="yellow"/>
              </w:rPr>
            </w:pPr>
            <w:r w:rsidRPr="00DB5A6A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长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72646B">
              <w:rPr>
                <w:rFonts w:hint="eastAsia"/>
                <w:b/>
              </w:rPr>
              <w:lastRenderedPageBreak/>
              <w:t>red_envelopes</w:t>
            </w:r>
            <w:r>
              <w:rPr>
                <w:b/>
              </w:rPr>
              <w:t>_id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79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红包I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D</w:t>
            </w: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，U</w:t>
            </w:r>
            <w:r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UID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 w:rsidRPr="0006454B">
              <w:rPr>
                <w:rFonts w:ascii="宋体" w:hAnsi="宋体" w:cs="宋体"/>
                <w:b/>
                <w:szCs w:val="24"/>
              </w:rPr>
              <w:t>price_</w:t>
            </w:r>
            <w:r>
              <w:rPr>
                <w:rFonts w:ascii="宋体" w:hAnsi="宋体" w:cs="宋体"/>
                <w:szCs w:val="24"/>
              </w:rPr>
              <w:t>total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  <w:r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红包的总金额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price_max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  <w:r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最小金额设置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price_min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(10,2)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  <w:r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最大金额设置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begin_time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/>
        </w:tc>
        <w:tc>
          <w:tcPr>
            <w:tcW w:w="3679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红包的有效期-开始时间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begin_end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/>
        </w:tc>
        <w:tc>
          <w:tcPr>
            <w:tcW w:w="3679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红包的有效期-结束时间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qr_img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64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/>
        </w:tc>
        <w:tc>
          <w:tcPr>
            <w:tcW w:w="3679" w:type="dxa"/>
            <w:shd w:val="clear" w:color="auto" w:fill="auto"/>
          </w:tcPr>
          <w:p w:rsidR="000A14B9" w:rsidRDefault="000A14B9" w:rsidP="000A14B9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二</w:t>
            </w:r>
            <w:proofErr w:type="gramStart"/>
            <w:r>
              <w:rPr>
                <w:rFonts w:ascii="宋体" w:hAnsi="宋体" w:cs="宋体" w:hint="eastAsia"/>
                <w:szCs w:val="24"/>
              </w:rPr>
              <w:t>维码图片</w:t>
            </w:r>
            <w:proofErr w:type="gramEnd"/>
          </w:p>
        </w:tc>
      </w:tr>
      <w:tr w:rsidR="000A14B9" w:rsidRPr="00DB5A6A" w:rsidTr="000A14B9">
        <w:tc>
          <w:tcPr>
            <w:tcW w:w="2406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</w:rPr>
              <w:t>红包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数目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</w:t>
            </w:r>
            <w:r w:rsidRPr="005420BD">
              <w:rPr>
                <w:rFonts w:ascii="宋体" w:hAnsi="宋体" w:cs="宋体"/>
                <w:szCs w:val="24"/>
              </w:rPr>
              <w:t>hare</w:t>
            </w:r>
            <w:r>
              <w:rPr>
                <w:rFonts w:ascii="宋体" w:hAnsi="宋体" w:cs="宋体"/>
                <w:szCs w:val="24"/>
              </w:rPr>
              <w:t>_title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64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/>
        </w:tc>
        <w:tc>
          <w:tcPr>
            <w:tcW w:w="3679" w:type="dxa"/>
            <w:shd w:val="clear" w:color="auto" w:fill="auto"/>
          </w:tcPr>
          <w:p w:rsidR="000A14B9" w:rsidRPr="00DB5A6A" w:rsidRDefault="000A14B9" w:rsidP="000A14B9">
            <w:r>
              <w:rPr>
                <w:rFonts w:hint="eastAsia"/>
              </w:rPr>
              <w:t>分享的标题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</w:t>
            </w:r>
            <w:r w:rsidRPr="005420BD">
              <w:rPr>
                <w:rFonts w:ascii="宋体" w:hAnsi="宋体" w:cs="宋体"/>
                <w:szCs w:val="24"/>
              </w:rPr>
              <w:t>hare</w:t>
            </w:r>
            <w:r>
              <w:rPr>
                <w:rFonts w:ascii="宋体" w:hAnsi="宋体" w:cs="宋体"/>
                <w:szCs w:val="24"/>
              </w:rPr>
              <w:t>_</w:t>
            </w:r>
            <w:r>
              <w:rPr>
                <w:rFonts w:ascii="宋体" w:hAnsi="宋体" w:cs="宋体"/>
                <w:szCs w:val="24"/>
              </w:rPr>
              <w:t>img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64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/>
        </w:tc>
        <w:tc>
          <w:tcPr>
            <w:tcW w:w="3679" w:type="dxa"/>
            <w:shd w:val="clear" w:color="auto" w:fill="auto"/>
          </w:tcPr>
          <w:p w:rsidR="000A14B9" w:rsidRPr="00DB5A6A" w:rsidRDefault="000A14B9" w:rsidP="000A14B9">
            <w:r>
              <w:rPr>
                <w:rFonts w:hint="eastAsia"/>
              </w:rPr>
              <w:t>分享的图片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s</w:t>
            </w:r>
            <w:r w:rsidRPr="005420BD">
              <w:rPr>
                <w:rFonts w:ascii="宋体" w:hAnsi="宋体" w:cs="宋体"/>
                <w:szCs w:val="24"/>
              </w:rPr>
              <w:t>hare</w:t>
            </w:r>
            <w:r>
              <w:rPr>
                <w:rFonts w:ascii="宋体" w:hAnsi="宋体" w:cs="宋体"/>
                <w:szCs w:val="24"/>
              </w:rPr>
              <w:t>_</w:t>
            </w:r>
            <w:r>
              <w:rPr>
                <w:rFonts w:ascii="宋体" w:hAnsi="宋体" w:cs="宋体"/>
                <w:szCs w:val="24"/>
              </w:rPr>
              <w:t>content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128</w:t>
            </w:r>
            <w:r w:rsidRPr="00DB5A6A">
              <w:rPr>
                <w:rFonts w:hint="eastAsia"/>
                <w:highlight w:val="yellow"/>
              </w:rPr>
              <w:t>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/>
        </w:tc>
        <w:tc>
          <w:tcPr>
            <w:tcW w:w="3679" w:type="dxa"/>
            <w:shd w:val="clear" w:color="auto" w:fill="auto"/>
          </w:tcPr>
          <w:p w:rsidR="000A14B9" w:rsidRPr="00DB5A6A" w:rsidRDefault="000A14B9" w:rsidP="000A14B9">
            <w:r>
              <w:rPr>
                <w:rFonts w:hint="eastAsia"/>
              </w:rPr>
              <w:t>分享的内容</w:t>
            </w:r>
          </w:p>
        </w:tc>
      </w:tr>
      <w:tr w:rsidR="000A14B9" w:rsidRPr="00DB5A6A" w:rsidTr="000A14B9">
        <w:tc>
          <w:tcPr>
            <w:tcW w:w="2406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i/>
              </w:rPr>
            </w:pPr>
            <w:r>
              <w:rPr>
                <w:i/>
              </w:rPr>
              <w:t>is_show_get_red</w:t>
            </w:r>
          </w:p>
        </w:tc>
        <w:tc>
          <w:tcPr>
            <w:tcW w:w="1471" w:type="dxa"/>
            <w:shd w:val="clear" w:color="auto" w:fill="auto"/>
          </w:tcPr>
          <w:p w:rsidR="000A14B9" w:rsidRPr="00DB5A6A" w:rsidRDefault="000A14B9" w:rsidP="000A14B9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60" w:type="dxa"/>
            <w:shd w:val="clear" w:color="auto" w:fill="auto"/>
          </w:tcPr>
          <w:p w:rsidR="000A14B9" w:rsidRPr="00DB5A6A" w:rsidRDefault="000A14B9" w:rsidP="000A14B9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0A14B9" w:rsidRPr="00DB5A6A" w:rsidRDefault="000A14B9" w:rsidP="000A14B9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0A14B9" w:rsidRPr="00DB5A6A" w:rsidRDefault="000A14B9" w:rsidP="000A14B9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是否开启阅读获取红包（0：未开启；1：已开启；）</w:t>
            </w:r>
          </w:p>
        </w:tc>
      </w:tr>
      <w:tr w:rsidR="0076487D" w:rsidRPr="00DB5A6A" w:rsidTr="00F771ED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>
              <w:rPr>
                <w:i/>
              </w:rPr>
              <w:t>show_get_red</w:t>
            </w:r>
            <w:r>
              <w:rPr>
                <w:i/>
              </w:rPr>
              <w:t>_num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取得红包-需阅读次数</w:t>
            </w:r>
          </w:p>
        </w:tc>
      </w:tr>
      <w:tr w:rsidR="0076487D" w:rsidRPr="00DB5A6A" w:rsidTr="000A14B9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>
              <w:rPr>
                <w:i/>
              </w:rPr>
              <w:t>is_</w:t>
            </w:r>
            <w:r>
              <w:rPr>
                <w:i/>
              </w:rPr>
              <w:t>zai</w:t>
            </w:r>
            <w:r>
              <w:rPr>
                <w:i/>
              </w:rPr>
              <w:t>_get_red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60" w:type="dxa"/>
            <w:shd w:val="clear" w:color="auto" w:fill="auto"/>
          </w:tcPr>
          <w:p w:rsidR="0076487D" w:rsidRPr="00DB5A6A" w:rsidRDefault="0076487D" w:rsidP="0076487D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开启点赞得</w:t>
            </w:r>
            <w:proofErr w:type="gramEnd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（0：未开启；1：已开启；）</w:t>
            </w:r>
          </w:p>
        </w:tc>
      </w:tr>
      <w:tr w:rsidR="0076487D" w:rsidRPr="00DB5A6A" w:rsidTr="003452DE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>
              <w:rPr>
                <w:i/>
              </w:rPr>
              <w:t>zai_get_red</w:t>
            </w:r>
            <w:r>
              <w:rPr>
                <w:i/>
              </w:rPr>
              <w:t>_num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需要</w:t>
            </w:r>
            <w:proofErr w:type="gramStart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点赞数量</w:t>
            </w:r>
            <w:proofErr w:type="gramEnd"/>
          </w:p>
        </w:tc>
      </w:tr>
      <w:tr w:rsidR="0076487D" w:rsidRPr="00DB5A6A" w:rsidTr="000A14B9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>
              <w:t>is</w:t>
            </w:r>
            <w:r>
              <w:rPr>
                <w:rFonts w:hint="eastAsia"/>
              </w:rPr>
              <w:t>_</w:t>
            </w:r>
            <w:r w:rsidRPr="005420BD">
              <w:t>fission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60" w:type="dxa"/>
            <w:shd w:val="clear" w:color="auto" w:fill="auto"/>
          </w:tcPr>
          <w:p w:rsidR="0076487D" w:rsidRPr="00DB5A6A" w:rsidRDefault="0076487D" w:rsidP="0076487D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是否可以裂变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（0：未开启；1：已开启；）</w:t>
            </w:r>
          </w:p>
        </w:tc>
      </w:tr>
      <w:tr w:rsidR="0076487D" w:rsidRPr="00DB5A6A" w:rsidTr="002E587D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 w:rsidRPr="005420BD">
              <w:t>fission</w:t>
            </w:r>
            <w:r>
              <w:t>_num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Default="0076487D" w:rsidP="007648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可裂变的总数</w:t>
            </w:r>
          </w:p>
        </w:tc>
      </w:tr>
      <w:tr w:rsidR="0076487D" w:rsidRPr="00DB5A6A" w:rsidTr="00A4625E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 w:rsidRPr="005420BD">
              <w:t>fission</w:t>
            </w:r>
            <w:r>
              <w:t>_</w:t>
            </w:r>
            <w:r w:rsidRPr="005420BD">
              <w:t>consume</w:t>
            </w:r>
            <w:r>
              <w:t>_</w:t>
            </w:r>
            <w:r>
              <w:t>num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Default="0076487D" w:rsidP="0076487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已裂变的数量</w:t>
            </w:r>
          </w:p>
        </w:tc>
      </w:tr>
      <w:tr w:rsidR="0076487D" w:rsidRPr="00DB5A6A" w:rsidTr="000A14B9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76487D" w:rsidRPr="00DB5A6A" w:rsidTr="000A14B9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76487D" w:rsidRPr="00DB5A6A" w:rsidTr="000A14B9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 w:rsidRPr="00DB5A6A">
              <w:rPr>
                <w:i/>
              </w:rPr>
              <w:lastRenderedPageBreak/>
              <w:t>listing_</w:t>
            </w:r>
            <w:r w:rsidRPr="00DB5A6A">
              <w:t>city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76487D" w:rsidRPr="00DB5A6A" w:rsidTr="000A14B9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76487D" w:rsidRPr="00DB5A6A" w:rsidTr="000A14B9">
        <w:tc>
          <w:tcPr>
            <w:tcW w:w="2406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is_batch_open</w:t>
            </w:r>
          </w:p>
        </w:tc>
        <w:tc>
          <w:tcPr>
            <w:tcW w:w="1471" w:type="dxa"/>
            <w:shd w:val="clear" w:color="auto" w:fill="auto"/>
          </w:tcPr>
          <w:p w:rsidR="0076487D" w:rsidRPr="00DB5A6A" w:rsidRDefault="0076487D" w:rsidP="0076487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60" w:type="dxa"/>
            <w:shd w:val="clear" w:color="auto" w:fill="auto"/>
          </w:tcPr>
          <w:p w:rsidR="0076487D" w:rsidRPr="00DB5A6A" w:rsidRDefault="0076487D" w:rsidP="0076487D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76487D" w:rsidRPr="00DB5A6A" w:rsidRDefault="0076487D" w:rsidP="007648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76487D" w:rsidRPr="00DB5A6A" w:rsidRDefault="0076487D" w:rsidP="0076487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DA5C10" w:rsidRPr="00DB5A6A" w:rsidTr="00CD1215">
        <w:tc>
          <w:tcPr>
            <w:tcW w:w="2406" w:type="dxa"/>
            <w:shd w:val="clear" w:color="auto" w:fill="auto"/>
            <w:vAlign w:val="center"/>
          </w:tcPr>
          <w:p w:rsidR="00DA5C10" w:rsidRPr="00DB5A6A" w:rsidRDefault="00DA5C10" w:rsidP="00DA5C10">
            <w:pPr>
              <w:widowControl/>
              <w:jc w:val="left"/>
              <w:rPr>
                <w:i/>
              </w:rPr>
            </w:pPr>
            <w:r>
              <w:rPr>
                <w:rFonts w:ascii="宋体" w:hAnsi="宋体" w:cs="宋体"/>
                <w:szCs w:val="24"/>
              </w:rPr>
              <w:t>s</w:t>
            </w:r>
            <w:r w:rsidRPr="005420BD">
              <w:rPr>
                <w:rFonts w:ascii="宋体" w:hAnsi="宋体" w:cs="宋体"/>
                <w:szCs w:val="24"/>
              </w:rPr>
              <w:t>hare</w:t>
            </w:r>
            <w:r>
              <w:rPr>
                <w:rFonts w:ascii="宋体" w:hAnsi="宋体" w:cs="宋体"/>
                <w:szCs w:val="24"/>
              </w:rPr>
              <w:t>_num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分享的次数</w:t>
            </w:r>
          </w:p>
        </w:tc>
      </w:tr>
      <w:tr w:rsidR="00DA5C10" w:rsidRPr="00DB5A6A" w:rsidTr="00CD1215">
        <w:tc>
          <w:tcPr>
            <w:tcW w:w="2406" w:type="dxa"/>
            <w:shd w:val="clear" w:color="auto" w:fill="auto"/>
            <w:vAlign w:val="center"/>
          </w:tcPr>
          <w:p w:rsidR="00DA5C10" w:rsidRPr="00DB5A6A" w:rsidRDefault="00DA5C10" w:rsidP="00DA5C10">
            <w:pPr>
              <w:widowControl/>
              <w:jc w:val="left"/>
              <w:rPr>
                <w:i/>
              </w:rPr>
            </w:pPr>
            <w:r>
              <w:rPr>
                <w:rFonts w:ascii="宋体" w:hAnsi="宋体" w:cs="宋体"/>
                <w:szCs w:val="24"/>
              </w:rPr>
              <w:t>show_num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阅读次数</w:t>
            </w:r>
          </w:p>
        </w:tc>
      </w:tr>
      <w:tr w:rsidR="00DA5C10" w:rsidRPr="00DB5A6A" w:rsidTr="000A14B9">
        <w:tc>
          <w:tcPr>
            <w:tcW w:w="2406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DA5C10" w:rsidRPr="00DB5A6A" w:rsidTr="000A14B9">
        <w:tc>
          <w:tcPr>
            <w:tcW w:w="2406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60" w:type="dxa"/>
            <w:shd w:val="clear" w:color="auto" w:fill="auto"/>
            <w:vAlign w:val="center"/>
          </w:tcPr>
          <w:p w:rsidR="00DA5C10" w:rsidRPr="00DB5A6A" w:rsidRDefault="00DA5C10" w:rsidP="00DA5C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DA5C10" w:rsidRPr="00DB5A6A" w:rsidRDefault="00DA5C10" w:rsidP="00DA5C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DA5C10" w:rsidRPr="00DB5A6A" w:rsidRDefault="00DA5C10" w:rsidP="00DA5C1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DA5C10" w:rsidRPr="00DB5A6A" w:rsidTr="000A14B9">
        <w:tc>
          <w:tcPr>
            <w:tcW w:w="2406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data_type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60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r>
              <w:rPr>
                <w:rFonts w:ascii="宋体" w:hAnsi="宋体" w:cs="宋体"/>
                <w:szCs w:val="24"/>
              </w:rPr>
              <w:t>0</w:t>
            </w:r>
            <w:r>
              <w:rPr>
                <w:rFonts w:ascii="宋体" w:hAnsi="宋体" w:cs="宋体" w:hint="eastAsia"/>
                <w:szCs w:val="24"/>
              </w:rPr>
              <w:t>：生成多码：一码一扫，</w:t>
            </w:r>
            <w:proofErr w:type="gramStart"/>
            <w:r>
              <w:rPr>
                <w:rFonts w:ascii="宋体" w:hAnsi="宋体" w:cs="宋体" w:hint="eastAsia"/>
                <w:szCs w:val="24"/>
              </w:rPr>
              <w:t>扫码后</w:t>
            </w:r>
            <w:proofErr w:type="gramEnd"/>
            <w:r>
              <w:rPr>
                <w:rFonts w:ascii="宋体" w:hAnsi="宋体" w:cs="宋体" w:hint="eastAsia"/>
                <w:szCs w:val="24"/>
              </w:rPr>
              <w:t>失效；1：生成一码：一码多扫；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DA5C10" w:rsidRPr="00DB5A6A" w:rsidTr="000A14B9">
        <w:tc>
          <w:tcPr>
            <w:tcW w:w="2406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60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</w:t>
            </w:r>
            <w:r>
              <w:rPr>
                <w:rFonts w:ascii="宋体" w:hAnsi="宋体" w:cs="宋体" w:hint="eastAsia"/>
                <w:szCs w:val="24"/>
              </w:rPr>
              <w:t>未启用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DA5C10" w:rsidRPr="00DB5A6A" w:rsidTr="000A14B9">
        <w:tc>
          <w:tcPr>
            <w:tcW w:w="2406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DA5C10" w:rsidRPr="00DB5A6A" w:rsidTr="000A14B9">
        <w:tc>
          <w:tcPr>
            <w:tcW w:w="2406" w:type="dxa"/>
            <w:shd w:val="clear" w:color="auto" w:fill="auto"/>
          </w:tcPr>
          <w:p w:rsidR="00DA5C10" w:rsidRPr="00DB5A6A" w:rsidRDefault="00DA5C10" w:rsidP="00DA5C10">
            <w:r w:rsidRPr="00DB5A6A">
              <w:t>update_time</w:t>
            </w:r>
          </w:p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60" w:type="dxa"/>
            <w:shd w:val="clear" w:color="auto" w:fill="auto"/>
          </w:tcPr>
          <w:p w:rsidR="00DA5C10" w:rsidRPr="00DB5A6A" w:rsidRDefault="00DA5C10" w:rsidP="00DA5C10">
            <w:r w:rsidRPr="00DB5A6A">
              <w:rPr>
                <w:rFonts w:hint="eastAsia"/>
              </w:rPr>
              <w:t>是</w:t>
            </w: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DA5C10" w:rsidRPr="00DB5A6A" w:rsidTr="000A14B9">
        <w:tc>
          <w:tcPr>
            <w:tcW w:w="2406" w:type="dxa"/>
            <w:shd w:val="clear" w:color="auto" w:fill="auto"/>
          </w:tcPr>
          <w:p w:rsidR="00DA5C10" w:rsidRPr="00DB5A6A" w:rsidRDefault="00DA5C10" w:rsidP="00DA5C10"/>
        </w:tc>
        <w:tc>
          <w:tcPr>
            <w:tcW w:w="1471" w:type="dxa"/>
            <w:shd w:val="clear" w:color="auto" w:fill="auto"/>
          </w:tcPr>
          <w:p w:rsidR="00DA5C10" w:rsidRPr="00DB5A6A" w:rsidRDefault="00DA5C10" w:rsidP="00DA5C1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60" w:type="dxa"/>
            <w:shd w:val="clear" w:color="auto" w:fill="auto"/>
            <w:vAlign w:val="center"/>
          </w:tcPr>
          <w:p w:rsidR="00DA5C10" w:rsidRPr="00DB5A6A" w:rsidRDefault="00DA5C10" w:rsidP="00DA5C10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334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 w:hint="eastAsia"/>
                <w:szCs w:val="24"/>
                <w:highlight w:val="yellow"/>
              </w:rPr>
            </w:pPr>
          </w:p>
        </w:tc>
        <w:tc>
          <w:tcPr>
            <w:tcW w:w="1332" w:type="dxa"/>
            <w:shd w:val="clear" w:color="auto" w:fill="auto"/>
          </w:tcPr>
          <w:p w:rsidR="00DA5C10" w:rsidRPr="00DB5A6A" w:rsidRDefault="00DA5C10" w:rsidP="00DA5C1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79" w:type="dxa"/>
            <w:shd w:val="clear" w:color="auto" w:fill="auto"/>
            <w:vAlign w:val="center"/>
          </w:tcPr>
          <w:p w:rsidR="00DA5C10" w:rsidRPr="00DB5A6A" w:rsidRDefault="00DA5C10" w:rsidP="00DA5C10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</w:pPr>
          </w:p>
        </w:tc>
      </w:tr>
      <w:tr w:rsidR="00DA5C10" w:rsidRPr="00DB5A6A" w:rsidTr="0006454B">
        <w:tc>
          <w:tcPr>
            <w:tcW w:w="10682" w:type="dxa"/>
            <w:gridSpan w:val="6"/>
            <w:shd w:val="clear" w:color="auto" w:fill="auto"/>
          </w:tcPr>
          <w:p w:rsidR="00DA5C10" w:rsidRDefault="00DA5C10" w:rsidP="00DA5C1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DA5C10" w:rsidRPr="005A6611" w:rsidRDefault="00DA5C10" w:rsidP="00DA5C10">
            <w:pPr>
              <w:pStyle w:val="ac"/>
              <w:numPr>
                <w:ilvl w:val="0"/>
                <w:numId w:val="36"/>
              </w:numPr>
              <w:ind w:firstLineChars="0"/>
              <w:rPr>
                <w:rFonts w:ascii="宋体" w:hAnsi="宋体" w:cs="宋体"/>
                <w:szCs w:val="24"/>
              </w:rPr>
            </w:pPr>
            <w:r w:rsidRPr="005A6611">
              <w:rPr>
                <w:rFonts w:ascii="宋体" w:hAnsi="宋体" w:cs="宋体" w:hint="eastAsia"/>
                <w:szCs w:val="24"/>
                <w:highlight w:val="yellow"/>
              </w:rPr>
              <w:t>红包的有效期需要开始和结束时间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同时</w:t>
            </w:r>
            <w:r w:rsidRPr="005A6611">
              <w:rPr>
                <w:rFonts w:ascii="宋体" w:hAnsi="宋体" w:cs="宋体" w:hint="eastAsia"/>
                <w:szCs w:val="24"/>
                <w:highlight w:val="yellow"/>
              </w:rPr>
              <w:t>设置，设置一个无效，</w:t>
            </w:r>
            <w:r w:rsidRPr="005A6611">
              <w:rPr>
                <w:rFonts w:ascii="宋体" w:hAnsi="宋体" w:cs="宋体" w:hint="eastAsia"/>
                <w:szCs w:val="24"/>
              </w:rPr>
              <w:t>不设置为长期有效；</w:t>
            </w:r>
          </w:p>
          <w:p w:rsidR="00DA5C10" w:rsidRPr="005A6611" w:rsidRDefault="00DA5C10" w:rsidP="00DA5C10">
            <w:pPr>
              <w:pStyle w:val="ac"/>
              <w:numPr>
                <w:ilvl w:val="0"/>
                <w:numId w:val="36"/>
              </w:numPr>
              <w:ind w:firstLineChars="0"/>
              <w:rPr>
                <w:rFonts w:ascii="宋体" w:hAnsi="宋体" w:cs="宋体" w:hint="eastAsia"/>
                <w:szCs w:val="24"/>
                <w:highlight w:val="yellow"/>
              </w:rPr>
            </w:pPr>
            <w:r w:rsidRPr="00DB5A6A">
              <w:rPr>
                <w:rFonts w:hint="eastAsia"/>
              </w:rPr>
              <w:t>data_type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时，展示的</w:t>
            </w:r>
            <w:proofErr w:type="gramStart"/>
            <w:r>
              <w:rPr>
                <w:rFonts w:hint="eastAsia"/>
              </w:rPr>
              <w:t>二维码为</w:t>
            </w:r>
            <w:proofErr w:type="gramEnd"/>
            <w:r>
              <w:rPr>
                <w:rFonts w:hint="eastAsia"/>
              </w:rPr>
              <w:t>红包的二维码；</w:t>
            </w:r>
          </w:p>
        </w:tc>
      </w:tr>
    </w:tbl>
    <w:p w:rsidR="005A13BA" w:rsidRPr="00DB5A6A" w:rsidRDefault="005A13BA" w:rsidP="005A13BA">
      <w:pPr>
        <w:rPr>
          <w:highlight w:val="yellow"/>
        </w:rPr>
      </w:pPr>
    </w:p>
    <w:p w:rsidR="003C16C1" w:rsidRPr="00DB5A6A" w:rsidRDefault="003C16C1" w:rsidP="003C16C1">
      <w:pPr>
        <w:pStyle w:val="2"/>
      </w:pPr>
      <w:r w:rsidRPr="00DB5A6A">
        <w:rPr>
          <w:rFonts w:hint="eastAsia"/>
        </w:rPr>
        <w:t>sy_</w:t>
      </w:r>
      <w:r w:rsidR="0000757A" w:rsidRPr="0072646B">
        <w:rPr>
          <w:rFonts w:hint="eastAsia"/>
          <w:b w:val="0"/>
        </w:rPr>
        <w:t>red_envelopes</w:t>
      </w:r>
      <w:r w:rsidR="0000757A">
        <w:rPr>
          <w:b w:val="0"/>
        </w:rPr>
        <w:t>_info</w:t>
      </w:r>
      <w:r w:rsidR="005A6611">
        <w:t xml:space="preserve"> </w:t>
      </w:r>
      <w:r w:rsidR="005A6611">
        <w:rPr>
          <w:rFonts w:hint="eastAsia"/>
        </w:rPr>
        <w:t>红包</w:t>
      </w:r>
      <w:r w:rsidRPr="00DB5A6A">
        <w:rPr>
          <w:rFonts w:hint="eastAsia"/>
        </w:rPr>
        <w:t>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349"/>
        <w:gridCol w:w="553"/>
        <w:gridCol w:w="696"/>
        <w:gridCol w:w="899"/>
        <w:gridCol w:w="4690"/>
      </w:tblGrid>
      <w:tr w:rsidR="003C16C1" w:rsidRPr="00DB5A6A" w:rsidTr="0006454B">
        <w:tc>
          <w:tcPr>
            <w:tcW w:w="10682" w:type="dxa"/>
            <w:gridSpan w:val="6"/>
            <w:hideMark/>
          </w:tcPr>
          <w:p w:rsidR="003C16C1" w:rsidRPr="00DB5A6A" w:rsidRDefault="003C16C1" w:rsidP="0006454B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</w:t>
            </w:r>
            <w:r w:rsidR="0000757A" w:rsidRPr="0000757A">
              <w:rPr>
                <w:rFonts w:hint="eastAsia"/>
              </w:rPr>
              <w:t xml:space="preserve">y_red_envelopes_info </w:t>
            </w:r>
            <w:r w:rsidR="0000757A" w:rsidRPr="0000757A">
              <w:rPr>
                <w:rFonts w:hint="eastAsia"/>
              </w:rPr>
              <w:t>红包详细表</w:t>
            </w:r>
            <w:r w:rsidR="005A6611" w:rsidRPr="00DB5A6A">
              <w:rPr>
                <w:b/>
                <w:bCs/>
              </w:rPr>
              <w:t xml:space="preserve"> </w:t>
            </w:r>
          </w:p>
        </w:tc>
      </w:tr>
      <w:tr w:rsidR="006F5832" w:rsidRPr="00DB5A6A" w:rsidTr="002F37FE">
        <w:tc>
          <w:tcPr>
            <w:tcW w:w="0" w:type="auto"/>
            <w:hideMark/>
          </w:tcPr>
          <w:p w:rsidR="003C16C1" w:rsidRPr="00DB5A6A" w:rsidRDefault="003C16C1" w:rsidP="0006454B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96" w:type="dxa"/>
            <w:hideMark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899" w:type="dxa"/>
          </w:tcPr>
          <w:p w:rsidR="003C16C1" w:rsidRPr="00DB5A6A" w:rsidRDefault="003C16C1" w:rsidP="0006454B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690" w:type="dxa"/>
          </w:tcPr>
          <w:p w:rsidR="003C16C1" w:rsidRPr="00DB5A6A" w:rsidRDefault="003C16C1" w:rsidP="0006454B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F5832" w:rsidRPr="00DB5A6A" w:rsidTr="002F37FE">
        <w:tc>
          <w:tcPr>
            <w:tcW w:w="0" w:type="auto"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99" w:type="dxa"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690" w:type="dxa"/>
          </w:tcPr>
          <w:p w:rsidR="003C16C1" w:rsidRPr="00DB5A6A" w:rsidRDefault="003C16C1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7A" w:rsidRPr="00DB5A6A" w:rsidTr="002F37FE">
        <w:tc>
          <w:tcPr>
            <w:tcW w:w="0" w:type="auto"/>
          </w:tcPr>
          <w:p w:rsidR="0000757A" w:rsidRPr="00DB5A6A" w:rsidRDefault="0000757A" w:rsidP="0000757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72646B">
              <w:rPr>
                <w:rFonts w:hint="eastAsia"/>
                <w:b/>
              </w:rPr>
              <w:t>red_envelopes</w:t>
            </w:r>
            <w:r w:rsidR="002F37FE">
              <w:rPr>
                <w:b/>
              </w:rPr>
              <w:t>_info</w:t>
            </w:r>
            <w:r>
              <w:rPr>
                <w:b/>
              </w:rPr>
              <w:t>_id</w:t>
            </w:r>
          </w:p>
        </w:tc>
        <w:tc>
          <w:tcPr>
            <w:tcW w:w="0" w:type="auto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99" w:type="dxa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690" w:type="dxa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红包</w:t>
            </w:r>
            <w:r w:rsidRPr="00DB5A6A">
              <w:rPr>
                <w:rFonts w:ascii="宋体" w:hAnsi="宋体" w:cs="宋体" w:hint="eastAsia"/>
                <w:szCs w:val="24"/>
              </w:rPr>
              <w:t>详细ID，32位UUID</w:t>
            </w:r>
          </w:p>
        </w:tc>
      </w:tr>
      <w:tr w:rsidR="0000757A" w:rsidRPr="00DB5A6A" w:rsidTr="002F37FE">
        <w:tc>
          <w:tcPr>
            <w:tcW w:w="0" w:type="auto"/>
          </w:tcPr>
          <w:p w:rsidR="0000757A" w:rsidRPr="00DB5A6A" w:rsidRDefault="0000757A" w:rsidP="0000757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72646B">
              <w:rPr>
                <w:rFonts w:hint="eastAsia"/>
                <w:b/>
              </w:rPr>
              <w:t>red_envelopes</w:t>
            </w:r>
            <w:r>
              <w:rPr>
                <w:b/>
              </w:rPr>
              <w:t>_id</w:t>
            </w:r>
          </w:p>
        </w:tc>
        <w:tc>
          <w:tcPr>
            <w:tcW w:w="0" w:type="auto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99" w:type="dxa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00757A" w:rsidRPr="00DB5A6A" w:rsidRDefault="0000757A" w:rsidP="0000757A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红包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2F37FE" w:rsidRPr="00DB5A6A" w:rsidTr="002F37FE">
        <w:tc>
          <w:tcPr>
            <w:tcW w:w="0" w:type="auto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p</w:t>
            </w:r>
            <w:r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2F37FE" w:rsidRPr="00DB5A6A" w:rsidRDefault="002F37FE" w:rsidP="002F37FE">
            <w:pPr>
              <w:rPr>
                <w:highlight w:val="yellow"/>
              </w:rPr>
            </w:pPr>
            <w:r w:rsidRPr="00DB5A6A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DB5A6A">
              <w:rPr>
                <w:highlight w:val="yellow"/>
              </w:rPr>
              <w:t xml:space="preserve"> </w:t>
            </w:r>
            <w:r w:rsidRPr="00DB5A6A">
              <w:rPr>
                <w:highlight w:val="yellow"/>
              </w:rPr>
              <w:lastRenderedPageBreak/>
              <w:t>(10,2)</w:t>
            </w:r>
          </w:p>
        </w:tc>
        <w:tc>
          <w:tcPr>
            <w:tcW w:w="0" w:type="auto"/>
          </w:tcPr>
          <w:p w:rsidR="002F37FE" w:rsidRPr="00DB5A6A" w:rsidRDefault="002F37FE" w:rsidP="002F37FE">
            <w:pPr>
              <w:rPr>
                <w:highlight w:val="yellow"/>
              </w:rPr>
            </w:pPr>
            <w:r w:rsidRPr="00DB5A6A">
              <w:rPr>
                <w:rFonts w:hint="eastAsia"/>
                <w:highlight w:val="yellow"/>
              </w:rPr>
              <w:lastRenderedPageBreak/>
              <w:t>否</w:t>
            </w:r>
          </w:p>
        </w:tc>
        <w:tc>
          <w:tcPr>
            <w:tcW w:w="696" w:type="dxa"/>
          </w:tcPr>
          <w:p w:rsidR="002F37FE" w:rsidRPr="00DB5A6A" w:rsidRDefault="002F37FE" w:rsidP="002F37FE">
            <w:pPr>
              <w:rPr>
                <w:rFonts w:ascii="宋体" w:cs="宋体"/>
                <w:szCs w:val="24"/>
                <w:highlight w:val="yellow"/>
              </w:rPr>
            </w:pPr>
            <w:r w:rsidRPr="00DB5A6A">
              <w:rPr>
                <w:rFonts w:ascii="宋体" w:cs="宋体"/>
                <w:szCs w:val="24"/>
                <w:highlight w:val="yellow"/>
              </w:rPr>
              <w:t>0</w:t>
            </w:r>
            <w:r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2F37FE" w:rsidRDefault="002F37FE" w:rsidP="002F37FE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金额</w:t>
            </w:r>
          </w:p>
        </w:tc>
      </w:tr>
      <w:tr w:rsidR="002F37FE" w:rsidRPr="00DB5A6A" w:rsidTr="002F37FE">
        <w:tc>
          <w:tcPr>
            <w:tcW w:w="0" w:type="auto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2F37FE" w:rsidRPr="00DB5A6A" w:rsidRDefault="002F37FE" w:rsidP="002F37F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99" w:type="dxa"/>
          </w:tcPr>
          <w:p w:rsidR="002F37FE" w:rsidRPr="00DB5A6A" w:rsidRDefault="002F37FE" w:rsidP="002F37FE"/>
        </w:tc>
        <w:tc>
          <w:tcPr>
            <w:tcW w:w="4690" w:type="dxa"/>
          </w:tcPr>
          <w:p w:rsidR="002F37FE" w:rsidRPr="00DB5A6A" w:rsidRDefault="002F37FE" w:rsidP="002F37FE">
            <w:r w:rsidRPr="00DB5A6A">
              <w:rPr>
                <w:rFonts w:hint="eastAsia"/>
              </w:rPr>
              <w:t>图片</w:t>
            </w:r>
          </w:p>
        </w:tc>
      </w:tr>
      <w:tr w:rsidR="002F37FE" w:rsidRPr="00DB5A6A" w:rsidTr="002F37FE">
        <w:tc>
          <w:tcPr>
            <w:tcW w:w="0" w:type="auto"/>
            <w:vAlign w:val="center"/>
          </w:tcPr>
          <w:p w:rsidR="002F37FE" w:rsidRPr="00DB5A6A" w:rsidRDefault="002F37FE" w:rsidP="002F37FE">
            <w:pPr>
              <w:widowControl/>
              <w:jc w:val="left"/>
              <w:rPr>
                <w:i/>
              </w:rPr>
            </w:pPr>
            <w:r>
              <w:t>first_</w:t>
            </w:r>
            <w:r w:rsidRPr="00DB5A6A">
              <w:rPr>
                <w:rFonts w:hint="eastAsia"/>
              </w:rPr>
              <w:t>query_time</w:t>
            </w:r>
          </w:p>
        </w:tc>
        <w:tc>
          <w:tcPr>
            <w:tcW w:w="0" w:type="auto"/>
          </w:tcPr>
          <w:p w:rsidR="002F37FE" w:rsidRPr="00DB5A6A" w:rsidRDefault="002F37FE" w:rsidP="002F37F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90" w:type="dxa"/>
            <w:vAlign w:val="center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第一次查询时间</w:t>
            </w:r>
          </w:p>
        </w:tc>
      </w:tr>
      <w:tr w:rsidR="002F37FE" w:rsidRPr="00DB5A6A" w:rsidTr="002F37FE">
        <w:tc>
          <w:tcPr>
            <w:tcW w:w="0" w:type="auto"/>
            <w:vAlign w:val="center"/>
          </w:tcPr>
          <w:p w:rsidR="002F37FE" w:rsidRPr="00DB5A6A" w:rsidRDefault="002F37FE" w:rsidP="002F37FE">
            <w:pPr>
              <w:widowControl/>
              <w:jc w:val="left"/>
            </w:pPr>
            <w:r w:rsidRPr="00DB5A6A">
              <w:rPr>
                <w:rFonts w:hint="eastAsia"/>
              </w:rPr>
              <w:t>query_total</w:t>
            </w:r>
          </w:p>
        </w:tc>
        <w:tc>
          <w:tcPr>
            <w:tcW w:w="0" w:type="auto"/>
          </w:tcPr>
          <w:p w:rsidR="002F37FE" w:rsidRPr="00DB5A6A" w:rsidRDefault="002F37FE" w:rsidP="002F37F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53" w:type="dxa"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90" w:type="dxa"/>
            <w:vAlign w:val="center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总查询次数</w:t>
            </w:r>
          </w:p>
        </w:tc>
      </w:tr>
      <w:tr w:rsidR="002F37FE" w:rsidRPr="00DB5A6A" w:rsidTr="002F37FE">
        <w:tc>
          <w:tcPr>
            <w:tcW w:w="0" w:type="auto"/>
            <w:vAlign w:val="center"/>
          </w:tcPr>
          <w:p w:rsidR="002F37FE" w:rsidRPr="00DB5A6A" w:rsidRDefault="002F37FE" w:rsidP="002F37FE">
            <w:pPr>
              <w:widowControl/>
              <w:jc w:val="left"/>
            </w:pPr>
            <w:r w:rsidRPr="00DB5A6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2F37FE" w:rsidRPr="00DB5A6A" w:rsidRDefault="002F37FE" w:rsidP="002F37F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90" w:type="dxa"/>
            <w:vAlign w:val="center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2F37FE" w:rsidRPr="00DB5A6A" w:rsidTr="002F37FE">
        <w:tc>
          <w:tcPr>
            <w:tcW w:w="0" w:type="auto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F37FE" w:rsidRPr="00DB5A6A" w:rsidTr="002F37FE">
        <w:tc>
          <w:tcPr>
            <w:tcW w:w="0" w:type="auto"/>
          </w:tcPr>
          <w:p w:rsidR="002F37FE" w:rsidRPr="00DB5A6A" w:rsidRDefault="002F37FE" w:rsidP="002F37FE">
            <w:r w:rsidRPr="00DB5A6A">
              <w:t>compress_code</w:t>
            </w:r>
          </w:p>
        </w:tc>
        <w:tc>
          <w:tcPr>
            <w:tcW w:w="0" w:type="auto"/>
          </w:tcPr>
          <w:p w:rsidR="002F37FE" w:rsidRPr="00DB5A6A" w:rsidRDefault="002F37FE" w:rsidP="002F37F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vAlign w:val="center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99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2F37FE" w:rsidRPr="00DB5A6A" w:rsidTr="002F37FE"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90" w:type="dxa"/>
            <w:vAlign w:val="center"/>
          </w:tcPr>
          <w:p w:rsidR="002F37FE" w:rsidRPr="00DB5A6A" w:rsidRDefault="002F37FE" w:rsidP="002F37F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F37FE" w:rsidRPr="00DB5A6A" w:rsidTr="002F37FE"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2F37FE" w:rsidRPr="00DB5A6A" w:rsidTr="002F37FE"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2F37FE" w:rsidRPr="00DB5A6A" w:rsidTr="002F37FE"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F37FE" w:rsidRPr="00DB5A6A" w:rsidTr="002F37FE"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2F37FE" w:rsidRPr="00DB5A6A" w:rsidRDefault="002F37FE" w:rsidP="002F37FE">
            <w:r w:rsidRPr="00DB5A6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99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90" w:type="dxa"/>
          </w:tcPr>
          <w:p w:rsidR="002F37FE" w:rsidRPr="00DB5A6A" w:rsidRDefault="002F37FE" w:rsidP="002F37F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C1BC0" w:rsidRPr="00DB5A6A" w:rsidRDefault="001C1BC0" w:rsidP="001C1BC0">
      <w:pPr>
        <w:rPr>
          <w:rFonts w:hint="eastAsia"/>
          <w:highlight w:val="yellow"/>
        </w:rPr>
      </w:pPr>
    </w:p>
    <w:p w:rsidR="001C1BC0" w:rsidRPr="00DB5A6A" w:rsidRDefault="001C1BC0" w:rsidP="001C1BC0">
      <w:pPr>
        <w:pStyle w:val="2"/>
      </w:pPr>
      <w:r w:rsidRPr="00DB5A6A">
        <w:rPr>
          <w:rFonts w:hint="eastAsia"/>
        </w:rPr>
        <w:t>sy_</w:t>
      </w:r>
      <w:r w:rsidR="00401FAD" w:rsidRPr="0072646B">
        <w:rPr>
          <w:rFonts w:hint="eastAsia"/>
          <w:b w:val="0"/>
        </w:rPr>
        <w:t>red_envelopes</w:t>
      </w:r>
      <w:r w:rsidR="00401FAD">
        <w:rPr>
          <w:b w:val="0"/>
        </w:rPr>
        <w:t>_show</w:t>
      </w:r>
      <w:r>
        <w:t xml:space="preserve"> </w:t>
      </w:r>
      <w:r>
        <w:rPr>
          <w:rFonts w:hint="eastAsia"/>
        </w:rPr>
        <w:t>红包阅读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349"/>
        <w:gridCol w:w="457"/>
        <w:gridCol w:w="763"/>
        <w:gridCol w:w="1026"/>
        <w:gridCol w:w="5100"/>
      </w:tblGrid>
      <w:tr w:rsidR="001C1BC0" w:rsidRPr="00DB5A6A" w:rsidTr="0006454B">
        <w:tc>
          <w:tcPr>
            <w:tcW w:w="10682" w:type="dxa"/>
            <w:gridSpan w:val="6"/>
            <w:hideMark/>
          </w:tcPr>
          <w:p w:rsidR="001C1BC0" w:rsidRPr="00DB5A6A" w:rsidRDefault="00401FAD" w:rsidP="0006454B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401FAD">
              <w:rPr>
                <w:rFonts w:hint="eastAsia"/>
                <w:b/>
                <w:bCs/>
              </w:rPr>
              <w:t xml:space="preserve">sy_red_envelopes_show </w:t>
            </w:r>
            <w:r w:rsidRPr="00401FAD">
              <w:rPr>
                <w:rFonts w:hint="eastAsia"/>
                <w:b/>
                <w:bCs/>
              </w:rPr>
              <w:t>红包阅读表</w:t>
            </w:r>
          </w:p>
        </w:tc>
      </w:tr>
      <w:tr w:rsidR="001C1BC0" w:rsidRPr="00DB5A6A" w:rsidTr="00401FAD">
        <w:tc>
          <w:tcPr>
            <w:tcW w:w="0" w:type="auto"/>
            <w:hideMark/>
          </w:tcPr>
          <w:p w:rsidR="001C1BC0" w:rsidRPr="00DB5A6A" w:rsidRDefault="001C1BC0" w:rsidP="0006454B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763" w:type="dxa"/>
            <w:hideMark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6" w:type="dxa"/>
          </w:tcPr>
          <w:p w:rsidR="001C1BC0" w:rsidRPr="00DB5A6A" w:rsidRDefault="001C1BC0" w:rsidP="0006454B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00" w:type="dxa"/>
          </w:tcPr>
          <w:p w:rsidR="001C1BC0" w:rsidRPr="00DB5A6A" w:rsidRDefault="001C1BC0" w:rsidP="0006454B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1C1BC0" w:rsidRPr="00DB5A6A" w:rsidTr="00401FAD">
        <w:tc>
          <w:tcPr>
            <w:tcW w:w="0" w:type="auto"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3" w:type="dxa"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6" w:type="dxa"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00" w:type="dxa"/>
          </w:tcPr>
          <w:p w:rsidR="001C1BC0" w:rsidRPr="00DB5A6A" w:rsidRDefault="001C1BC0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01FAD" w:rsidRPr="00DB5A6A" w:rsidTr="00401FAD">
        <w:tc>
          <w:tcPr>
            <w:tcW w:w="0" w:type="auto"/>
          </w:tcPr>
          <w:p w:rsidR="00401FAD" w:rsidRPr="00DB5A6A" w:rsidRDefault="00401FAD" w:rsidP="00401FA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72646B">
              <w:rPr>
                <w:rFonts w:hint="eastAsia"/>
                <w:b/>
              </w:rPr>
              <w:t>red_envelopes</w:t>
            </w:r>
            <w:r>
              <w:rPr>
                <w:b/>
              </w:rPr>
              <w:t>_id</w:t>
            </w:r>
          </w:p>
        </w:tc>
        <w:tc>
          <w:tcPr>
            <w:tcW w:w="0" w:type="auto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63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6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00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红包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401FAD" w:rsidRPr="00DB5A6A" w:rsidTr="00401FAD">
        <w:tc>
          <w:tcPr>
            <w:tcW w:w="0" w:type="auto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u</w:t>
            </w:r>
            <w:r>
              <w:rPr>
                <w:rFonts w:ascii="宋体" w:hAnsi="宋体" w:cs="宋体"/>
                <w:szCs w:val="24"/>
              </w:rPr>
              <w:t>id</w:t>
            </w:r>
          </w:p>
        </w:tc>
        <w:tc>
          <w:tcPr>
            <w:tcW w:w="0" w:type="auto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63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6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00" w:type="dxa"/>
          </w:tcPr>
          <w:p w:rsidR="00401FAD" w:rsidRDefault="00401FAD" w:rsidP="00401FAD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hint="eastAsia"/>
              </w:rPr>
              <w:t>阅读会员</w:t>
            </w:r>
            <w:r>
              <w:rPr>
                <w:rFonts w:hint="eastAsia"/>
              </w:rPr>
              <w:t>U</w:t>
            </w:r>
            <w:r>
              <w:t>ID</w:t>
            </w:r>
          </w:p>
        </w:tc>
      </w:tr>
      <w:tr w:rsidR="00401FAD" w:rsidRPr="00DB5A6A" w:rsidTr="00401FAD"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01FAD" w:rsidRPr="00DB5A6A" w:rsidRDefault="00401FAD" w:rsidP="00401F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3" w:type="dxa"/>
            <w:vAlign w:val="center"/>
            <w:hideMark/>
          </w:tcPr>
          <w:p w:rsidR="00401FAD" w:rsidRPr="00DB5A6A" w:rsidRDefault="00401FAD" w:rsidP="00401F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26" w:type="dxa"/>
          </w:tcPr>
          <w:p w:rsidR="00401FAD" w:rsidRPr="00DB5A6A" w:rsidRDefault="00401FAD" w:rsidP="00401F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00" w:type="dxa"/>
            <w:vAlign w:val="center"/>
          </w:tcPr>
          <w:p w:rsidR="00401FAD" w:rsidRPr="00DB5A6A" w:rsidRDefault="00401FAD" w:rsidP="00401FA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01FAD" w:rsidRPr="00DB5A6A" w:rsidTr="00401FAD"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hint="eastAsia"/>
              </w:rPr>
              <w:t>是</w:t>
            </w:r>
          </w:p>
        </w:tc>
        <w:tc>
          <w:tcPr>
            <w:tcW w:w="763" w:type="dxa"/>
            <w:hideMark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6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00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401FAD" w:rsidRPr="00DB5A6A" w:rsidTr="00401FAD"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hint="eastAsia"/>
              </w:rPr>
              <w:t>是</w:t>
            </w:r>
          </w:p>
        </w:tc>
        <w:tc>
          <w:tcPr>
            <w:tcW w:w="763" w:type="dxa"/>
            <w:hideMark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6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00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</w:t>
            </w:r>
            <w:r w:rsidR="0098611F" w:rsidRPr="00DB5A6A">
              <w:rPr>
                <w:rFonts w:ascii="宋体" w:hAnsi="宋体" w:cs="宋体" w:hint="eastAsia"/>
                <w:szCs w:val="24"/>
              </w:rPr>
              <w:t>暂未使用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01FAD" w:rsidRPr="00DB5A6A" w:rsidTr="00401FAD"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hint="eastAsia"/>
              </w:rPr>
              <w:t>是</w:t>
            </w:r>
          </w:p>
        </w:tc>
        <w:tc>
          <w:tcPr>
            <w:tcW w:w="763" w:type="dxa"/>
            <w:hideMark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6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00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01FAD" w:rsidRPr="00DB5A6A" w:rsidTr="00401FAD"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01FAD" w:rsidRPr="00DB5A6A" w:rsidRDefault="00401FAD" w:rsidP="00401FAD">
            <w:r w:rsidRPr="00DB5A6A">
              <w:rPr>
                <w:rFonts w:hint="eastAsia"/>
              </w:rPr>
              <w:t>是</w:t>
            </w:r>
          </w:p>
        </w:tc>
        <w:tc>
          <w:tcPr>
            <w:tcW w:w="763" w:type="dxa"/>
            <w:hideMark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6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00" w:type="dxa"/>
          </w:tcPr>
          <w:p w:rsidR="00401FAD" w:rsidRPr="00DB5A6A" w:rsidRDefault="00401FAD" w:rsidP="00401F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1C1BC0" w:rsidRPr="00DB5A6A" w:rsidRDefault="001C1BC0" w:rsidP="001C1BC0"/>
    <w:p w:rsidR="00032159" w:rsidRPr="00DB5A6A" w:rsidRDefault="00974211" w:rsidP="00032159">
      <w:pPr>
        <w:pStyle w:val="2"/>
      </w:pPr>
      <w:r>
        <w:rPr>
          <w:rFonts w:hint="eastAsia"/>
        </w:rPr>
        <w:t xml:space="preserve"> </w:t>
      </w:r>
      <w:r>
        <w:t>sy_</w:t>
      </w:r>
      <w:r w:rsidRPr="00401FAD">
        <w:rPr>
          <w:rFonts w:hint="eastAsia"/>
        </w:rPr>
        <w:t>red_envelopes_</w:t>
      </w:r>
      <w:r>
        <w:t xml:space="preserve">share </w:t>
      </w:r>
      <w:r w:rsidR="00032159">
        <w:rPr>
          <w:rFonts w:hint="eastAsia"/>
        </w:rPr>
        <w:t>红包分享</w:t>
      </w:r>
      <w:r w:rsidR="00032159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349"/>
        <w:gridCol w:w="457"/>
        <w:gridCol w:w="763"/>
        <w:gridCol w:w="1027"/>
        <w:gridCol w:w="5099"/>
      </w:tblGrid>
      <w:tr w:rsidR="00032159" w:rsidRPr="00DB5A6A" w:rsidTr="0006454B">
        <w:tc>
          <w:tcPr>
            <w:tcW w:w="10682" w:type="dxa"/>
            <w:gridSpan w:val="6"/>
            <w:hideMark/>
          </w:tcPr>
          <w:p w:rsidR="00032159" w:rsidRPr="00DB5A6A" w:rsidRDefault="00974211" w:rsidP="0006454B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974211">
              <w:rPr>
                <w:rFonts w:hint="eastAsia"/>
                <w:b/>
                <w:bCs/>
              </w:rPr>
              <w:t xml:space="preserve">sy_red_envelopes_share </w:t>
            </w:r>
            <w:r w:rsidRPr="00974211">
              <w:rPr>
                <w:rFonts w:hint="eastAsia"/>
                <w:b/>
                <w:bCs/>
              </w:rPr>
              <w:t>红包分享表</w:t>
            </w:r>
          </w:p>
        </w:tc>
      </w:tr>
      <w:tr w:rsidR="00032159" w:rsidRPr="00DB5A6A" w:rsidTr="005F0CEA">
        <w:tc>
          <w:tcPr>
            <w:tcW w:w="0" w:type="auto"/>
            <w:hideMark/>
          </w:tcPr>
          <w:p w:rsidR="00032159" w:rsidRPr="00DB5A6A" w:rsidRDefault="00032159" w:rsidP="0006454B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793" w:type="dxa"/>
            <w:hideMark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0" w:type="dxa"/>
          </w:tcPr>
          <w:p w:rsidR="00032159" w:rsidRPr="00DB5A6A" w:rsidRDefault="00032159" w:rsidP="0006454B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663" w:type="dxa"/>
          </w:tcPr>
          <w:p w:rsidR="00032159" w:rsidRPr="00DB5A6A" w:rsidRDefault="00032159" w:rsidP="0006454B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032159" w:rsidRPr="00DB5A6A" w:rsidTr="005F0CEA">
        <w:tc>
          <w:tcPr>
            <w:tcW w:w="0" w:type="auto"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93" w:type="dxa"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0" w:type="dxa"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663" w:type="dxa"/>
          </w:tcPr>
          <w:p w:rsidR="00032159" w:rsidRPr="00DB5A6A" w:rsidRDefault="00032159" w:rsidP="0006454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5F0CEA" w:rsidRPr="00DB5A6A" w:rsidTr="005F0CEA">
        <w:tc>
          <w:tcPr>
            <w:tcW w:w="0" w:type="auto"/>
          </w:tcPr>
          <w:p w:rsidR="005F0CEA" w:rsidRPr="00DB5A6A" w:rsidRDefault="005F0CEA" w:rsidP="005F0CE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72646B">
              <w:rPr>
                <w:rFonts w:hint="eastAsia"/>
                <w:b/>
              </w:rPr>
              <w:t>red_envelopes</w:t>
            </w:r>
            <w:r>
              <w:rPr>
                <w:b/>
              </w:rPr>
              <w:t>_id</w:t>
            </w:r>
          </w:p>
        </w:tc>
        <w:tc>
          <w:tcPr>
            <w:tcW w:w="0" w:type="auto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93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00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63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红包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5F0CEA" w:rsidRPr="00DB5A6A" w:rsidTr="005F0CEA">
        <w:tc>
          <w:tcPr>
            <w:tcW w:w="0" w:type="auto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u</w:t>
            </w:r>
            <w:r>
              <w:rPr>
                <w:rFonts w:ascii="宋体" w:hAnsi="宋体" w:cs="宋体"/>
                <w:szCs w:val="24"/>
              </w:rPr>
              <w:t>id</w:t>
            </w:r>
          </w:p>
        </w:tc>
        <w:tc>
          <w:tcPr>
            <w:tcW w:w="0" w:type="auto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B5A6A">
              <w:rPr>
                <w:highlight w:val="yellow"/>
              </w:rPr>
              <w:t>V</w:t>
            </w:r>
            <w:r w:rsidRPr="00DB5A6A">
              <w:rPr>
                <w:rFonts w:hint="eastAsia"/>
                <w:highlight w:val="yellow"/>
              </w:rPr>
              <w:t>archar(</w:t>
            </w:r>
            <w:proofErr w:type="gramEnd"/>
            <w:r w:rsidRPr="00DB5A6A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  <w:highlight w:val="yellow"/>
              </w:rPr>
            </w:pPr>
            <w:r w:rsidRPr="00DB5A6A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93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00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63" w:type="dxa"/>
          </w:tcPr>
          <w:p w:rsidR="005F0CEA" w:rsidRDefault="005F0CEA" w:rsidP="005F0CEA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hint="eastAsia"/>
              </w:rPr>
              <w:t>分享会员</w:t>
            </w:r>
            <w:r>
              <w:rPr>
                <w:rFonts w:hint="eastAsia"/>
              </w:rPr>
              <w:t>U</w:t>
            </w:r>
            <w:r>
              <w:t>ID</w:t>
            </w:r>
          </w:p>
        </w:tc>
      </w:tr>
      <w:tr w:rsidR="005F0CEA" w:rsidRPr="00DB5A6A" w:rsidTr="005F0CEA"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5F0CEA" w:rsidRPr="00DB5A6A" w:rsidRDefault="005F0CEA" w:rsidP="005F0C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93" w:type="dxa"/>
            <w:vAlign w:val="center"/>
            <w:hideMark/>
          </w:tcPr>
          <w:p w:rsidR="005F0CEA" w:rsidRPr="00DB5A6A" w:rsidRDefault="005F0CEA" w:rsidP="005F0C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00" w:type="dxa"/>
          </w:tcPr>
          <w:p w:rsidR="005F0CEA" w:rsidRPr="00DB5A6A" w:rsidRDefault="005F0CEA" w:rsidP="005F0C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63" w:type="dxa"/>
            <w:vAlign w:val="center"/>
          </w:tcPr>
          <w:p w:rsidR="005F0CEA" w:rsidRPr="00DB5A6A" w:rsidRDefault="005F0CEA" w:rsidP="005F0CE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F0CEA" w:rsidRPr="00DB5A6A" w:rsidTr="005F0CEA"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hint="eastAsia"/>
              </w:rPr>
              <w:t>是</w:t>
            </w:r>
          </w:p>
        </w:tc>
        <w:tc>
          <w:tcPr>
            <w:tcW w:w="793" w:type="dxa"/>
            <w:hideMark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0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63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5F0CEA" w:rsidRPr="00DB5A6A" w:rsidTr="005F0CEA"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hint="eastAsia"/>
              </w:rPr>
              <w:t>是</w:t>
            </w:r>
          </w:p>
        </w:tc>
        <w:tc>
          <w:tcPr>
            <w:tcW w:w="793" w:type="dxa"/>
            <w:hideMark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0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63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</w:t>
            </w:r>
            <w:r w:rsidR="000B66E0" w:rsidRPr="00DB5A6A">
              <w:rPr>
                <w:rFonts w:ascii="宋体" w:hAnsi="宋体" w:cs="宋体" w:hint="eastAsia"/>
                <w:szCs w:val="24"/>
              </w:rPr>
              <w:t>暂未使用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F0CEA" w:rsidRPr="00DB5A6A" w:rsidTr="005F0CEA"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hint="eastAsia"/>
              </w:rPr>
              <w:t>是</w:t>
            </w:r>
          </w:p>
        </w:tc>
        <w:tc>
          <w:tcPr>
            <w:tcW w:w="793" w:type="dxa"/>
            <w:hideMark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0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63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F0CEA" w:rsidRPr="00DB5A6A" w:rsidTr="005F0CEA"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5F0CEA" w:rsidRPr="00DB5A6A" w:rsidRDefault="005F0CEA" w:rsidP="005F0CEA">
            <w:r w:rsidRPr="00DB5A6A">
              <w:rPr>
                <w:rFonts w:hint="eastAsia"/>
              </w:rPr>
              <w:t>是</w:t>
            </w:r>
          </w:p>
        </w:tc>
        <w:tc>
          <w:tcPr>
            <w:tcW w:w="793" w:type="dxa"/>
            <w:hideMark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0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63" w:type="dxa"/>
          </w:tcPr>
          <w:p w:rsidR="005F0CEA" w:rsidRPr="00DB5A6A" w:rsidRDefault="005F0CEA" w:rsidP="005F0CE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32159" w:rsidRPr="00DB5A6A" w:rsidRDefault="00032159" w:rsidP="00032159"/>
    <w:p w:rsidR="001C1BC0" w:rsidRPr="005A13BA" w:rsidRDefault="001C1BC0" w:rsidP="001C1BC0"/>
    <w:p w:rsidR="007A3A68" w:rsidRPr="005A13BA" w:rsidRDefault="007A3A68" w:rsidP="00B356AD"/>
    <w:p w:rsidR="007A3A68" w:rsidRDefault="007A3A68" w:rsidP="00B356AD"/>
    <w:p w:rsidR="007A3A68" w:rsidRDefault="007A3A68" w:rsidP="00B356AD"/>
    <w:p w:rsidR="007A3A68" w:rsidRDefault="007A3A68" w:rsidP="00B356AD"/>
    <w:p w:rsidR="007A3A68" w:rsidRDefault="007A3A68" w:rsidP="00B356AD"/>
    <w:p w:rsidR="007A3A68" w:rsidRDefault="007A3A68" w:rsidP="00B356AD"/>
    <w:p w:rsidR="007A3A68" w:rsidRPr="00DB5A6A" w:rsidRDefault="007A3A68" w:rsidP="00B356AD">
      <w:pPr>
        <w:rPr>
          <w:rFonts w:hint="eastAsia"/>
        </w:rPr>
      </w:pPr>
    </w:p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f"/>
              </w:rPr>
            </w:pPr>
            <w:r w:rsidRPr="00DB5A6A">
              <w:rPr>
                <w:rStyle w:val="af"/>
              </w:rPr>
              <w:t>I</w:t>
            </w:r>
            <w:r w:rsidRPr="00DB5A6A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lastRenderedPageBreak/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lastRenderedPageBreak/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扫码记录</w:t>
      </w:r>
      <w:proofErr w:type="gramEnd"/>
      <w:r w:rsidRPr="00DB5A6A">
        <w:rPr>
          <w:rFonts w:hint="eastAsia"/>
        </w:rPr>
        <w:t>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lastRenderedPageBreak/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lastRenderedPageBreak/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扫码排行</w:t>
      </w:r>
      <w:proofErr w:type="gramEnd"/>
      <w:r w:rsidRPr="00DB5A6A">
        <w:rPr>
          <w:rFonts w:hint="eastAsia"/>
        </w:rPr>
        <w:t>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t>V</w:t>
            </w:r>
            <w:r w:rsidRPr="00DB5A6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lastRenderedPageBreak/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lastRenderedPageBreak/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42" w:rsidRDefault="00DA7B42" w:rsidP="006A02AA">
      <w:pPr>
        <w:spacing w:line="240" w:lineRule="auto"/>
      </w:pPr>
      <w:r>
        <w:separator/>
      </w:r>
    </w:p>
  </w:endnote>
  <w:endnote w:type="continuationSeparator" w:id="0">
    <w:p w:rsidR="00DA7B42" w:rsidRDefault="00DA7B42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42" w:rsidRDefault="00DA7B42" w:rsidP="006A02AA">
      <w:pPr>
        <w:spacing w:line="240" w:lineRule="auto"/>
      </w:pPr>
      <w:r>
        <w:separator/>
      </w:r>
    </w:p>
  </w:footnote>
  <w:footnote w:type="continuationSeparator" w:id="0">
    <w:p w:rsidR="00DA7B42" w:rsidRDefault="00DA7B42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4D4E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5737"/>
    <w:rsid w:val="00376638"/>
    <w:rsid w:val="003767C8"/>
    <w:rsid w:val="00376879"/>
    <w:rsid w:val="00377C54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5DD4"/>
    <w:rsid w:val="004C6155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C9"/>
    <w:rsid w:val="00614FC7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E9F"/>
    <w:rsid w:val="00810337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6EE"/>
    <w:rsid w:val="00BF5ACC"/>
    <w:rsid w:val="00BF6118"/>
    <w:rsid w:val="00C01EDF"/>
    <w:rsid w:val="00C0208C"/>
    <w:rsid w:val="00C025DF"/>
    <w:rsid w:val="00C027C3"/>
    <w:rsid w:val="00C02B77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B42"/>
    <w:rsid w:val="00DA7B98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12C6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4508F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5182-CDFC-4118-A7A2-881BA571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53</Pages>
  <Words>5821</Words>
  <Characters>33184</Characters>
  <Application>Microsoft Office Word</Application>
  <DocSecurity>0</DocSecurity>
  <Lines>276</Lines>
  <Paragraphs>77</Paragraphs>
  <ScaleCrop>false</ScaleCrop>
  <Company>Toshiba</Company>
  <LinksUpToDate>false</LinksUpToDate>
  <CharactersWithSpaces>38928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35</cp:revision>
  <dcterms:created xsi:type="dcterms:W3CDTF">2019-04-15T06:01:00Z</dcterms:created>
  <dcterms:modified xsi:type="dcterms:W3CDTF">2019-04-15T09:17:00Z</dcterms:modified>
</cp:coreProperties>
</file>