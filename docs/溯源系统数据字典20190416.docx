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DB5A6A" w:rsidRDefault="002E34F8" w:rsidP="0098005E">
      <w:pPr>
        <w:jc w:val="center"/>
        <w:rPr>
          <w:b/>
        </w:rPr>
      </w:pPr>
      <w:r w:rsidRPr="00DB5A6A">
        <w:rPr>
          <w:rFonts w:hint="eastAsia"/>
          <w:b/>
        </w:rPr>
        <w:t>溯源系统</w:t>
      </w:r>
      <w:r w:rsidR="00EA116C" w:rsidRPr="00DB5A6A">
        <w:rPr>
          <w:rFonts w:hint="eastAsia"/>
          <w:b/>
        </w:rPr>
        <w:t>V1</w:t>
      </w:r>
      <w:r w:rsidR="0098005E" w:rsidRPr="00DB5A6A">
        <w:rPr>
          <w:rFonts w:hint="eastAsia"/>
          <w:b/>
        </w:rPr>
        <w:t>.0</w:t>
      </w:r>
      <w:r w:rsidR="0098005E" w:rsidRPr="00DB5A6A">
        <w:rPr>
          <w:rFonts w:hint="eastAsia"/>
          <w:b/>
        </w:rPr>
        <w:t>数据字典</w:t>
      </w:r>
    </w:p>
    <w:p w:rsidR="0098005E" w:rsidRPr="00DB5A6A" w:rsidRDefault="0098005E" w:rsidP="00F47A6D">
      <w:pPr>
        <w:pStyle w:val="1"/>
      </w:pPr>
      <w:r w:rsidRPr="00DB5A6A">
        <w:rPr>
          <w:rFonts w:hint="eastAsia"/>
        </w:rPr>
        <w:t>规范约定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/>
          <w:bCs/>
          <w:sz w:val="18"/>
          <w:szCs w:val="18"/>
        </w:rPr>
        <w:t>1、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DB5A6A">
        <w:rPr>
          <w:rFonts w:ascii="微软雅黑" w:eastAsia="微软雅黑" w:hAnsi="微软雅黑"/>
          <w:bCs/>
          <w:sz w:val="18"/>
          <w:szCs w:val="18"/>
        </w:rPr>
        <w:t>mysql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DB5A6A">
        <w:rPr>
          <w:rFonts w:ascii="微软雅黑" w:eastAsia="微软雅黑" w:hAnsi="微软雅黑"/>
          <w:bCs/>
          <w:sz w:val="18"/>
          <w:szCs w:val="18"/>
        </w:rPr>
        <w:t>: A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DB5A6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s</w:t>
      </w:r>
      <w:r w:rsidRPr="00DB5A6A">
        <w:rPr>
          <w:rFonts w:ascii="Arial" w:hAnsi="Arial" w:cs="Arial"/>
          <w:bCs/>
        </w:rPr>
        <w:t>tatus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DB5A6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DB5A6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desc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Arial" w:hAnsi="Arial" w:cs="Arial" w:hint="eastAsia"/>
          <w:bCs/>
        </w:rPr>
        <w:t>c</w:t>
      </w:r>
      <w:r w:rsidRPr="00DB5A6A">
        <w:rPr>
          <w:rFonts w:ascii="Arial" w:hAnsi="Arial" w:cs="Arial"/>
          <w:bCs/>
        </w:rPr>
        <w:t>reate</w:t>
      </w:r>
      <w:r w:rsidRPr="00DB5A6A">
        <w:rPr>
          <w:rFonts w:ascii="Arial" w:hAnsi="Arial" w:cs="Arial" w:hint="eastAsia"/>
          <w:bCs/>
        </w:rPr>
        <w:t>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t>update_time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DB5A6A" w:rsidRDefault="0098005E" w:rsidP="00376879">
      <w:pPr>
        <w:pStyle w:val="1"/>
        <w:rPr>
          <w:kern w:val="0"/>
        </w:rPr>
      </w:pPr>
      <w:r w:rsidRPr="00DB5A6A">
        <w:rPr>
          <w:rFonts w:hint="eastAsia"/>
          <w:kern w:val="0"/>
        </w:rPr>
        <w:t>表</w:t>
      </w:r>
      <w:r w:rsidR="000A306E" w:rsidRPr="00DB5A6A">
        <w:rPr>
          <w:rFonts w:hint="eastAsia"/>
          <w:kern w:val="0"/>
        </w:rPr>
        <w:t>列表</w:t>
      </w:r>
    </w:p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62523A" w:rsidRPr="00DB5A6A">
        <w:t>admin</w:t>
      </w:r>
      <w:r w:rsidR="0062523A" w:rsidRPr="00DB5A6A">
        <w:rPr>
          <w:rFonts w:hint="eastAsia"/>
        </w:rPr>
        <w:tab/>
      </w:r>
      <w:r w:rsidR="0062523A" w:rsidRPr="00DB5A6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DB5A6A" w:rsidTr="00B24B3F">
        <w:tc>
          <w:tcPr>
            <w:tcW w:w="10682" w:type="dxa"/>
            <w:gridSpan w:val="6"/>
            <w:hideMark/>
          </w:tcPr>
          <w:p w:rsidR="0062523A" w:rsidRPr="00DB5A6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 </w:t>
            </w:r>
            <w:r w:rsidR="0062523A" w:rsidRPr="00DB5A6A">
              <w:rPr>
                <w:rFonts w:hint="eastAsia"/>
                <w:b/>
              </w:rPr>
              <w:tab/>
            </w:r>
            <w:r w:rsidR="0062523A" w:rsidRPr="00DB5A6A">
              <w:rPr>
                <w:rFonts w:hint="eastAsia"/>
                <w:b/>
              </w:rPr>
              <w:t>管理员表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20)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pwd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32)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oskey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0</w:t>
            </w:r>
          </w:p>
        </w:tc>
        <w:tc>
          <w:tcPr>
            <w:tcW w:w="1052" w:type="dxa"/>
          </w:tcPr>
          <w:p w:rsidR="0062523A" w:rsidRPr="00DB5A6A" w:rsidRDefault="0062523A" w:rsidP="00B24B3F"/>
        </w:tc>
        <w:tc>
          <w:tcPr>
            <w:tcW w:w="5496" w:type="dxa"/>
          </w:tcPr>
          <w:p w:rsidR="0062523A" w:rsidRPr="00DB5A6A" w:rsidRDefault="0062523A" w:rsidP="00D00874">
            <w:r w:rsidRPr="00DB5A6A">
              <w:rPr>
                <w:rFonts w:hint="eastAsia"/>
              </w:rPr>
              <w:t>级别（</w:t>
            </w:r>
            <w:r w:rsidRPr="00DB5A6A">
              <w:rPr>
                <w:rFonts w:hint="eastAsia"/>
              </w:rPr>
              <w:t>0</w:t>
            </w:r>
            <w:r w:rsidRPr="00DB5A6A">
              <w:rPr>
                <w:rFonts w:hint="eastAsia"/>
              </w:rPr>
              <w:t>：普通管理员；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：高级管理员</w:t>
            </w:r>
            <w:r w:rsidRPr="00DB5A6A">
              <w:rPr>
                <w:rFonts w:hint="eastAsia"/>
              </w:rPr>
              <w:t>(</w:t>
            </w:r>
            <w:r w:rsidRPr="00DB5A6A">
              <w:rPr>
                <w:rFonts w:hint="eastAsia"/>
              </w:rPr>
              <w:t>全局权限，拥有网站的所有权限</w:t>
            </w:r>
            <w:r w:rsidRPr="00DB5A6A">
              <w:rPr>
                <w:rFonts w:hint="eastAsia"/>
              </w:rPr>
              <w:t>)</w:t>
            </w:r>
            <w:r w:rsidRPr="00DB5A6A">
              <w:rPr>
                <w:rFonts w:hint="eastAsia"/>
              </w:rPr>
              <w:t>；）</w:t>
            </w:r>
          </w:p>
        </w:tc>
      </w:tr>
      <w:tr w:rsidR="00685C36" w:rsidRPr="00DB5A6A" w:rsidTr="00483880"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50</w:t>
            </w:r>
            <w:r w:rsidRPr="00DB5A6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DB5A6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32</w:t>
            </w:r>
            <w:r w:rsidRPr="00DB5A6A">
              <w:t>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DB5A6A" w:rsidTr="00483880"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已离职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在职；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35282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DB5A6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9656B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DB5A6A">
              <w:rPr>
                <w:rFonts w:ascii="宋体" w:hAnsi="宋体" w:cs="宋体" w:hint="eastAsia"/>
                <w:szCs w:val="24"/>
              </w:rPr>
              <w:t>2:商家账号；</w:t>
            </w:r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AE656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Default="0062523A" w:rsidP="0062523A"/>
    <w:p w:rsidR="00715BE8" w:rsidRPr="00DB5A6A" w:rsidRDefault="00715BE8" w:rsidP="0062523A"/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t>sy_</w:t>
      </w:r>
      <w:r w:rsidR="0062523A" w:rsidRPr="00DB5A6A">
        <w:t>admin_operate_log</w:t>
      </w:r>
      <w:r w:rsidR="0062523A" w:rsidRPr="00DB5A6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DB5A6A" w:rsidTr="00B24B3F">
        <w:trPr>
          <w:trHeight w:val="310"/>
        </w:trPr>
        <w:tc>
          <w:tcPr>
            <w:tcW w:w="8656" w:type="dxa"/>
            <w:gridSpan w:val="6"/>
          </w:tcPr>
          <w:p w:rsidR="0062523A" w:rsidRPr="00DB5A6A" w:rsidRDefault="00FA2BDF" w:rsidP="00B24B3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admin_operate_log  </w:t>
            </w:r>
            <w:r w:rsidR="0062523A" w:rsidRPr="00DB5A6A">
              <w:rPr>
                <w:rFonts w:hint="eastAsia"/>
                <w:b/>
              </w:rPr>
              <w:t>管理员操作记录表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content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操作详细说明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admin_</w:t>
            </w:r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pPr>
              <w:jc w:val="left"/>
            </w:pPr>
            <w:r w:rsidRPr="00DB5A6A">
              <w:rPr>
                <w:rFonts w:hint="eastAsia"/>
              </w:rPr>
              <w:t>操作者的</w:t>
            </w:r>
            <w:r w:rsidRPr="00DB5A6A">
              <w:rPr>
                <w:rFonts w:hint="eastAsia"/>
              </w:rPr>
              <w:t>id(</w:t>
            </w:r>
            <w:r w:rsidR="00FA2BDF"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admin_id)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Arial" w:hAnsi="Arial" w:cs="Arial"/>
                <w:bCs/>
              </w:rPr>
            </w:pPr>
            <w:r w:rsidRPr="00DB5A6A">
              <w:rPr>
                <w:rFonts w:ascii="宋体" w:hAnsi="宋体" w:cs="宋体"/>
                <w:szCs w:val="24"/>
              </w:rPr>
              <w:t>create_</w:t>
            </w:r>
            <w:r w:rsidRPr="00DB5A6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操作者的</w:t>
            </w:r>
            <w:r w:rsidRPr="00DB5A6A">
              <w:t>IP</w:t>
            </w:r>
            <w:r w:rsidRPr="00DB5A6A">
              <w:rPr>
                <w:rFonts w:hint="eastAsia"/>
              </w:rPr>
              <w:t>地址</w:t>
            </w:r>
          </w:p>
        </w:tc>
      </w:tr>
      <w:tr w:rsidR="00685C36" w:rsidRPr="00DB5A6A" w:rsidTr="00D00874">
        <w:trPr>
          <w:trHeight w:val="621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rPr>
                <w:rFonts w:hint="eastAsia"/>
              </w:rPr>
              <w:t>3</w:t>
            </w:r>
            <w:r w:rsidRPr="00DB5A6A">
              <w:t>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DB5A6A">
              <w:t>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操作时间</w:t>
            </w:r>
            <w:r w:rsidRPr="00DB5A6A">
              <w:t>(</w:t>
            </w:r>
            <w:r w:rsidRPr="00DB5A6A">
              <w:rPr>
                <w:rFonts w:hint="eastAsia"/>
              </w:rPr>
              <w:t>时间截</w:t>
            </w:r>
            <w:r w:rsidRPr="00DB5A6A">
              <w:t>)</w:t>
            </w:r>
          </w:p>
        </w:tc>
      </w:tr>
    </w:tbl>
    <w:p w:rsidR="0062523A" w:rsidRPr="00DB5A6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DB5A6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DB5A6A">
        <w:rPr>
          <w:rFonts w:hint="eastAsia"/>
        </w:rPr>
        <w:t>sy_</w:t>
      </w:r>
      <w:r w:rsidR="00F84D66" w:rsidRPr="00DB5A6A">
        <w:rPr>
          <w:rFonts w:ascii="宋体" w:hAnsi="宋体" w:cs="宋体" w:hint="eastAsia"/>
          <w:szCs w:val="24"/>
        </w:rPr>
        <w:t>product</w:t>
      </w:r>
      <w:r w:rsidR="005B2ECD" w:rsidRPr="00DB5A6A">
        <w:rPr>
          <w:rFonts w:hint="eastAsia"/>
        </w:rPr>
        <w:t xml:space="preserve"> </w:t>
      </w:r>
      <w:r w:rsidR="000230AC" w:rsidRPr="00DB5A6A">
        <w:rPr>
          <w:rFonts w:hint="eastAsia"/>
        </w:rPr>
        <w:t>产品</w:t>
      </w:r>
      <w:r w:rsidR="00F84D66"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DB5A6A" w:rsidTr="00B33488">
        <w:tc>
          <w:tcPr>
            <w:tcW w:w="10519" w:type="dxa"/>
            <w:gridSpan w:val="6"/>
            <w:hideMark/>
          </w:tcPr>
          <w:p w:rsidR="005B2ECD" w:rsidRPr="00DB5A6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CE4D4D" w:rsidRPr="00DB5A6A">
              <w:rPr>
                <w:rFonts w:hint="eastAsia"/>
              </w:rPr>
              <w:t>表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5B2ECD" w:rsidRPr="00DB5A6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DB5A6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DB5A6A" w:rsidRDefault="006601CB" w:rsidP="000230A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6601CB"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DB5A6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DB5A6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DB5A6A" w:rsidTr="006601CB">
        <w:tc>
          <w:tcPr>
            <w:tcW w:w="0" w:type="auto"/>
          </w:tcPr>
          <w:p w:rsidR="007C5369" w:rsidRPr="00DB5A6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DB5A6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DB5A6A">
              <w:rPr>
                <w:rFonts w:hint="eastAsia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DB5A6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7C5369" w:rsidRPr="00DB5A6A" w:rsidRDefault="007C5369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DB5A6A">
              <w:rPr>
                <w:rFonts w:ascii="宋体" w:hAnsi="宋体" w:cs="宋体" w:hint="eastAsia"/>
                <w:szCs w:val="24"/>
              </w:rPr>
              <w:t>(</w:t>
            </w:r>
            <w:r w:rsidR="009F6A32" w:rsidRPr="00DB5A6A">
              <w:rPr>
                <w:rFonts w:ascii="宋体" w:hAnsi="宋体" w:cs="宋体"/>
                <w:szCs w:val="24"/>
              </w:rPr>
              <w:t>sy_product_template</w:t>
            </w:r>
            <w:r w:rsidR="009F6A32" w:rsidRPr="00DB5A6A">
              <w:rPr>
                <w:rFonts w:hint="eastAsia"/>
                <w:b/>
                <w:bCs/>
              </w:rPr>
              <w:t>产品页面模版表</w:t>
            </w:r>
            <w:r w:rsidR="009F6A32" w:rsidRPr="00DB5A6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DB5A6A">
              <w:rPr>
                <w:rFonts w:hint="eastAsia"/>
              </w:rPr>
              <w:t>_t</w:t>
            </w:r>
            <w:r w:rsidR="009F6A32" w:rsidRPr="00DB5A6A">
              <w:rPr>
                <w:rFonts w:ascii="宋体" w:hAnsi="宋体" w:cs="宋体"/>
                <w:szCs w:val="24"/>
              </w:rPr>
              <w:t>emplate</w:t>
            </w:r>
            <w:r w:rsidR="009F6A32" w:rsidRPr="00DB5A6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DB5A6A" w:rsidTr="006601CB">
        <w:tc>
          <w:tcPr>
            <w:tcW w:w="0" w:type="auto"/>
          </w:tcPr>
          <w:p w:rsidR="008B1A2F" w:rsidRPr="00DB5A6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DB5A6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DB5A6A" w:rsidRDefault="008B1A2F" w:rsidP="008B1A2F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</w:tcPr>
          <w:p w:rsidR="008B1A2F" w:rsidRPr="00DB5A6A" w:rsidRDefault="008B1A2F" w:rsidP="00B33488">
            <w:bookmarkStart w:id="26" w:name="OLE_LINK73"/>
            <w:bookmarkStart w:id="27" w:name="OLE_LINK74"/>
            <w:bookmarkStart w:id="28" w:name="OLE_LINK75"/>
            <w:r w:rsidRPr="00DB5A6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DB5A6A" w:rsidTr="006601CB">
        <w:tc>
          <w:tcPr>
            <w:tcW w:w="0" w:type="auto"/>
          </w:tcPr>
          <w:p w:rsidR="000F5E56" w:rsidRPr="00DB5A6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DB5A6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DB5A6A">
              <w:rPr>
                <w:rFonts w:ascii="宋体" w:hAnsi="宋体" w:cs="宋体"/>
                <w:strike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DB5A6A">
              <w:rPr>
                <w:rFonts w:ascii="宋体" w:hAnsi="宋体" w:cs="宋体"/>
                <w:strike/>
                <w:szCs w:val="24"/>
              </w:rPr>
              <w:t>dat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DB5A6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DB5A6A" w:rsidRDefault="00251025" w:rsidP="00B33488">
            <w:pPr>
              <w:rPr>
                <w:strike/>
              </w:rPr>
            </w:pPr>
            <w:r w:rsidRPr="00DB5A6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DB5A6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DB5A6A" w:rsidRDefault="006601CB" w:rsidP="00B33488">
            <w:bookmarkStart w:id="36" w:name="OLE_LINK63"/>
            <w:bookmarkStart w:id="37" w:name="OLE_LINK64"/>
            <w:bookmarkStart w:id="38" w:name="OLE_LINK65"/>
            <w:r w:rsidRPr="00DB5A6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D039D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</w:t>
            </w:r>
            <w:r w:rsidR="00D039DD" w:rsidRPr="00DB5A6A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bookmarkStart w:id="39" w:name="OLE_LINK55"/>
            <w:bookmarkStart w:id="40" w:name="OLE_LINK56"/>
            <w:r w:rsidRPr="00DB5A6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3B6D3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DB5A6A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DB5A6A" w:rsidRDefault="005B2ECD" w:rsidP="005B2ECD"/>
    <w:bookmarkEnd w:id="0"/>
    <w:bookmarkEnd w:id="1"/>
    <w:p w:rsidR="00043770" w:rsidRPr="00DB5A6A" w:rsidRDefault="00043770" w:rsidP="0004377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F13388" w:rsidRPr="00DB5A6A">
        <w:rPr>
          <w:rFonts w:ascii="宋体" w:hAnsi="宋体" w:cs="宋体" w:hint="eastAsia"/>
          <w:szCs w:val="24"/>
        </w:rPr>
        <w:t>product</w:t>
      </w:r>
      <w:r w:rsidR="00680084" w:rsidRPr="00DB5A6A">
        <w:rPr>
          <w:rFonts w:hint="eastAsia"/>
        </w:rPr>
        <w:t>_content</w:t>
      </w:r>
      <w:r w:rsidRPr="00DB5A6A">
        <w:rPr>
          <w:rFonts w:hint="eastAsia"/>
        </w:rPr>
        <w:t xml:space="preserve"> </w:t>
      </w:r>
      <w:r w:rsidR="00F13388" w:rsidRPr="00DB5A6A">
        <w:rPr>
          <w:rFonts w:hint="eastAsia"/>
        </w:rPr>
        <w:t>产品</w:t>
      </w:r>
      <w:r w:rsidRPr="00DB5A6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DB5A6A" w:rsidTr="00FC11FA">
        <w:tc>
          <w:tcPr>
            <w:tcW w:w="10682" w:type="dxa"/>
            <w:gridSpan w:val="6"/>
            <w:hideMark/>
          </w:tcPr>
          <w:p w:rsidR="00043770" w:rsidRPr="00DB5A6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sy_</w:t>
            </w: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DB5A6A">
              <w:rPr>
                <w:rFonts w:hint="eastAsia"/>
                <w:b/>
                <w:bCs/>
              </w:rPr>
              <w:t xml:space="preserve">_content </w:t>
            </w:r>
            <w:r w:rsidRPr="00DB5A6A">
              <w:rPr>
                <w:rFonts w:hint="eastAsia"/>
                <w:b/>
                <w:bCs/>
              </w:rPr>
              <w:t>产品</w:t>
            </w:r>
            <w:r w:rsidR="00680084" w:rsidRPr="00DB5A6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043770" w:rsidRPr="00DB5A6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DB5A6A" w:rsidRDefault="00680084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DB5A6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  <w:b/>
                <w:bCs/>
              </w:rPr>
              <w:t>产品模版内容</w:t>
            </w: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512)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属性内容（当</w:t>
            </w:r>
            <w:r w:rsidRPr="00DB5A6A">
              <w:rPr>
                <w:rFonts w:hint="eastAsia"/>
                <w:b/>
              </w:rPr>
              <w:t>is_image</w:t>
            </w:r>
            <w:r w:rsidRPr="00DB5A6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</w:t>
            </w:r>
            <w:proofErr w:type="gramEnd"/>
            <w:r w:rsidRPr="00DB5A6A">
              <w:rPr>
                <w:rFonts w:hint="eastAsia"/>
                <w:b/>
              </w:rPr>
              <w:t>11)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DB5A6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DB5A6A" w:rsidRDefault="00043770" w:rsidP="00043770"/>
    <w:p w:rsidR="002D0372" w:rsidRPr="00DB5A6A" w:rsidRDefault="002D0372" w:rsidP="00DD1E38">
      <w:pPr>
        <w:pStyle w:val="2"/>
      </w:pPr>
      <w:r w:rsidRPr="00DB5A6A">
        <w:rPr>
          <w:rFonts w:hint="eastAsia"/>
        </w:rPr>
        <w:lastRenderedPageBreak/>
        <w:t>sy_</w:t>
      </w:r>
      <w:r w:rsidR="00DD1E38" w:rsidRPr="00DB5A6A">
        <w:t>product</w:t>
      </w:r>
      <w:r w:rsidR="004613EC" w:rsidRPr="00DB5A6A">
        <w:rPr>
          <w:rFonts w:hint="eastAsia"/>
        </w:rPr>
        <w:t>_code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</w:t>
      </w:r>
      <w:r w:rsidR="00B33937" w:rsidRPr="00DB5A6A">
        <w:rPr>
          <w:rFonts w:hint="eastAsia"/>
        </w:rPr>
        <w:t>码</w:t>
      </w:r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DB5A6A" w:rsidTr="004A542B">
        <w:tc>
          <w:tcPr>
            <w:tcW w:w="10682" w:type="dxa"/>
            <w:gridSpan w:val="6"/>
            <w:hideMark/>
          </w:tcPr>
          <w:p w:rsidR="002D0372" w:rsidRPr="00DB5A6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</w:t>
            </w:r>
            <w:r w:rsidR="004613EC" w:rsidRPr="00DB5A6A">
              <w:rPr>
                <w:rFonts w:hint="eastAsia"/>
              </w:rPr>
              <w:t>_code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B33937" w:rsidRPr="00DB5A6A">
              <w:rPr>
                <w:rFonts w:hint="eastAsia"/>
              </w:rPr>
              <w:t>码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80599C">
        <w:tc>
          <w:tcPr>
            <w:tcW w:w="0" w:type="auto"/>
            <w:hideMark/>
          </w:tcPr>
          <w:p w:rsidR="002D0372" w:rsidRPr="00DB5A6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4613E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</w:t>
            </w:r>
            <w:r w:rsidR="001F4C1C" w:rsidRPr="00DB5A6A">
              <w:rPr>
                <w:rFonts w:hint="eastAsia"/>
              </w:rPr>
              <w:t>roduct</w:t>
            </w:r>
            <w:r w:rsidRPr="00DB5A6A">
              <w:rPr>
                <w:rFonts w:hint="eastAsia"/>
              </w:rPr>
              <w:t>_code</w:t>
            </w:r>
            <w:r w:rsidR="001F4C1C" w:rsidRPr="00DB5A6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DB5A6A" w:rsidTr="0080599C">
        <w:tc>
          <w:tcPr>
            <w:tcW w:w="0" w:type="auto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anufacture</w:t>
            </w:r>
            <w:r w:rsidRPr="00DB5A6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DB5A6A" w:rsidRDefault="00FA3467" w:rsidP="00C025D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DB5A6A" w:rsidRDefault="00FA3467" w:rsidP="00C025DF"/>
        </w:tc>
        <w:tc>
          <w:tcPr>
            <w:tcW w:w="5190" w:type="dxa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</w:t>
            </w:r>
            <w:r w:rsidRPr="00DB5A6A">
              <w:rPr>
                <w:rFonts w:ascii="宋体" w:hAnsi="宋体" w:cs="宋体"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DB5A6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903556" w:rsidRPr="00DB5A6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C025DF"/>
        </w:tc>
        <w:tc>
          <w:tcPr>
            <w:tcW w:w="5190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/>
        </w:tc>
        <w:tc>
          <w:tcPr>
            <w:tcW w:w="5190" w:type="dxa"/>
          </w:tcPr>
          <w:p w:rsidR="00903556" w:rsidRPr="00DB5A6A" w:rsidRDefault="00903556" w:rsidP="00B33488">
            <w:r w:rsidRPr="00DB5A6A">
              <w:rPr>
                <w:rFonts w:hint="eastAsia"/>
              </w:rPr>
              <w:t>上市时间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DB5A6A" w:rsidRDefault="00903556" w:rsidP="002617C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nation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province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city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district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DB5A6A" w:rsidTr="0080599C">
        <w:tc>
          <w:tcPr>
            <w:tcW w:w="0" w:type="auto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DB5A6A" w:rsidRDefault="00054791" w:rsidP="008E6755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054791" w:rsidRPr="00DB5A6A" w:rsidRDefault="00054791" w:rsidP="008E6755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DB5A6A" w:rsidTr="0080599C">
        <w:tc>
          <w:tcPr>
            <w:tcW w:w="0" w:type="auto"/>
            <w:vAlign w:val="center"/>
          </w:tcPr>
          <w:p w:rsidR="00505677" w:rsidRPr="00DB5A6A" w:rsidRDefault="00505677" w:rsidP="008E6755">
            <w:pPr>
              <w:widowControl/>
              <w:jc w:val="left"/>
            </w:pPr>
            <w:r w:rsidRPr="00DB5A6A">
              <w:rPr>
                <w:rFonts w:hint="eastAsia"/>
                <w:i/>
              </w:rPr>
              <w:t>b</w:t>
            </w:r>
            <w:r w:rsidRPr="00DB5A6A">
              <w:rPr>
                <w:i/>
              </w:rPr>
              <w:t>usiness</w:t>
            </w:r>
            <w:r w:rsidRPr="00DB5A6A">
              <w:rPr>
                <w:rFonts w:hint="eastAsia"/>
                <w:i/>
              </w:rPr>
              <w:t>_</w:t>
            </w:r>
            <w:r w:rsidRPr="00DB5A6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DB5A6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  <w:vAlign w:val="center"/>
          </w:tcPr>
          <w:p w:rsidR="00505677" w:rsidRPr="00DB5A6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DB5A6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5D45"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t</w:t>
            </w:r>
            <w:r w:rsidRPr="00DB5A6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80F67" w:rsidRPr="00DB5A6A" w:rsidTr="007D3A61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580F67" w:rsidRPr="00DB5A6A" w:rsidTr="007D3A61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580F67" w:rsidRPr="00DB5A6A" w:rsidTr="0080599C"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类型：[1：W</w:t>
            </w:r>
            <w:r w:rsidRPr="00DB5A6A">
              <w:rPr>
                <w:rFonts w:ascii="宋体" w:hAnsi="宋体" w:cs="宋体"/>
                <w:szCs w:val="24"/>
              </w:rPr>
              <w:t>EB</w:t>
            </w:r>
            <w:r w:rsidRPr="00DB5A6A">
              <w:rPr>
                <w:rFonts w:ascii="宋体" w:hAnsi="宋体" w:cs="宋体" w:hint="eastAsia"/>
                <w:szCs w:val="24"/>
              </w:rPr>
              <w:t>端创建；2：C</w:t>
            </w:r>
            <w:r w:rsidRPr="00DB5A6A">
              <w:rPr>
                <w:rFonts w:ascii="宋体" w:hAnsi="宋体" w:cs="宋体"/>
                <w:szCs w:val="24"/>
              </w:rPr>
              <w:t>++</w:t>
            </w:r>
            <w:r w:rsidRPr="00DB5A6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t>update_time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DB5A6A" w:rsidRDefault="002D0372" w:rsidP="002D0372"/>
    <w:p w:rsidR="00A82EE4" w:rsidRPr="00DB5A6A" w:rsidRDefault="00A82EE4" w:rsidP="00A82EE4">
      <w:pPr>
        <w:pStyle w:val="2"/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 xml:space="preserve">_code_info </w:t>
      </w:r>
      <w:r w:rsidRPr="00DB5A6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DB5A6A" w:rsidTr="00870274">
        <w:tc>
          <w:tcPr>
            <w:tcW w:w="10682" w:type="dxa"/>
            <w:gridSpan w:val="6"/>
            <w:hideMark/>
          </w:tcPr>
          <w:p w:rsidR="00A82EE4" w:rsidRPr="00DB5A6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 xml:space="preserve">sy_product_code_info </w:t>
            </w:r>
            <w:r w:rsidRPr="00DB5A6A">
              <w:rPr>
                <w:rFonts w:hint="eastAsia"/>
              </w:rPr>
              <w:t>产品码</w:t>
            </w:r>
            <w:r w:rsidR="009B5608" w:rsidRPr="00DB5A6A">
              <w:rPr>
                <w:rFonts w:hint="eastAsia"/>
              </w:rPr>
              <w:t>详细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D96E74">
        <w:tc>
          <w:tcPr>
            <w:tcW w:w="0" w:type="auto"/>
            <w:hideMark/>
          </w:tcPr>
          <w:p w:rsidR="00A82EE4" w:rsidRPr="00DB5A6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96E74"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DB5A6A">
              <w:rPr>
                <w:rFonts w:ascii="宋体" w:hAnsi="宋体" w:cs="宋体" w:hint="eastAsia"/>
                <w:szCs w:val="24"/>
              </w:rPr>
              <w:t>记录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D96E74">
        <w:tc>
          <w:tcPr>
            <w:tcW w:w="0" w:type="auto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256)</w:t>
            </w:r>
          </w:p>
        </w:tc>
        <w:tc>
          <w:tcPr>
            <w:tcW w:w="0" w:type="auto"/>
          </w:tcPr>
          <w:p w:rsidR="00CC6049" w:rsidRPr="00DB5A6A" w:rsidRDefault="004921E2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DB5A6A" w:rsidRDefault="00CC6049" w:rsidP="00870274"/>
        </w:tc>
        <w:tc>
          <w:tcPr>
            <w:tcW w:w="4712" w:type="dxa"/>
          </w:tcPr>
          <w:p w:rsidR="00CC6049" w:rsidRPr="00DB5A6A" w:rsidRDefault="00CC6049" w:rsidP="00870274">
            <w:r w:rsidRPr="00DB5A6A">
              <w:rPr>
                <w:rFonts w:hint="eastAsia"/>
              </w:rPr>
              <w:t>图片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AC49D3">
            <w:pPr>
              <w:widowControl/>
              <w:jc w:val="left"/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</w:p>
        </w:tc>
        <w:tc>
          <w:tcPr>
            <w:tcW w:w="0" w:type="auto"/>
          </w:tcPr>
          <w:p w:rsidR="00CC6049" w:rsidRPr="00DB5A6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DB5A6A" w:rsidRDefault="00CC6049" w:rsidP="00870274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250FCB" w:rsidRPr="00DB5A6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DB5A6A" w:rsidRDefault="00250FCB" w:rsidP="000074F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250FCB" w:rsidRPr="00DB5A6A" w:rsidRDefault="00250FCB" w:rsidP="000074F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DB5A6A" w:rsidRDefault="00250FCB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is_</w:t>
            </w:r>
            <w:r w:rsidRPr="00DB5A6A">
              <w:t>statements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t>statements</w:t>
            </w:r>
            <w:r w:rsidRPr="00DB5A6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t>3</w:t>
            </w:r>
            <w:r w:rsidRPr="00DB5A6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r w:rsidRPr="00DB5A6A">
              <w:t>compress_code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压缩后的</w:t>
            </w:r>
            <w:r w:rsidRPr="00DB5A6A">
              <w:rPr>
                <w:rFonts w:hint="eastAsia"/>
              </w:rPr>
              <w:t>product_code_info_id</w:t>
            </w:r>
            <w:r w:rsidRPr="00DB5A6A">
              <w:rPr>
                <w:rFonts w:hint="eastAsia"/>
              </w:rPr>
              <w:t>，</w:t>
            </w:r>
            <w:r w:rsidRPr="00DB5A6A">
              <w:rPr>
                <w:rFonts w:hint="eastAsia"/>
              </w:rPr>
              <w:t>1</w:t>
            </w:r>
            <w:r w:rsidRPr="00DB5A6A">
              <w:t>6</w:t>
            </w:r>
            <w:r w:rsidRPr="00DB5A6A">
              <w:rPr>
                <w:rFonts w:hint="eastAsia"/>
              </w:rPr>
              <w:t>位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状态（0:未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：1：已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DB5A6A" w:rsidRDefault="00A82EE4" w:rsidP="00A82EE4"/>
    <w:p w:rsidR="00C51D2D" w:rsidRPr="00DB5A6A" w:rsidRDefault="00C51D2D" w:rsidP="00C51D2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bookmarkStart w:id="48" w:name="OLE_LINK22"/>
      <w:bookmarkStart w:id="49" w:name="OLE_LINK23"/>
      <w:r w:rsidRPr="00DB5A6A">
        <w:t>product</w:t>
      </w:r>
      <w:r w:rsidRPr="00DB5A6A">
        <w:rPr>
          <w:rFonts w:hint="eastAsia"/>
        </w:rPr>
        <w:t xml:space="preserve">_code_info_query_record </w:t>
      </w:r>
      <w:r w:rsidRPr="00DB5A6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DB5A6A" w:rsidTr="00121D29">
        <w:tc>
          <w:tcPr>
            <w:tcW w:w="10681" w:type="dxa"/>
            <w:gridSpan w:val="6"/>
            <w:hideMark/>
          </w:tcPr>
          <w:p w:rsidR="00C51D2D" w:rsidRPr="00DB5A6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DB5A6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DB5A6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C51D2D" w:rsidRPr="00DB5A6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DB5A6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DB5A6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DB5A6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DB5A6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DB5A6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DB5A6A">
              <w:rPr>
                <w:rFonts w:hint="eastAsia"/>
              </w:rPr>
              <w:t>query_s</w:t>
            </w:r>
            <w:r w:rsidRPr="00DB5A6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DB5A6A" w:rsidTr="00121D29">
        <w:tc>
          <w:tcPr>
            <w:tcW w:w="0" w:type="auto"/>
            <w:vAlign w:val="center"/>
          </w:tcPr>
          <w:p w:rsidR="00630D84" w:rsidRPr="00DB5A6A" w:rsidRDefault="00630D84" w:rsidP="00C025DF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630D84" w:rsidRPr="00DB5A6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DB5A6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0" w:name="OLE_LINK121"/>
            <w:bookmarkStart w:id="91" w:name="_Hlk527135212"/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DB5A6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2" w:name="OLE_LINK122"/>
            <w:bookmarkStart w:id="93" w:name="OLE_LINK123"/>
            <w:bookmarkEnd w:id="91"/>
            <w:r w:rsidRPr="00DB5A6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DB5A6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7" w:name="OLE_LINK124"/>
            <w:bookmarkStart w:id="98" w:name="OLE_LINK125"/>
            <w:r w:rsidRPr="00DB5A6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9" w:name="OLE_LINK126"/>
            <w:bookmarkStart w:id="100" w:name="OLE_LINK138"/>
            <w:bookmarkStart w:id="101" w:name="OLE_LINK139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102" w:name="OLE_LINK127"/>
            <w:bookmarkStart w:id="103" w:name="OLE_LINK140"/>
            <w:r w:rsidRPr="00DB5A6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DB5A6A" w:rsidTr="00121D29">
        <w:tc>
          <w:tcPr>
            <w:tcW w:w="10681" w:type="dxa"/>
            <w:gridSpan w:val="6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DB5A6A" w:rsidRDefault="00C51D2D" w:rsidP="00A82EE4"/>
    <w:p w:rsidR="000074FD" w:rsidRPr="00DB5A6A" w:rsidRDefault="000074FD" w:rsidP="000074FD">
      <w:pPr>
        <w:pStyle w:val="2"/>
        <w:numPr>
          <w:ilvl w:val="1"/>
          <w:numId w:val="1"/>
        </w:numPr>
      </w:pPr>
      <w:r w:rsidRPr="00DB5A6A">
        <w:rPr>
          <w:rFonts w:hint="eastAsia"/>
        </w:rPr>
        <w:lastRenderedPageBreak/>
        <w:t>sy_</w:t>
      </w:r>
      <w:r w:rsidRPr="00DB5A6A">
        <w:t>product</w:t>
      </w:r>
      <w:r w:rsidRPr="00DB5A6A">
        <w:rPr>
          <w:rFonts w:hint="eastAsia"/>
        </w:rPr>
        <w:t>_code_info_</w:t>
      </w:r>
      <w:r w:rsidR="00822C5D" w:rsidRPr="00DB5A6A">
        <w:t>visit</w:t>
      </w:r>
      <w:r w:rsidRPr="00DB5A6A">
        <w:rPr>
          <w:rFonts w:hint="eastAsia"/>
        </w:rPr>
        <w:t xml:space="preserve">_record </w:t>
      </w:r>
      <w:r w:rsidRPr="00DB5A6A">
        <w:rPr>
          <w:rFonts w:hint="eastAsia"/>
        </w:rPr>
        <w:t>产品</w:t>
      </w:r>
      <w:r w:rsidR="00664A69" w:rsidRPr="00DB5A6A">
        <w:rPr>
          <w:rFonts w:hint="eastAsia"/>
        </w:rPr>
        <w:t>访问</w:t>
      </w:r>
      <w:r w:rsidRPr="00DB5A6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DB5A6A" w:rsidTr="003365AA">
        <w:tc>
          <w:tcPr>
            <w:tcW w:w="10678" w:type="dxa"/>
            <w:gridSpan w:val="6"/>
            <w:hideMark/>
          </w:tcPr>
          <w:p w:rsidR="000074FD" w:rsidRPr="00DB5A6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sy_product_code_info_</w:t>
            </w:r>
            <w:r w:rsidR="00822C5D" w:rsidRPr="00DB5A6A">
              <w:t>visit</w:t>
            </w:r>
            <w:r w:rsidRPr="00DB5A6A">
              <w:rPr>
                <w:rFonts w:hint="eastAsia"/>
              </w:rPr>
              <w:t xml:space="preserve">_record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3365AA">
        <w:tc>
          <w:tcPr>
            <w:tcW w:w="0" w:type="auto"/>
            <w:hideMark/>
          </w:tcPr>
          <w:p w:rsidR="000074FD" w:rsidRPr="00DB5A6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accuracy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adcode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DB5A6A">
              <w:t>district</w:t>
            </w:r>
            <w:r w:rsidRPr="00DB5A6A">
              <w:rPr>
                <w:rFonts w:hint="eastAsia"/>
              </w:rPr>
              <w:t>代码编号，</w:t>
            </w:r>
            <w:r w:rsidR="000074FD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DB5A6A">
              <w:rPr>
                <w:rFonts w:hint="eastAsia"/>
              </w:rPr>
              <w:t>a</w:t>
            </w:r>
            <w:r w:rsidR="00B450D5" w:rsidRPr="00DB5A6A">
              <w:t>rea</w:t>
            </w:r>
            <w:r w:rsidR="00B450D5" w:rsidRPr="00DB5A6A">
              <w:rPr>
                <w:rFonts w:hint="eastAsia"/>
              </w:rPr>
              <w:t>_c</w:t>
            </w:r>
            <w:r w:rsidR="00B450D5" w:rsidRPr="00DB5A6A">
              <w:t>ode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DB5A6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addr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nation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province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city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district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lat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lng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65DF2" w:rsidRPr="00DB5A6A" w:rsidRDefault="00065DF2" w:rsidP="00065DF2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065DF2" w:rsidRPr="00DB5A6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DB5A6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DB5A6A" w:rsidTr="00C025DF">
        <w:tc>
          <w:tcPr>
            <w:tcW w:w="0" w:type="auto"/>
            <w:vAlign w:val="center"/>
          </w:tcPr>
          <w:p w:rsidR="00181688" w:rsidRPr="00DB5A6A" w:rsidRDefault="00181688" w:rsidP="00181688">
            <w:pPr>
              <w:widowControl/>
              <w:jc w:val="left"/>
            </w:pPr>
            <w:r w:rsidRPr="00DB5A6A">
              <w:t>is_listing_area</w:t>
            </w:r>
          </w:p>
        </w:tc>
        <w:tc>
          <w:tcPr>
            <w:tcW w:w="0" w:type="auto"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DB5A6A" w:rsidTr="003365AA">
        <w:tc>
          <w:tcPr>
            <w:tcW w:w="10678" w:type="dxa"/>
            <w:gridSpan w:val="6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DB5A6A" w:rsidRDefault="000074FD" w:rsidP="00A82EE4"/>
    <w:p w:rsidR="00F96E1A" w:rsidRPr="00DB5A6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DB5A6A">
        <w:rPr>
          <w:rFonts w:hint="eastAsia"/>
        </w:rPr>
        <w:lastRenderedPageBreak/>
        <w:t>sy_</w:t>
      </w:r>
      <w:r w:rsidRPr="00DB5A6A">
        <w:rPr>
          <w:rFonts w:ascii="宋体" w:hAnsi="宋体" w:cs="宋体" w:hint="eastAsia"/>
          <w:szCs w:val="24"/>
        </w:rPr>
        <w:t>product</w:t>
      </w:r>
      <w:r w:rsidRPr="00DB5A6A">
        <w:rPr>
          <w:rFonts w:hint="eastAsia"/>
        </w:rPr>
        <w:t>_t</w:t>
      </w:r>
      <w:r w:rsidRPr="00DB5A6A">
        <w:rPr>
          <w:rFonts w:ascii="宋体" w:hAnsi="宋体" w:cs="宋体"/>
          <w:szCs w:val="24"/>
        </w:rPr>
        <w:t>emplate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DB5A6A" w:rsidTr="00A50E7E">
        <w:tc>
          <w:tcPr>
            <w:tcW w:w="10682" w:type="dxa"/>
            <w:gridSpan w:val="6"/>
            <w:hideMark/>
          </w:tcPr>
          <w:p w:rsidR="00F96E1A" w:rsidRPr="00DB5A6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DB5A6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DB5A6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DB5A6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DB5A6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DB5A6A" w:rsidTr="00A50E7E">
        <w:tc>
          <w:tcPr>
            <w:tcW w:w="0" w:type="auto"/>
            <w:hideMark/>
          </w:tcPr>
          <w:p w:rsidR="00F96E1A" w:rsidRPr="00DB5A6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DB5A6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DB5A6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DB5A6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A50E7E"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DB5A6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29" w:name="OLE_LINK39"/>
            <w:r w:rsidRPr="00DB5A6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0" w:name="OLE_LINK44"/>
            <w:bookmarkStart w:id="131" w:name="OLE_LINK45"/>
            <w:r w:rsidRPr="00DB5A6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2" w:name="OLE_LINK40"/>
            <w:bookmarkStart w:id="133" w:name="OLE_LINK41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4" w:name="OLE_LINK42"/>
            <w:bookmarkStart w:id="135" w:name="OLE_LINK43"/>
            <w:r w:rsidRPr="00DB5A6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DB5A6A" w:rsidRDefault="00F96E1A" w:rsidP="00F96E1A"/>
    <w:p w:rsidR="00A82EE4" w:rsidRPr="00DB5A6A" w:rsidRDefault="00A82EE4" w:rsidP="002D0372"/>
    <w:p w:rsidR="00A82EE4" w:rsidRPr="00DB5A6A" w:rsidRDefault="00A82EE4" w:rsidP="002D0372"/>
    <w:p w:rsidR="00B439F1" w:rsidRPr="00DB5A6A" w:rsidRDefault="00B439F1" w:rsidP="006D1492">
      <w:pPr>
        <w:pStyle w:val="2"/>
      </w:pPr>
      <w:r w:rsidRPr="00DB5A6A">
        <w:rPr>
          <w:rFonts w:hint="eastAsia"/>
        </w:rPr>
        <w:t>sy</w:t>
      </w:r>
      <w:r w:rsidRPr="00DB5A6A">
        <w:t>_</w:t>
      </w:r>
      <w:r w:rsidRPr="00DB5A6A">
        <w:rPr>
          <w:rFonts w:hint="eastAsia"/>
        </w:rPr>
        <w:t>web_config</w:t>
      </w:r>
      <w:r w:rsidRPr="00DB5A6A">
        <w:rPr>
          <w:rFonts w:hint="eastAsia"/>
        </w:rPr>
        <w:tab/>
        <w:t xml:space="preserve">   </w:t>
      </w:r>
      <w:r w:rsidRPr="00DB5A6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DB5A6A" w:rsidTr="00870274">
        <w:trPr>
          <w:trHeight w:val="306"/>
        </w:trPr>
        <w:tc>
          <w:tcPr>
            <w:tcW w:w="8897" w:type="dxa"/>
            <w:gridSpan w:val="6"/>
          </w:tcPr>
          <w:p w:rsidR="00B439F1" w:rsidRPr="00DB5A6A" w:rsidRDefault="00B439F1" w:rsidP="00870274">
            <w:r w:rsidRPr="00DB5A6A">
              <w:rPr>
                <w:rFonts w:hint="eastAsia"/>
              </w:rPr>
              <w:t>sy_web_config</w:t>
            </w:r>
            <w:r w:rsidRPr="00DB5A6A">
              <w:rPr>
                <w:rFonts w:hint="eastAsia"/>
              </w:rPr>
              <w:tab/>
              <w:t xml:space="preserve">   </w:t>
            </w:r>
            <w:r w:rsidRPr="00DB5A6A">
              <w:rPr>
                <w:rFonts w:hint="eastAsia"/>
              </w:rPr>
              <w:t>网站配置信息表</w:t>
            </w:r>
          </w:p>
        </w:tc>
      </w:tr>
      <w:tr w:rsidR="00685C36" w:rsidRPr="00DB5A6A" w:rsidTr="00870274">
        <w:trPr>
          <w:trHeight w:val="306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网站名称</w:t>
            </w:r>
          </w:p>
        </w:tc>
      </w:tr>
      <w:tr w:rsidR="00685C36" w:rsidRPr="00DB5A6A" w:rsidTr="00870274">
        <w:trPr>
          <w:trHeight w:val="153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LOGO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URL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i/>
              </w:rPr>
            </w:pPr>
            <w:r w:rsidRPr="00DB5A6A">
              <w:rPr>
                <w:rFonts w:hint="eastAsia"/>
                <w:i/>
              </w:rPr>
              <w:t>web</w:t>
            </w:r>
            <w:r w:rsidRPr="00DB5A6A">
              <w:rPr>
                <w:i/>
              </w:rPr>
              <w:t>_</w:t>
            </w:r>
            <w:r w:rsidRPr="00DB5A6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网站备案信息代码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_powerby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网站版权信息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b</w:t>
            </w:r>
            <w:r w:rsidRPr="00DB5A6A">
              <w:t>ottom</w:t>
            </w:r>
            <w:r w:rsidRPr="00DB5A6A">
              <w:rPr>
                <w:rFonts w:hint="eastAsia"/>
              </w:rPr>
              <w:t>_</w:t>
            </w:r>
            <w:r w:rsidRPr="00DB5A6A">
              <w:t>mc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网站底部版权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_keywords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站点默认关键字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lastRenderedPageBreak/>
              <w:t>web</w:t>
            </w:r>
            <w:r w:rsidRPr="00DB5A6A">
              <w:t>_description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qqh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16)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qq</w:t>
            </w:r>
            <w:r w:rsidRPr="00DB5A6A">
              <w:t>号码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gc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公司名称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dizhi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公司地址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wz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官方网址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email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邮箱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chuanzhen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传真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shouji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手机号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_dianhua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客</w:t>
            </w:r>
            <w:proofErr w:type="gramStart"/>
            <w:r w:rsidRPr="00DB5A6A">
              <w:t>服电话</w:t>
            </w:r>
            <w:proofErr w:type="gramEnd"/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weixin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微信号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s</w:t>
            </w:r>
            <w:r w:rsidRPr="00DB5A6A">
              <w:t>pare</w:t>
            </w:r>
            <w:r w:rsidRPr="00DB5A6A">
              <w:rPr>
                <w:rFonts w:hint="eastAsia"/>
              </w:rPr>
              <w:t>_</w:t>
            </w:r>
            <w:r w:rsidRPr="00DB5A6A">
              <w:t>field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500)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备用字段（多个项回车分隔）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</w:tbl>
    <w:p w:rsidR="00B439F1" w:rsidRPr="00DB5A6A" w:rsidRDefault="00B439F1" w:rsidP="00B439F1"/>
    <w:p w:rsidR="00483880" w:rsidRPr="00DB5A6A" w:rsidRDefault="00397DF4" w:rsidP="006D1492">
      <w:pPr>
        <w:pStyle w:val="2"/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角色名称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y_system_node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y_system_node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系统结点表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上级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节点路径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/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y_system_role_auth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y_system_role_auth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系统角色权限表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DB5A6A">
              <w:rPr>
                <w:rFonts w:hint="eastAsia"/>
              </w:rPr>
              <w:t>系统角色</w:t>
            </w:r>
            <w:r w:rsidRPr="00DB5A6A">
              <w:rPr>
                <w:rFonts w:hint="eastAsia"/>
              </w:rPr>
              <w:t>ID</w:t>
            </w:r>
            <w:r w:rsidRPr="00DB5A6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DB5A6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DB5A6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DB5A6A" w:rsidRDefault="00483880" w:rsidP="00870274"/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23C22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DB5A6A">
              <w:rPr>
                <w:rFonts w:ascii="宋体" w:hAnsi="宋体" w:cs="宋体" w:hint="eastAsia"/>
                <w:szCs w:val="24"/>
              </w:rPr>
              <w:t>s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DB5A6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E56358" w:rsidRPr="00DB5A6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DB5A6A" w:rsidRDefault="007D314D" w:rsidP="006D1492">
      <w:pPr>
        <w:pStyle w:val="2"/>
      </w:pPr>
      <w:r w:rsidRPr="00DB5A6A">
        <w:rPr>
          <w:rFonts w:hint="eastAsia"/>
        </w:rPr>
        <w:t>sy_salesman_</w:t>
      </w:r>
      <w:r w:rsidRPr="00DB5A6A">
        <w:t>business</w:t>
      </w:r>
      <w:r w:rsidRPr="00DB5A6A">
        <w:rPr>
          <w:rFonts w:hint="eastAsia"/>
        </w:rPr>
        <w:tab/>
      </w:r>
      <w:r w:rsidRPr="00DB5A6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7D314D" w:rsidRPr="00DB5A6A" w:rsidRDefault="007D314D" w:rsidP="00B937A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B937A4" w:rsidRPr="00DB5A6A">
              <w:rPr>
                <w:rFonts w:hint="eastAsia"/>
              </w:rPr>
              <w:t>s</w:t>
            </w:r>
            <w:r w:rsidRPr="00DB5A6A">
              <w:rPr>
                <w:rFonts w:hint="eastAsia"/>
              </w:rPr>
              <w:t>y_salesman_</w:t>
            </w:r>
            <w:r w:rsidRPr="00DB5A6A">
              <w:t>business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业务员表与商家关联表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jc w:val="left"/>
            </w:pPr>
            <w:r w:rsidRPr="00DB5A6A">
              <w:rPr>
                <w:rFonts w:hint="eastAsia"/>
              </w:rPr>
              <w:t>业务员</w:t>
            </w:r>
            <w:r w:rsidRPr="00DB5A6A">
              <w:rPr>
                <w:rFonts w:hint="eastAsia"/>
              </w:rPr>
              <w:t>ID(wy_salesman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业务员表表的</w:t>
            </w:r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E62DDC" w:rsidRPr="00DB5A6A" w:rsidRDefault="00E62DDC" w:rsidP="009F2A43">
            <w:r w:rsidRPr="00DB5A6A">
              <w:rPr>
                <w:b/>
              </w:rPr>
              <w:t>business</w:t>
            </w:r>
            <w:r w:rsidRPr="00DB5A6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DB5A6A" w:rsidRDefault="00E62DDC" w:rsidP="009F2A43"/>
        </w:tc>
        <w:tc>
          <w:tcPr>
            <w:tcW w:w="2940" w:type="dxa"/>
            <w:shd w:val="clear" w:color="auto" w:fill="auto"/>
          </w:tcPr>
          <w:p w:rsidR="00E62DDC" w:rsidRPr="00DB5A6A" w:rsidRDefault="00E62DDC" w:rsidP="00517598">
            <w:pPr>
              <w:jc w:val="left"/>
            </w:pPr>
            <w:r w:rsidRPr="00DB5A6A">
              <w:rPr>
                <w:rFonts w:hint="eastAsia"/>
                <w:b/>
              </w:rPr>
              <w:t>商家管理员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>sy_admin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admin_id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/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/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/>
        </w:tc>
      </w:tr>
    </w:tbl>
    <w:p w:rsidR="007D314D" w:rsidRPr="00DB5A6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DB5A6A" w:rsidRDefault="00DD0266" w:rsidP="006D1492">
      <w:pPr>
        <w:pStyle w:val="2"/>
      </w:pPr>
      <w:r w:rsidRPr="00DB5A6A">
        <w:t>sy</w:t>
      </w:r>
      <w:r w:rsidRPr="00DB5A6A">
        <w:rPr>
          <w:rFonts w:hint="eastAsia"/>
        </w:rPr>
        <w:t>_</w:t>
      </w:r>
      <w:r w:rsidRPr="00DB5A6A">
        <w:t>region</w:t>
      </w:r>
      <w:r w:rsidRPr="00DB5A6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F75E51">
        <w:tc>
          <w:tcPr>
            <w:tcW w:w="9768" w:type="dxa"/>
            <w:gridSpan w:val="6"/>
            <w:shd w:val="clear" w:color="auto" w:fill="auto"/>
          </w:tcPr>
          <w:p w:rsidR="00DD0266" w:rsidRPr="00DB5A6A" w:rsidRDefault="00DD0266" w:rsidP="00F75E51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sy</w:t>
            </w:r>
            <w:r w:rsidRPr="00DB5A6A">
              <w:rPr>
                <w:rFonts w:hint="eastAsia"/>
                <w:b/>
              </w:rPr>
              <w:t>_region</w:t>
            </w:r>
            <w:r w:rsidRPr="00DB5A6A">
              <w:rPr>
                <w:rFonts w:hint="eastAsia"/>
                <w:b/>
              </w:rPr>
              <w:t>地区表</w:t>
            </w:r>
            <w:r w:rsidRPr="00DB5A6A">
              <w:rPr>
                <w:rFonts w:hint="eastAsia"/>
                <w:b/>
              </w:rPr>
              <w:tab/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地区码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_n</w:t>
            </w:r>
            <w:r w:rsidRPr="00DB5A6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区域名称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_p</w:t>
            </w:r>
            <w:r w:rsidRPr="00DB5A6A">
              <w:t>arent</w:t>
            </w:r>
            <w:r w:rsidRPr="00DB5A6A">
              <w:rPr>
                <w:rFonts w:hint="eastAsia"/>
              </w:rPr>
              <w:t>_i</w:t>
            </w:r>
            <w:r w:rsidRPr="00DB5A6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上级区域编码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_t</w:t>
            </w:r>
            <w:r w:rsidRPr="00DB5A6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区域类型（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国家</w:t>
            </w:r>
            <w:r w:rsidRPr="00DB5A6A">
              <w:rPr>
                <w:rFonts w:hint="eastAsia"/>
              </w:rPr>
              <w:t>2</w:t>
            </w:r>
            <w:r w:rsidRPr="00DB5A6A">
              <w:rPr>
                <w:rFonts w:hint="eastAsia"/>
              </w:rPr>
              <w:t>省</w:t>
            </w:r>
            <w:r w:rsidRPr="00DB5A6A">
              <w:rPr>
                <w:rFonts w:hint="eastAsia"/>
              </w:rPr>
              <w:t>3</w:t>
            </w:r>
            <w:r w:rsidRPr="00DB5A6A">
              <w:rPr>
                <w:rFonts w:hint="eastAsia"/>
              </w:rPr>
              <w:t>市</w:t>
            </w:r>
            <w:r w:rsidRPr="00DB5A6A">
              <w:rPr>
                <w:rFonts w:hint="eastAsia"/>
              </w:rPr>
              <w:t>4</w:t>
            </w:r>
            <w:r w:rsidRPr="00DB5A6A">
              <w:rPr>
                <w:rFonts w:hint="eastAsia"/>
              </w:rPr>
              <w:t>区</w:t>
            </w:r>
            <w:r w:rsidRPr="00DB5A6A">
              <w:rPr>
                <w:rFonts w:hint="eastAsia"/>
              </w:rPr>
              <w:t>5</w:t>
            </w:r>
            <w:r w:rsidRPr="00DB5A6A">
              <w:rPr>
                <w:rFonts w:hint="eastAsia"/>
              </w:rPr>
              <w:t>街道）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>lng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 xml:space="preserve">longitute </w:t>
            </w:r>
            <w:r w:rsidR="004241B2"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 xml:space="preserve"> 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纬度</w:t>
            </w:r>
            <w:r w:rsidR="004241B2" w:rsidRPr="00DB5A6A">
              <w:rPr>
                <w:rFonts w:hint="eastAsia"/>
              </w:rPr>
              <w:t>lat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>latitute</w:t>
            </w:r>
            <w:r w:rsidR="004241B2" w:rsidRPr="00DB5A6A">
              <w:rPr>
                <w:rFonts w:hint="eastAsia"/>
              </w:rPr>
              <w:t>纬度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状态（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未审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已审；）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DD026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/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/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/>
        </w:tc>
      </w:tr>
    </w:tbl>
    <w:p w:rsidR="00DD0266" w:rsidRPr="00DB5A6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52345F"/>
    <w:p w:rsidR="00DD0266" w:rsidRPr="00DB5A6A" w:rsidRDefault="00DD0266" w:rsidP="0052345F"/>
    <w:p w:rsidR="0052345F" w:rsidRPr="00DB5A6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DB5A6A">
        <w:rPr>
          <w:rFonts w:hint="eastAsia"/>
        </w:rPr>
        <w:t>sy_</w:t>
      </w:r>
      <w:r w:rsidRPr="00DB5A6A">
        <w:t>company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公司信息表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  <w:b/>
              </w:rPr>
              <w:t xml:space="preserve">sy_company  </w:t>
            </w:r>
            <w:r w:rsidRPr="00DB5A6A">
              <w:rPr>
                <w:rFonts w:hint="eastAsia"/>
                <w:b/>
              </w:rPr>
              <w:t>公司信息表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/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物业公司的编号（</w:t>
            </w:r>
            <w:r w:rsidRPr="00DB5A6A">
              <w:rPr>
                <w:rFonts w:hint="eastAsia"/>
              </w:rPr>
              <w:t>32</w:t>
            </w:r>
            <w:r w:rsidRPr="00DB5A6A">
              <w:rPr>
                <w:rFonts w:hint="eastAsia"/>
              </w:rPr>
              <w:t>位</w:t>
            </w:r>
            <w:r w:rsidRPr="00DB5A6A">
              <w:rPr>
                <w:rFonts w:hint="eastAsia"/>
              </w:rPr>
              <w:t>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物业公司名称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p</w:t>
            </w:r>
            <w:r w:rsidRPr="00DB5A6A">
              <w:t>rovince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省份编码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</w:t>
            </w:r>
            <w:r w:rsidRPr="00DB5A6A">
              <w:t>ity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地级市编码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d</w:t>
            </w:r>
            <w:r w:rsidRPr="00DB5A6A">
              <w:t>istrict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区县编码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详细地址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联系电话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52345F" w:rsidRPr="00DB5A6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6D1492">
      <w:pPr>
        <w:pStyle w:val="2"/>
      </w:pPr>
      <w:r w:rsidRPr="00DB5A6A">
        <w:rPr>
          <w:rFonts w:hint="eastAsia"/>
        </w:rPr>
        <w:lastRenderedPageBreak/>
        <w:t>sy_company_manager_r</w:t>
      </w:r>
      <w:r w:rsidRPr="00DB5A6A">
        <w:t>elation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用户与公司关联表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</w:rPr>
              <w:t>sy_</w:t>
            </w:r>
            <w:r w:rsidRPr="00DB5A6A">
              <w:t>company</w:t>
            </w:r>
            <w:r w:rsidRPr="00DB5A6A">
              <w:rPr>
                <w:rFonts w:hint="eastAsia"/>
              </w:rPr>
              <w:t>_manager_r</w:t>
            </w:r>
            <w:r w:rsidRPr="00DB5A6A">
              <w:t>elation</w:t>
            </w:r>
            <w:r w:rsidRPr="00DB5A6A">
              <w:rPr>
                <w:rFonts w:hint="eastAsia"/>
              </w:rPr>
              <w:t xml:space="preserve">  </w:t>
            </w:r>
            <w:r w:rsidRPr="00DB5A6A">
              <w:rPr>
                <w:rFonts w:hint="eastAsia"/>
              </w:rPr>
              <w:t>用户与小区关联表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manager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</w:rPr>
              <w:t>小区管理员</w:t>
            </w:r>
            <w:r w:rsidRPr="00DB5A6A">
              <w:rPr>
                <w:rFonts w:hint="eastAsia"/>
              </w:rPr>
              <w:t>ID(sy_admin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  <w:b/>
              </w:rPr>
              <w:t>小区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 xml:space="preserve">wy_village  </w:t>
            </w:r>
            <w:r w:rsidRPr="00DB5A6A">
              <w:rPr>
                <w:rFonts w:hint="eastAsia"/>
                <w:b/>
              </w:rPr>
              <w:t>物业公司小区信息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village_uuid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52345F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E56358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DB5A6A" w:rsidRDefault="0047719D" w:rsidP="0047719D"/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admin_business </w:t>
      </w:r>
      <w:r w:rsidRPr="00C02D8E">
        <w:rPr>
          <w:rFonts w:hint="eastAsia"/>
          <w:highlight w:val="yellow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47719D" w:rsidRPr="00C02D8E" w:rsidTr="004138E7">
        <w:tc>
          <w:tcPr>
            <w:tcW w:w="0" w:type="auto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account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  <w:r w:rsidR="00C84A85" w:rsidRPr="00C02D8E"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账户余额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expiration_date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last_auth_time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, 时间截</w:t>
            </w:r>
          </w:p>
        </w:tc>
      </w:tr>
      <w:tr w:rsidR="00387664" w:rsidRPr="00C02D8E" w:rsidTr="004138E7"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company_title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C02D8E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公司名称</w:t>
            </w:r>
          </w:p>
        </w:tc>
      </w:tr>
      <w:tr w:rsidR="00EB54BA" w:rsidRPr="00C02D8E" w:rsidTr="004138E7"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sms_num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highlight w:val="yellow"/>
              </w:rPr>
              <w:t>剩余短信条数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91" w:type="dxa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pStyle w:val="2"/>
        <w:rPr>
          <w:highlight w:val="yellow"/>
        </w:rPr>
      </w:pPr>
      <w:r w:rsidRPr="00C02D8E">
        <w:rPr>
          <w:highlight w:val="yellow"/>
        </w:rPr>
        <w:t xml:space="preserve"> sy_wechat_api_config 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C02D8E" w:rsidTr="00FB573F">
        <w:tc>
          <w:tcPr>
            <w:tcW w:w="10682" w:type="dxa"/>
            <w:gridSpan w:val="6"/>
            <w:hideMark/>
          </w:tcPr>
          <w:p w:rsidR="00D81CDA" w:rsidRPr="00C02D8E" w:rsidRDefault="00D81CDA" w:rsidP="00FB573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sy_wechat_api_config  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配置表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服务器地址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令牌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加密字符串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公众号名称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公众号账号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原始I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类型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：普通订阅号；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：普通服务号；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：认证订阅号；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：认证服务号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认证媒体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政府订阅号；）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头像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q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二维码</w:t>
            </w:r>
            <w:proofErr w:type="gramEnd"/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接入方式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0</w:t>
            </w:r>
            <w:r w:rsidRPr="00C02D8E">
              <w:rPr>
                <w:rFonts w:hint="eastAsia"/>
                <w:highlight w:val="yellow"/>
              </w:rPr>
              <w:t>：普通接入；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：授权接入；）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类型：[暂未使用]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二维码开启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1B0A5B" w:rsidRPr="00C02D8E">
        <w:rPr>
          <w:highlight w:val="yellow"/>
        </w:rPr>
        <w:t>business_recharge_record</w:t>
      </w:r>
      <w:r w:rsidRPr="00C02D8E">
        <w:rPr>
          <w:highlight w:val="yellow"/>
        </w:rPr>
        <w:t xml:space="preserve"> </w:t>
      </w:r>
      <w:r w:rsidRPr="00C02D8E">
        <w:rPr>
          <w:highlight w:val="yellow"/>
        </w:rPr>
        <w:t>商家充</w:t>
      </w:r>
      <w:proofErr w:type="gramStart"/>
      <w:r w:rsidRPr="00C02D8E">
        <w:rPr>
          <w:highlight w:val="yellow"/>
        </w:rPr>
        <w:t>值记录</w:t>
      </w:r>
      <w:proofErr w:type="gramEnd"/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sy_business_recharge_record </w:t>
            </w:r>
            <w:r w:rsidRPr="00C02D8E">
              <w:rPr>
                <w:rFonts w:hint="eastAsia"/>
                <w:b/>
                <w:bCs/>
                <w:highlight w:val="yellow"/>
              </w:rPr>
              <w:t>商家充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值记录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表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amount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充值总金额</w:t>
            </w:r>
            <w:proofErr w:type="gramEnd"/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年的价格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num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rFonts w:hint="eastAsia"/>
                <w:highlight w:val="yellow"/>
              </w:rPr>
              <w:t>年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pay_status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充值状态（0：未支付；1：已支付）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5242A8" w:rsidRPr="00C02D8E" w:rsidTr="00981126">
        <w:tc>
          <w:tcPr>
            <w:tcW w:w="0" w:type="auto"/>
          </w:tcPr>
          <w:p w:rsidR="005242A8" w:rsidRPr="00C02D8E" w:rsidRDefault="005242A8" w:rsidP="005242A8">
            <w:pPr>
              <w:rPr>
                <w:bCs/>
                <w:highlight w:val="yellow"/>
              </w:rPr>
            </w:pPr>
            <w:r w:rsidRPr="00C02D8E">
              <w:rPr>
                <w:bCs/>
                <w:highlight w:val="yellow"/>
              </w:rPr>
              <w:t>product_type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产品类型（0：年费；1：短信费用；）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1A700B" w:rsidRPr="00C02D8E" w:rsidRDefault="001A700B" w:rsidP="001A700B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wechat_pay_r</w:t>
      </w:r>
      <w:r w:rsidRPr="00C02D8E">
        <w:rPr>
          <w:highlight w:val="yellow"/>
        </w:rPr>
        <w:t>ecord</w:t>
      </w:r>
      <w:r w:rsidRPr="00C02D8E">
        <w:rPr>
          <w:rFonts w:hint="eastAsia"/>
          <w:highlight w:val="yellow"/>
        </w:rPr>
        <w:t xml:space="preserve">   </w:t>
      </w:r>
      <w:proofErr w:type="gramStart"/>
      <w:r w:rsidRPr="00C02D8E">
        <w:rPr>
          <w:rFonts w:hint="eastAsia"/>
          <w:highlight w:val="yellow"/>
        </w:rPr>
        <w:t>微信在线</w:t>
      </w:r>
      <w:proofErr w:type="gramEnd"/>
      <w:r w:rsidRPr="00C02D8E">
        <w:rPr>
          <w:rFonts w:hint="eastAsia"/>
          <w:highlight w:val="yellow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C02D8E" w:rsidTr="00FB573F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FB573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_wechat_pay_record   </w:t>
            </w:r>
            <w:proofErr w:type="gramStart"/>
            <w:r w:rsidRPr="00C02D8E">
              <w:rPr>
                <w:rFonts w:hint="eastAsia"/>
                <w:highlight w:val="yellow"/>
              </w:rPr>
              <w:t>微信在线</w:t>
            </w:r>
            <w:proofErr w:type="gramEnd"/>
            <w:r w:rsidRPr="00C02D8E">
              <w:rPr>
                <w:rFonts w:hint="eastAsia"/>
                <w:highlight w:val="yellow"/>
              </w:rPr>
              <w:t>支付请求记录表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会员的</w:t>
            </w:r>
            <w:r w:rsidRPr="00C02D8E">
              <w:rPr>
                <w:rFonts w:hint="eastAsia"/>
                <w:highlight w:val="yellow"/>
              </w:rPr>
              <w:t>UID(</w:t>
            </w: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商户订单号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商品描述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商品或支付单简要描述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附加数据，在查询</w:t>
            </w:r>
            <w:r w:rsidRPr="00C02D8E">
              <w:rPr>
                <w:highlight w:val="yellow"/>
              </w:rPr>
              <w:t>API</w:t>
            </w:r>
            <w:r w:rsidRPr="00C02D8E">
              <w:rPr>
                <w:highlight w:val="yellow"/>
              </w:rPr>
              <w:t>和支付通知中原样返回，该字段主要用于商户携带订单的自定义数据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订单总金额，只能为整数，单位为分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交易起始时间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订单生成时间，格式为</w:t>
            </w:r>
            <w:r w:rsidRPr="00C02D8E">
              <w:rPr>
                <w:highlight w:val="yellow"/>
              </w:rPr>
              <w:t>yyyyMMddHHmmss</w:t>
            </w:r>
            <w:r w:rsidRPr="00C02D8E">
              <w:rPr>
                <w:highlight w:val="yellow"/>
              </w:rPr>
              <w:t>，如</w:t>
            </w:r>
            <w:r w:rsidRPr="00C02D8E">
              <w:rPr>
                <w:highlight w:val="yellow"/>
              </w:rPr>
              <w:t>2009</w:t>
            </w:r>
            <w:r w:rsidRPr="00C02D8E">
              <w:rPr>
                <w:highlight w:val="yellow"/>
              </w:rPr>
              <w:t>年</w:t>
            </w:r>
            <w:r w:rsidRPr="00C02D8E">
              <w:rPr>
                <w:highlight w:val="yellow"/>
              </w:rPr>
              <w:t>12</w:t>
            </w:r>
            <w:r w:rsidRPr="00C02D8E">
              <w:rPr>
                <w:highlight w:val="yellow"/>
              </w:rPr>
              <w:t>月</w:t>
            </w:r>
            <w:r w:rsidRPr="00C02D8E">
              <w:rPr>
                <w:highlight w:val="yellow"/>
              </w:rPr>
              <w:t>25</w:t>
            </w:r>
            <w:r w:rsidRPr="00C02D8E">
              <w:rPr>
                <w:highlight w:val="yellow"/>
              </w:rPr>
              <w:t>日</w:t>
            </w:r>
            <w:r w:rsidRPr="00C02D8E">
              <w:rPr>
                <w:highlight w:val="yellow"/>
              </w:rPr>
              <w:t>9</w:t>
            </w:r>
            <w:r w:rsidRPr="00C02D8E">
              <w:rPr>
                <w:highlight w:val="yellow"/>
              </w:rPr>
              <w:t>点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分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秒表示为</w:t>
            </w:r>
            <w:r w:rsidRPr="00C02D8E">
              <w:rPr>
                <w:highlight w:val="yellow"/>
              </w:rPr>
              <w:t>20091225091010</w:t>
            </w:r>
            <w:r w:rsidRPr="00C02D8E">
              <w:rPr>
                <w:highlight w:val="yellow"/>
              </w:rPr>
              <w:t>。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交易结束时间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订单失效时间，格式为</w:t>
            </w:r>
            <w:r w:rsidRPr="00C02D8E">
              <w:rPr>
                <w:rFonts w:hint="eastAsia"/>
                <w:highlight w:val="yellow"/>
              </w:rPr>
              <w:t>yyyyMMddHHmmss</w:t>
            </w:r>
            <w:r w:rsidRPr="00C02D8E">
              <w:rPr>
                <w:rFonts w:hint="eastAsia"/>
                <w:highlight w:val="yellow"/>
              </w:rPr>
              <w:t>，如</w:t>
            </w:r>
            <w:r w:rsidRPr="00C02D8E">
              <w:rPr>
                <w:rFonts w:hint="eastAsia"/>
                <w:highlight w:val="yellow"/>
              </w:rPr>
              <w:t>2009</w:t>
            </w:r>
            <w:r w:rsidRPr="00C02D8E">
              <w:rPr>
                <w:rFonts w:hint="eastAsia"/>
                <w:highlight w:val="yellow"/>
              </w:rPr>
              <w:t>年</w:t>
            </w:r>
            <w:r w:rsidRPr="00C02D8E">
              <w:rPr>
                <w:rFonts w:hint="eastAsia"/>
                <w:highlight w:val="yellow"/>
              </w:rPr>
              <w:t>12</w:t>
            </w:r>
            <w:r w:rsidRPr="00C02D8E">
              <w:rPr>
                <w:rFonts w:hint="eastAsia"/>
                <w:highlight w:val="yellow"/>
              </w:rPr>
              <w:t>月</w:t>
            </w:r>
            <w:r w:rsidRPr="00C02D8E">
              <w:rPr>
                <w:rFonts w:hint="eastAsia"/>
                <w:highlight w:val="yellow"/>
              </w:rPr>
              <w:t>27</w:t>
            </w:r>
            <w:r w:rsidRPr="00C02D8E">
              <w:rPr>
                <w:rFonts w:hint="eastAsia"/>
                <w:highlight w:val="yellow"/>
              </w:rPr>
              <w:t>日</w:t>
            </w:r>
            <w:r w:rsidRPr="00C02D8E">
              <w:rPr>
                <w:rFonts w:hint="eastAsia"/>
                <w:highlight w:val="yellow"/>
              </w:rPr>
              <w:t>9</w:t>
            </w:r>
            <w:r w:rsidRPr="00C02D8E">
              <w:rPr>
                <w:rFonts w:hint="eastAsia"/>
                <w:highlight w:val="yellow"/>
              </w:rPr>
              <w:t>点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分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秒表示为</w:t>
            </w:r>
            <w:r w:rsidRPr="00C02D8E">
              <w:rPr>
                <w:rFonts w:hint="eastAsia"/>
                <w:highlight w:val="yellow"/>
              </w:rPr>
              <w:t>20091227091010</w:t>
            </w:r>
            <w:r w:rsidRPr="00C02D8E">
              <w:rPr>
                <w:rFonts w:hint="eastAsia"/>
                <w:highlight w:val="yellow"/>
              </w:rPr>
              <w:t>。其他详见时间规则</w:t>
            </w:r>
          </w:p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注意：最短失效时间间隔必须大于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分钟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商品标记，代金券或</w:t>
            </w:r>
            <w:proofErr w:type="gramStart"/>
            <w:r w:rsidRPr="00C02D8E">
              <w:rPr>
                <w:highlight w:val="yellow"/>
              </w:rPr>
              <w:t>立减优惠</w:t>
            </w:r>
            <w:proofErr w:type="gramEnd"/>
            <w:r w:rsidRPr="00C02D8E">
              <w:rPr>
                <w:highlight w:val="yellow"/>
              </w:rPr>
              <w:t>功能的参数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接收</w:t>
            </w:r>
            <w:proofErr w:type="gramStart"/>
            <w:r w:rsidRPr="00C02D8E">
              <w:rPr>
                <w:highlight w:val="yellow"/>
              </w:rPr>
              <w:t>微信支付</w:t>
            </w:r>
            <w:proofErr w:type="gramEnd"/>
            <w:r w:rsidRPr="00C02D8E">
              <w:rPr>
                <w:highlight w:val="yellow"/>
              </w:rPr>
              <w:t>异步通知回调地址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交易类型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取值如下：</w:t>
            </w:r>
            <w:r w:rsidRPr="00C02D8E">
              <w:rPr>
                <w:highlight w:val="yellow"/>
              </w:rPr>
              <w:t>JSAPI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NATIVE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APP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WAP,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</w:t>
            </w:r>
            <w:r w:rsidRPr="00C02D8E">
              <w:rPr>
                <w:highlight w:val="yellow"/>
              </w:rPr>
              <w:t xml:space="preserve">ID 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trade_type=NATIVE</w:t>
            </w:r>
            <w:r w:rsidRPr="00C02D8E">
              <w:rPr>
                <w:highlight w:val="yellow"/>
              </w:rPr>
              <w:t>，此参数必传。此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为</w:t>
            </w:r>
            <w:proofErr w:type="gramStart"/>
            <w:r w:rsidRPr="00C02D8E">
              <w:rPr>
                <w:highlight w:val="yellow"/>
              </w:rPr>
              <w:t>二维码中</w:t>
            </w:r>
            <w:proofErr w:type="gramEnd"/>
            <w:r w:rsidRPr="00C02D8E">
              <w:rPr>
                <w:highlight w:val="yellow"/>
              </w:rPr>
              <w:t>包含的商品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，商户自行定义。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指定支付方式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no_credit--</w:t>
            </w:r>
            <w:r w:rsidRPr="00C02D8E">
              <w:rPr>
                <w:highlight w:val="yellow"/>
              </w:rPr>
              <w:t>指定不能使用信</w:t>
            </w:r>
            <w:r w:rsidRPr="00C02D8E">
              <w:rPr>
                <w:highlight w:val="yellow"/>
              </w:rPr>
              <w:lastRenderedPageBreak/>
              <w:t>用卡支付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用户标识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rade_type=JSAPI</w:t>
            </w:r>
            <w:r w:rsidRPr="00C02D8E">
              <w:rPr>
                <w:rFonts w:hint="eastAsia"/>
                <w:highlight w:val="yellow"/>
              </w:rPr>
              <w:t>，此参数必传，用户在商户</w:t>
            </w:r>
            <w:r w:rsidRPr="00C02D8E">
              <w:rPr>
                <w:rFonts w:hint="eastAsia"/>
                <w:highlight w:val="yellow"/>
              </w:rPr>
              <w:t>appid</w:t>
            </w:r>
            <w:r w:rsidRPr="00C02D8E">
              <w:rPr>
                <w:rFonts w:hint="eastAsia"/>
                <w:highlight w:val="yellow"/>
              </w:rPr>
              <w:t>下的唯一标识。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如何获取，可参考【获取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】。企业号请使用【企业号</w:t>
            </w:r>
            <w:r w:rsidRPr="00C02D8E">
              <w:rPr>
                <w:rFonts w:hint="eastAsia"/>
                <w:highlight w:val="yellow"/>
              </w:rPr>
              <w:t>OAuth2.0</w:t>
            </w:r>
            <w:r w:rsidRPr="00C02D8E">
              <w:rPr>
                <w:rFonts w:hint="eastAsia"/>
                <w:highlight w:val="yellow"/>
              </w:rPr>
              <w:t>接口】获取企业号内成员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，再调用【企业号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转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接口】进行转换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请求返回的完整字符串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下单类型（0：发布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买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商品；1：团购商品；）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</w:t>
            </w:r>
            <w:r w:rsidR="00F31AA3" w:rsidRPr="00C02D8E">
              <w:rPr>
                <w:rFonts w:ascii="宋体" w:hAnsi="宋体" w:cs="宋体" w:hint="eastAsia"/>
                <w:szCs w:val="24"/>
                <w:highlight w:val="yellow"/>
              </w:rPr>
              <w:t>支付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成功；2：失败；）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F82092" w:rsidP="00FB573F">
            <w:pPr>
              <w:rPr>
                <w:highlight w:val="yellow"/>
              </w:rPr>
            </w:pPr>
            <w:hyperlink r:id="rId8" w:tooltip="排序" w:history="1"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1A700B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1A700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1A700B" w:rsidRPr="00C02D8E" w:rsidTr="00FB573F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</w:tc>
      </w:tr>
    </w:tbl>
    <w:p w:rsidR="001A700B" w:rsidRPr="00C02D8E" w:rsidRDefault="001A700B" w:rsidP="001A700B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863CE6" w:rsidRPr="00C02D8E">
        <w:rPr>
          <w:highlight w:val="yellow"/>
        </w:rPr>
        <w:t>alipay</w:t>
      </w:r>
      <w:r w:rsidRPr="00C02D8E">
        <w:rPr>
          <w:highlight w:val="yellow"/>
        </w:rPr>
        <w:t>_</w:t>
      </w:r>
      <w:r w:rsidR="00F41546" w:rsidRPr="00C02D8E">
        <w:rPr>
          <w:highlight w:val="yellow"/>
        </w:rPr>
        <w:t>pay_record</w:t>
      </w:r>
      <w:r w:rsidR="00863CE6" w:rsidRPr="00C02D8E">
        <w:rPr>
          <w:highlight w:val="yellow"/>
        </w:rPr>
        <w:t xml:space="preserve"> </w:t>
      </w:r>
      <w:r w:rsidR="00863CE6" w:rsidRPr="00C02D8E">
        <w:rPr>
          <w:rFonts w:hint="eastAsia"/>
          <w:highlight w:val="yellow"/>
        </w:rPr>
        <w:t>支付宝</w:t>
      </w:r>
      <w:r w:rsidR="00F41546" w:rsidRPr="00C02D8E">
        <w:rPr>
          <w:rFonts w:hint="eastAsia"/>
          <w:highlight w:val="yellow"/>
        </w:rPr>
        <w:t>在线支付请求</w:t>
      </w:r>
      <w:r w:rsidRPr="00C02D8E">
        <w:rPr>
          <w:rFonts w:hint="eastAsia"/>
          <w:highlight w:val="yellow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C02D8E" w:rsidTr="003F78B9">
        <w:tc>
          <w:tcPr>
            <w:tcW w:w="10682" w:type="dxa"/>
            <w:gridSpan w:val="6"/>
          </w:tcPr>
          <w:p w:rsidR="0047719D" w:rsidRPr="00C02D8E" w:rsidRDefault="00F41546" w:rsidP="003F78B9">
            <w:p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sy_alipay_pay_record </w:t>
            </w:r>
            <w:r w:rsidRPr="00C02D8E">
              <w:rPr>
                <w:rFonts w:hint="eastAsia"/>
                <w:b/>
                <w:bCs/>
                <w:highlight w:val="yellow"/>
              </w:rPr>
              <w:t>支付宝在线支付请求记录表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30)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</w:t>
            </w:r>
            <w:proofErr w:type="gramStart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宝唯一</w:t>
            </w:r>
            <w:proofErr w:type="gramEnd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用户号。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 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br/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2088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开头的纯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16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位数字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lastRenderedPageBreak/>
              <w:t>subject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AE1EF1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状态（0:已提交；1：支付成功；2：失败；）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877511" w:rsidRPr="00C02D8E">
        <w:rPr>
          <w:highlight w:val="yellow"/>
        </w:rPr>
        <w:t>product_integral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>积分对换的礼品</w:t>
      </w:r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C02D8E" w:rsidTr="00012934">
        <w:tc>
          <w:tcPr>
            <w:tcW w:w="10651" w:type="dxa"/>
            <w:gridSpan w:val="6"/>
            <w:hideMark/>
          </w:tcPr>
          <w:p w:rsidR="0047719D" w:rsidRPr="00C02D8E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sy_product_integral </w:t>
            </w:r>
            <w:r w:rsidRPr="00C02D8E">
              <w:rPr>
                <w:rFonts w:hint="eastAsia"/>
                <w:highlight w:val="yellow"/>
              </w:rPr>
              <w:t>积分对换的礼品表</w:t>
            </w:r>
          </w:p>
        </w:tc>
      </w:tr>
      <w:tr w:rsidR="0047719D" w:rsidRPr="00C02D8E" w:rsidTr="00076079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产品库存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 w:rsidR="00076079" w:rsidRPr="00C02D8E" w:rsidTr="00076079">
        <w:tc>
          <w:tcPr>
            <w:tcW w:w="0" w:type="auto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76079" w:rsidRPr="00C02D8E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76079" w:rsidRPr="00C02D8E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 w:rsidR="00012934" w:rsidRPr="00C02D8E" w:rsidTr="00614452"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012934" w:rsidRPr="00C02D8E" w:rsidTr="00076079"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C26778" w:rsidRPr="00C02D8E" w:rsidRDefault="00B5447B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>s</w:t>
      </w:r>
      <w:r w:rsidRPr="00C02D8E">
        <w:rPr>
          <w:highlight w:val="yellow"/>
        </w:rPr>
        <w:t>y_business_invoice</w:t>
      </w:r>
      <w:r w:rsidR="00C26778" w:rsidRPr="00C02D8E">
        <w:rPr>
          <w:highlight w:val="yellow"/>
        </w:rPr>
        <w:t>商家</w:t>
      </w:r>
      <w:r w:rsidR="00C26778" w:rsidRPr="00C02D8E">
        <w:rPr>
          <w:rFonts w:hint="eastAsia"/>
          <w:highlight w:val="yellow"/>
        </w:rPr>
        <w:t>开票信息</w:t>
      </w:r>
      <w:r w:rsidR="00C26778"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C02D8E" w:rsidTr="00F53EED">
        <w:tc>
          <w:tcPr>
            <w:tcW w:w="10682" w:type="dxa"/>
            <w:gridSpan w:val="6"/>
            <w:hideMark/>
          </w:tcPr>
          <w:p w:rsidR="00C26778" w:rsidRPr="00C02D8E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sy_business_invoice</w:t>
            </w:r>
            <w:r w:rsidRPr="00C02D8E">
              <w:rPr>
                <w:rFonts w:hint="eastAsia"/>
                <w:b/>
                <w:bCs/>
                <w:highlight w:val="yellow"/>
              </w:rPr>
              <w:t>商家开票信息表</w:t>
            </w:r>
          </w:p>
        </w:tc>
      </w:tr>
      <w:tr w:rsidR="00C26778" w:rsidRPr="00C02D8E" w:rsidTr="00020098">
        <w:tc>
          <w:tcPr>
            <w:tcW w:w="0" w:type="auto"/>
            <w:hideMark/>
          </w:tcPr>
          <w:p w:rsidR="00C26778" w:rsidRPr="00C02D8E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696" w:type="dxa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2920C6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invoice_id</w:t>
            </w:r>
          </w:p>
        </w:tc>
        <w:tc>
          <w:tcPr>
            <w:tcW w:w="0" w:type="auto"/>
          </w:tcPr>
          <w:p w:rsidR="00C26778" w:rsidRPr="00C02D8E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发票抬头</w:t>
            </w:r>
          </w:p>
        </w:tc>
      </w:tr>
      <w:tr w:rsidR="00020098" w:rsidRPr="00C02D8E" w:rsidTr="00020098"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020098" w:rsidRPr="00C02D8E" w:rsidRDefault="00020098" w:rsidP="000645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020098" w:rsidRPr="00C02D8E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抬头类型（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：个人/非企业抬头；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：公司抬头；）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发票税号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 w:rsidR="003C3D7C" w:rsidRPr="00C02D8E" w:rsidTr="00660243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描述,</w:t>
            </w: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C26778" w:rsidRPr="00C02D8E" w:rsidRDefault="00C26778" w:rsidP="00C26778">
      <w:pPr>
        <w:rPr>
          <w:highlight w:val="yellow"/>
        </w:rPr>
      </w:pPr>
    </w:p>
    <w:p w:rsidR="00220625" w:rsidRPr="00C02D8E" w:rsidRDefault="00220625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220625" w:rsidRPr="00C02D8E" w:rsidRDefault="00B41198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7066CD" w:rsidRPr="00C02D8E">
        <w:rPr>
          <w:highlight w:val="yellow"/>
        </w:rPr>
        <w:t>integral_</w:t>
      </w:r>
      <w:r w:rsidR="00220625" w:rsidRPr="00C02D8E">
        <w:rPr>
          <w:rFonts w:hint="eastAsia"/>
          <w:highlight w:val="yellow"/>
        </w:rPr>
        <w:t>order</w:t>
      </w:r>
      <w:r w:rsidR="00220625" w:rsidRPr="00C02D8E">
        <w:rPr>
          <w:highlight w:val="yellow"/>
        </w:rPr>
        <w:t xml:space="preserve">   </w:t>
      </w:r>
      <w:r w:rsidR="00220625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</w:t>
      </w:r>
      <w:r w:rsidR="0022062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C02D8E" w:rsidTr="00FF27F6">
        <w:tc>
          <w:tcPr>
            <w:tcW w:w="10680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7066CD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     </w:t>
            </w:r>
            <w:r w:rsidRPr="00C02D8E">
              <w:rPr>
                <w:rFonts w:hint="eastAsia"/>
                <w:highlight w:val="yellow"/>
              </w:rPr>
              <w:t>订单表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B4119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产品的</w:t>
            </w:r>
            <w:r w:rsidRPr="00C02D8E">
              <w:rPr>
                <w:rFonts w:hint="eastAsia"/>
                <w:highlight w:val="yellow"/>
              </w:rPr>
              <w:t>ID(</w:t>
            </w:r>
            <w:r w:rsidR="00B41198" w:rsidRPr="00C02D8E">
              <w:rPr>
                <w:rFonts w:hint="eastAsia"/>
                <w:highlight w:val="yellow"/>
              </w:rPr>
              <w:t xml:space="preserve">sy_product_integral </w:t>
            </w:r>
            <w:r w:rsidR="00B41198" w:rsidRPr="00C02D8E">
              <w:rPr>
                <w:rFonts w:hint="eastAsia"/>
                <w:highlight w:val="yellow"/>
              </w:rPr>
              <w:t>积分对换的礼品表</w:t>
            </w:r>
            <w:r w:rsidR="00B41198"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</w:t>
            </w:r>
            <w:r w:rsidRPr="00C02D8E">
              <w:rPr>
                <w:rFonts w:hint="eastAsia"/>
                <w:highlight w:val="yellow"/>
              </w:rPr>
              <w:t>UID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价格（单价）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购买数量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rice</w:t>
            </w:r>
            <w:r w:rsidRPr="00C02D8E"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总价（商品）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应支付总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实际支付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  <w:r w:rsidRPr="00C02D8E"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账户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支付后的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余额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E330BA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</w:t>
            </w:r>
            <w:r w:rsidRPr="00C02D8E">
              <w:rPr>
                <w:highlight w:val="yellow"/>
              </w:rPr>
              <w:t>goods</w:t>
            </w:r>
            <w:r w:rsidRPr="00C02D8E"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发货时间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</w:t>
            </w:r>
            <w:r w:rsidRPr="00C02D8E">
              <w:rPr>
                <w:highlight w:val="yellow"/>
              </w:rPr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支付状态（0：</w:t>
            </w:r>
            <w:r w:rsidRPr="00C02D8E">
              <w:rPr>
                <w:rFonts w:hint="eastAsia"/>
                <w:highlight w:val="yellow"/>
              </w:rPr>
              <w:t>未付款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已付款；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订单状态[0：未确认；1：已确认；2：待发货（待发货/待发货）；3：已发货 [待收货/待收货]；4:已确认收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货；5：退款（申请了退款状态）；6：取消（未确认的订单可以取消）；]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E330BA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删除状态(0: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 未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删除；1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>：已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删除；)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F82092" w:rsidP="006E5E1F">
            <w:pPr>
              <w:rPr>
                <w:highlight w:val="yellow"/>
              </w:rPr>
            </w:pPr>
            <w:hyperlink r:id="rId9" w:tooltip="排序" w:history="1"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6E5E1F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6E5E1F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E5E1F" w:rsidRPr="00C02D8E" w:rsidTr="00FF27F6">
        <w:tc>
          <w:tcPr>
            <w:tcW w:w="10680" w:type="dxa"/>
            <w:gridSpan w:val="6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 w:rsidR="006E5E1F" w:rsidRPr="00C02D8E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220625" w:rsidRPr="00C02D8E" w:rsidRDefault="00220625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A2631A" w:rsidRPr="00C02D8E">
        <w:rPr>
          <w:highlight w:val="yellow"/>
        </w:rPr>
        <w:t>integral_</w:t>
      </w:r>
      <w:r w:rsidRPr="00C02D8E">
        <w:rPr>
          <w:rFonts w:hint="eastAsia"/>
          <w:highlight w:val="yellow"/>
        </w:rPr>
        <w:t>order_detail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A2631A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order_detail     </w:t>
            </w:r>
            <w:r w:rsidRPr="00C02D8E">
              <w:rPr>
                <w:rFonts w:hint="eastAsia"/>
                <w:highlight w:val="yellow"/>
              </w:rPr>
              <w:t>订单详细表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收货人-联系人电话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收货人-收货地址-省 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收货人-收货地址-市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收货人-收货地址-县/区域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128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收货人-详细地址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收货人-邮政编码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发货信息-发货数量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付款提醒（0：未提醒；1：已提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醒；）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数据状态（暂未使用）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删除状态(暂未使用)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F82092" w:rsidP="003F78B9">
            <w:pPr>
              <w:rPr>
                <w:highlight w:val="yellow"/>
              </w:rPr>
            </w:pPr>
            <w:hyperlink r:id="rId10" w:tooltip="排序" w:history="1"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220625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220625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220625" w:rsidRPr="00C02D8E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订单详细表；</w:t>
            </w: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sy_</w:t>
      </w:r>
      <w:r w:rsidRPr="00C02D8E">
        <w:rPr>
          <w:rFonts w:hint="eastAsia"/>
          <w:highlight w:val="yellow"/>
        </w:rPr>
        <w:t>member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C02D8E" w:rsidTr="00C37089">
        <w:tc>
          <w:tcPr>
            <w:tcW w:w="10682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用户名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账户余额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个人说明</w:t>
            </w:r>
          </w:p>
        </w:tc>
      </w:tr>
      <w:tr w:rsidR="003749CC" w:rsidRPr="00C02D8E" w:rsidTr="00C37089"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invoice_</w:t>
            </w: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积分余额</w:t>
            </w:r>
          </w:p>
        </w:tc>
      </w:tr>
      <w:tr w:rsidR="003749CC" w:rsidRPr="00C02D8E" w:rsidTr="00C37089"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3749CC" w:rsidRPr="00C02D8E" w:rsidRDefault="00DE447C" w:rsidP="003749C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3749CC" w:rsidRPr="00C02D8E" w:rsidRDefault="003749CC" w:rsidP="003749C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749CC" w:rsidRPr="00C02D8E" w:rsidTr="00C37089"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3749CC" w:rsidRPr="00C02D8E" w:rsidTr="00C37089"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：冻结；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749CC" w:rsidRPr="00C02D8E" w:rsidTr="00C37089"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749CC" w:rsidRPr="00C02D8E" w:rsidTr="00C37089">
        <w:tc>
          <w:tcPr>
            <w:tcW w:w="0" w:type="auto"/>
            <w:shd w:val="clear" w:color="auto" w:fill="auto"/>
          </w:tcPr>
          <w:p w:rsidR="003749CC" w:rsidRPr="00C02D8E" w:rsidRDefault="00F82092" w:rsidP="003749CC">
            <w:pPr>
              <w:rPr>
                <w:highlight w:val="yellow"/>
              </w:rPr>
            </w:pPr>
            <w:hyperlink r:id="rId11" w:tooltip="排序" w:history="1">
              <w:r w:rsidR="003749CC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3749CC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3749CC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3749CC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3749CC" w:rsidRPr="00C02D8E" w:rsidTr="00C37089"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 w:rsidR="003749CC" w:rsidRPr="00C02D8E" w:rsidRDefault="003749CC" w:rsidP="003749CC"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3749CC" w:rsidRPr="00C02D8E" w:rsidRDefault="003749CC" w:rsidP="003749C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1F73B6" w:rsidRPr="00C02D8E" w:rsidRDefault="001F73B6" w:rsidP="001F73B6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31707D" w:rsidRPr="00C02D8E">
        <w:rPr>
          <w:highlight w:val="yellow"/>
        </w:rPr>
        <w:t>member_integral_record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</w:t>
      </w:r>
      <w:r w:rsidR="002E6AC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积分详细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C02D8E" w:rsidTr="00715BE8">
        <w:tc>
          <w:tcPr>
            <w:tcW w:w="10682" w:type="dxa"/>
            <w:gridSpan w:val="6"/>
            <w:shd w:val="clear" w:color="auto" w:fill="auto"/>
          </w:tcPr>
          <w:p w:rsidR="001F73B6" w:rsidRPr="00C02D8E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="0031707D" w:rsidRPr="00C02D8E">
              <w:rPr>
                <w:rFonts w:hint="eastAsia"/>
                <w:b/>
                <w:highlight w:val="yellow"/>
              </w:rPr>
              <w:t xml:space="preserve">sy_member_integral_record     </w:t>
            </w:r>
            <w:r w:rsidR="0031707D" w:rsidRPr="00C02D8E">
              <w:rPr>
                <w:rFonts w:hint="eastAsia"/>
                <w:b/>
                <w:highlight w:val="yellow"/>
              </w:rPr>
              <w:t>会员积分详细表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integral_record</w:t>
            </w:r>
            <w:r w:rsidRPr="00C02D8E">
              <w:rPr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UID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 w:rsidRPr="00C02D8E"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积分金额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关连二维码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积分时启用）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订单（对换礼品消费积分）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</w:t>
            </w:r>
            <w:r w:rsidRPr="00C02D8E">
              <w:rPr>
                <w:b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积分类型（0：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积分；1：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关注微信得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积分；2：对换礼品消费积分；）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类型[0：收入；1：支出；]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F82092" w:rsidP="00471928">
            <w:pPr>
              <w:rPr>
                <w:highlight w:val="yellow"/>
              </w:rPr>
            </w:pPr>
            <w:hyperlink r:id="rId12" w:tooltip="排序" w:history="1"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47192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47192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3B6" w:rsidRPr="00C02D8E" w:rsidRDefault="001F73B6" w:rsidP="001F73B6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_w</w:t>
      </w:r>
      <w:r w:rsidRPr="00C02D8E">
        <w:rPr>
          <w:highlight w:val="yellow"/>
        </w:rPr>
        <w:t xml:space="preserve">atch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C02D8E" w:rsidTr="00715BE8">
        <w:tc>
          <w:tcPr>
            <w:tcW w:w="10682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wechat_watch   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微信关注表</w:t>
            </w:r>
            <w:proofErr w:type="gramEnd"/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_w</w:t>
            </w:r>
            <w:r w:rsidRPr="00C02D8E">
              <w:rPr>
                <w:highlight w:val="yellow"/>
              </w:rPr>
              <w:t>atch</w:t>
            </w:r>
            <w:r w:rsidRPr="00C02D8E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用户的唯一标识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</w:t>
            </w: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eveloper</w:t>
            </w:r>
            <w:r w:rsidRPr="00C02D8E">
              <w:rPr>
                <w:rFonts w:hint="eastAsia"/>
                <w:highlight w:val="yellow"/>
              </w:rPr>
              <w:t>_a</w:t>
            </w:r>
            <w:r w:rsidRPr="00C02D8E"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开发者微信号</w:t>
            </w:r>
            <w:proofErr w:type="gramEnd"/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用户昵称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用户的性别，值为</w:t>
            </w:r>
            <w:r w:rsidRPr="00C02D8E">
              <w:rPr>
                <w:highlight w:val="yellow"/>
              </w:rPr>
              <w:t>1</w:t>
            </w:r>
            <w:r w:rsidRPr="00C02D8E">
              <w:rPr>
                <w:highlight w:val="yellow"/>
              </w:rPr>
              <w:t>时是男性，值为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时是女性，值为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时是未知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用户个人资料填写的省份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普通用户个人资料填写的城市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国家，如中国为</w:t>
            </w:r>
            <w:r w:rsidRPr="00C02D8E">
              <w:rPr>
                <w:highlight w:val="yellow"/>
              </w:rPr>
              <w:t>CN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用户头像，最后一个数值代表正方形头像大小（有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46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96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132</w:t>
            </w:r>
            <w:r w:rsidRPr="00C02D8E">
              <w:rPr>
                <w:highlight w:val="yellow"/>
              </w:rPr>
              <w:t>数值可选，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代表</w:t>
            </w:r>
            <w:r w:rsidRPr="00C02D8E">
              <w:rPr>
                <w:highlight w:val="yellow"/>
              </w:rPr>
              <w:t>640*640</w:t>
            </w:r>
            <w:r w:rsidRPr="00C02D8E">
              <w:rPr>
                <w:highlight w:val="yellow"/>
              </w:rPr>
              <w:t>正方形头像），用户没有头像时该项为空。若用户更换头像，原有头像</w:t>
            </w:r>
            <w:r w:rsidRPr="00C02D8E">
              <w:rPr>
                <w:highlight w:val="yellow"/>
              </w:rPr>
              <w:t>URL</w:t>
            </w:r>
            <w:r w:rsidRPr="00C02D8E">
              <w:rPr>
                <w:highlight w:val="yellow"/>
              </w:rPr>
              <w:t>将失效。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用户特权信息，</w:t>
            </w:r>
            <w:r w:rsidRPr="00C02D8E">
              <w:rPr>
                <w:highlight w:val="yellow"/>
              </w:rPr>
              <w:t xml:space="preserve">json </w:t>
            </w:r>
            <w:r w:rsidRPr="00C02D8E">
              <w:rPr>
                <w:highlight w:val="yellow"/>
              </w:rPr>
              <w:t>数组，如</w:t>
            </w:r>
            <w:proofErr w:type="gramStart"/>
            <w:r w:rsidRPr="00C02D8E">
              <w:rPr>
                <w:highlight w:val="yellow"/>
              </w:rPr>
              <w:t>微信沃</w:t>
            </w:r>
            <w:proofErr w:type="gramEnd"/>
            <w:r w:rsidRPr="00C02D8E">
              <w:rPr>
                <w:highlight w:val="yellow"/>
              </w:rPr>
              <w:t>卡用户为（</w:t>
            </w:r>
            <w:r w:rsidRPr="00C02D8E">
              <w:rPr>
                <w:highlight w:val="yellow"/>
              </w:rPr>
              <w:t>chinaunicom</w:t>
            </w:r>
            <w:r w:rsidRPr="00C02D8E">
              <w:rPr>
                <w:highlight w:val="yellow"/>
              </w:rPr>
              <w:t>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只有在用户将公众号绑定到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微信开放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平台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帐号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后，才会出现该字段。详见：获取用户个人信息（UnionID机制）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分组表的</w:t>
            </w:r>
            <w:r w:rsidRPr="00C02D8E">
              <w:rPr>
                <w:rFonts w:hint="eastAsia"/>
                <w:b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_member_groups     </w:t>
            </w:r>
            <w:r w:rsidRPr="00C02D8E">
              <w:rPr>
                <w:rFonts w:hint="eastAsia"/>
                <w:b/>
                <w:highlight w:val="yellow"/>
              </w:rPr>
              <w:t>会员分组表的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member_groups_id),多个以逗号分隔；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未关注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；1：已关注）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F82092" w:rsidP="005F3DDA">
            <w:pPr>
              <w:rPr>
                <w:highlight w:val="yellow"/>
              </w:rPr>
            </w:pPr>
            <w:hyperlink r:id="rId13" w:tooltip="排序" w:history="1"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5F3DDA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007553" w:rsidRPr="00C02D8E" w:rsidRDefault="00007553" w:rsidP="009A6082">
      <w:pPr>
        <w:pStyle w:val="2"/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sms_template  </w:t>
      </w:r>
      <w:r w:rsidRPr="00C02D8E">
        <w:rPr>
          <w:rFonts w:hint="eastAsia"/>
          <w:highlight w:val="yellow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sy_sms_template  </w:t>
            </w:r>
            <w:r w:rsidRPr="00C02D8E">
              <w:rPr>
                <w:rFonts w:hint="eastAsia"/>
                <w:b/>
                <w:highlight w:val="yellow"/>
              </w:rPr>
              <w:t>短信模版表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标题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例：会员注册验证短信模版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5256A5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  <w:r w:rsidRPr="00C02D8E">
              <w:rPr>
                <w:rFonts w:hint="eastAsia"/>
                <w:highlight w:val="yellow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sms_send_log  </w:t>
      </w:r>
      <w:r w:rsidRPr="00C02D8E">
        <w:rPr>
          <w:rFonts w:hint="eastAsia"/>
          <w:highlight w:val="yellow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sy_sms_send_log  </w:t>
            </w:r>
            <w:r w:rsidRPr="00C02D8E">
              <w:rPr>
                <w:rFonts w:hint="eastAsia"/>
                <w:highlight w:val="yellow"/>
              </w:rPr>
              <w:t>短信发送日志表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(sy_member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471D6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lastRenderedPageBreak/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发送后返回的状态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sms_send_m</w:t>
      </w:r>
      <w:r w:rsidRPr="00C02D8E">
        <w:rPr>
          <w:highlight w:val="yellow"/>
        </w:rPr>
        <w:t>onitor</w:t>
      </w:r>
      <w:r w:rsidRPr="00C02D8E">
        <w:rPr>
          <w:rFonts w:hint="eastAsia"/>
          <w:highlight w:val="yellow"/>
        </w:rPr>
        <w:t xml:space="preserve">  </w:t>
      </w:r>
      <w:r w:rsidRPr="00C02D8E">
        <w:rPr>
          <w:rFonts w:hint="eastAsia"/>
          <w:highlight w:val="yellow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sy_sms_send_monitor  </w:t>
            </w:r>
            <w:r w:rsidRPr="00C02D8E">
              <w:rPr>
                <w:rFonts w:hint="eastAsia"/>
                <w:b/>
                <w:highlight w:val="yellow"/>
              </w:rPr>
              <w:t>短信发送监控表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0000-00-00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日期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2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整点时间点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4C0145" w:rsidRPr="00C02D8E" w:rsidTr="0006454B">
        <w:tc>
          <w:tcPr>
            <w:tcW w:w="10314" w:type="dxa"/>
            <w:gridSpan w:val="6"/>
          </w:tcPr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</w:p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、同一个手机号，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小时之内，发送短信不通超过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次；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a</w:t>
      </w:r>
      <w:r w:rsidRPr="00C02D8E">
        <w:rPr>
          <w:highlight w:val="yellow"/>
        </w:rPr>
        <w:t>utomatic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reply </w:t>
      </w:r>
      <w:r w:rsidRPr="00C02D8E">
        <w:rPr>
          <w:rFonts w:hint="eastAsia"/>
          <w:highlight w:val="yellow"/>
        </w:rPr>
        <w:t xml:space="preserve"> </w:t>
      </w:r>
      <w:r w:rsidRPr="00C02D8E">
        <w:rPr>
          <w:rFonts w:hint="eastAsia"/>
          <w:highlight w:val="yellow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utomatic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 xml:space="preserve">reply </w:t>
            </w:r>
            <w:r w:rsidRPr="00C02D8E">
              <w:rPr>
                <w:rFonts w:hint="eastAsia"/>
                <w:highlight w:val="yellow"/>
              </w:rPr>
              <w:t xml:space="preserve"> </w:t>
            </w:r>
            <w:r w:rsidRPr="00C02D8E">
              <w:rPr>
                <w:rFonts w:hint="eastAsia"/>
                <w:highlight w:val="yellow"/>
              </w:rPr>
              <w:t>公众号自动回复信息表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hint="eastAsia"/>
                <w:highlight w:val="yellow"/>
              </w:rPr>
              <w:t>：音乐消息；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k</w:t>
            </w:r>
            <w:r w:rsidRPr="00C02D8E">
              <w:rPr>
                <w:highlight w:val="yellow"/>
              </w:rPr>
              <w:t>ey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关键字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内容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链接</w:t>
            </w:r>
            <w:r w:rsidRPr="00C02D8E">
              <w:rPr>
                <w:rFonts w:hint="eastAsia"/>
                <w:highlight w:val="yellow"/>
              </w:rPr>
              <w:t>，</w:t>
            </w:r>
            <w:r w:rsidRPr="00C02D8E">
              <w:rPr>
                <w:highlight w:val="yellow"/>
              </w:rPr>
              <w:t>音乐</w:t>
            </w:r>
            <w:r w:rsidRPr="00C02D8E">
              <w:rPr>
                <w:rFonts w:hint="eastAsia"/>
                <w:highlight w:val="yellow"/>
              </w:rPr>
              <w:t>或图片链接地址；</w:t>
            </w:r>
            <w:r w:rsidRPr="00C02D8E">
              <w:rPr>
                <w:highlight w:val="yellow"/>
              </w:rPr>
              <w:t>图片链接，支持</w:t>
            </w:r>
            <w:r w:rsidRPr="00C02D8E">
              <w:rPr>
                <w:highlight w:val="yellow"/>
              </w:rPr>
              <w:t>JPG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PNG</w:t>
            </w:r>
            <w:r w:rsidRPr="00C02D8E">
              <w:rPr>
                <w:highlight w:val="yellow"/>
              </w:rPr>
              <w:t>格式，较好的效果为大图</w:t>
            </w:r>
            <w:r w:rsidRPr="00C02D8E">
              <w:rPr>
                <w:highlight w:val="yellow"/>
              </w:rPr>
              <w:t>360*200</w:t>
            </w:r>
            <w:r w:rsidRPr="00C02D8E">
              <w:rPr>
                <w:highlight w:val="yellow"/>
              </w:rPr>
              <w:t>，小图</w:t>
            </w:r>
            <w:r w:rsidRPr="00C02D8E">
              <w:rPr>
                <w:highlight w:val="yellow"/>
              </w:rPr>
              <w:t>200*200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高质量音乐链接，</w:t>
            </w:r>
            <w:r w:rsidRPr="00C02D8E">
              <w:rPr>
                <w:highlight w:val="yellow"/>
              </w:rPr>
              <w:t>WIFI</w:t>
            </w:r>
            <w:r w:rsidRPr="00C02D8E">
              <w:rPr>
                <w:highlight w:val="yellow"/>
              </w:rPr>
              <w:t>环境优先使用该链接播放音乐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，通过上传多媒体文件，得到的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通过上传多媒体文件，得到的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点击图文消息跳转链接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类型（0：</w:t>
            </w:r>
            <w:r w:rsidRPr="00C02D8E">
              <w:rPr>
                <w:highlight w:val="yellow"/>
              </w:rPr>
              <w:t>订阅事件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发送信息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点击自定义菜单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扫描</w:t>
            </w:r>
            <w:proofErr w:type="gramStart"/>
            <w:r w:rsidRPr="00C02D8E">
              <w:rPr>
                <w:highlight w:val="yellow"/>
              </w:rPr>
              <w:t>二维码事件</w:t>
            </w:r>
            <w:proofErr w:type="gramEnd"/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支付成功事件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用户维权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13C8C" w:rsidRPr="00C02D8E" w:rsidTr="00715BE8">
        <w:tc>
          <w:tcPr>
            <w:tcW w:w="10173" w:type="dxa"/>
            <w:gridSpan w:val="6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wechat_menu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 xml:space="preserve">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sy_wechat_menu  </w:t>
            </w:r>
            <w:proofErr w:type="gramStart"/>
            <w:r w:rsidRPr="00C02D8E">
              <w:rPr>
                <w:rFonts w:hint="eastAsia"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highlight w:val="yellow"/>
              </w:rPr>
              <w:t>菜单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lastRenderedPageBreak/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父类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6" w:author="coder" w:date="2015-07-31T15:26:00Z">
              <w:r w:rsidRPr="00C02D8E">
                <w:rPr>
                  <w:rFonts w:hint="eastAsia"/>
                  <w:highlight w:val="yellow"/>
                </w:rPr>
                <w:t>24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7" w:author="coder" w:date="2015-07-31T15:26:00Z">
              <w:r w:rsidRPr="00C02D8E">
                <w:rPr>
                  <w:rFonts w:hint="eastAsia"/>
                  <w:highlight w:val="yellow"/>
                </w:rPr>
                <w:t>32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8" w:author="coder" w:date="2015-07-31T15:26:00Z">
              <w:r w:rsidRPr="00C02D8E">
                <w:rPr>
                  <w:rFonts w:hint="eastAsia"/>
                  <w:highlight w:val="yellow"/>
                </w:rPr>
                <w:t>255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外链</w:t>
            </w:r>
            <w:proofErr w:type="gramEnd"/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9" w:author="coder" w:date="2015-07-31T15:26:00Z">
              <w:r w:rsidRPr="00C02D8E">
                <w:rPr>
                  <w:rFonts w:hint="eastAsia"/>
                  <w:highlight w:val="yellow"/>
                </w:rPr>
                <w:t>128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KEY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调用新增永久素材接口返回的合法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rPr>
          <w:ins w:id="140" w:author="coder" w:date="2015-07-31T15:26:00Z"/>
        </w:trPr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ins w:id="141" w:author="coder" w:date="2015-07-31T15:26:00Z"/>
                <w:rFonts w:ascii="宋体" w:hAnsi="宋体" w:cs="宋体"/>
                <w:szCs w:val="24"/>
                <w:highlight w:val="yellow"/>
              </w:rPr>
            </w:pPr>
            <w:ins w:id="142" w:author="coder" w:date="2015-07-31T15:26:00Z">
              <w:r w:rsidRPr="00C02D8E">
                <w:rPr>
                  <w:rFonts w:ascii="宋体" w:hAnsi="宋体" w:cs="宋体" w:hint="eastAsia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3" w:author="coder" w:date="2015-07-31T15:26:00Z"/>
                <w:highlight w:val="yellow"/>
              </w:rPr>
            </w:pPr>
            <w:proofErr w:type="gramStart"/>
            <w:ins w:id="144" w:author="coder" w:date="2015-07-31T15:26:00Z">
              <w:r w:rsidRPr="00C02D8E">
                <w:rPr>
                  <w:highlight w:val="yellow"/>
                </w:rPr>
                <w:t>Int(</w:t>
              </w:r>
              <w:proofErr w:type="gramEnd"/>
              <w:r w:rsidRPr="00C02D8E">
                <w:rPr>
                  <w:highlight w:val="yellow"/>
                </w:rPr>
                <w:t>11)</w:t>
              </w:r>
            </w:ins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5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6" w:author="coder" w:date="2015-07-31T15:26:00Z">
              <w:r w:rsidRPr="00C02D8E"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7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8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5</w:t>
              </w:r>
              <w:r w:rsidRPr="00C02D8E">
                <w:rPr>
                  <w:rFonts w:ascii="微软雅黑" w:eastAsia="微软雅黑" w:hAnsi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ins w:id="149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50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51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件；4：scancode_waitmsg：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扫码推事件且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微信相册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D52F1" w:rsidRPr="00C02D8E" w:rsidTr="00715BE8">
        <w:tc>
          <w:tcPr>
            <w:tcW w:w="10173" w:type="dxa"/>
            <w:gridSpan w:val="6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e</w:t>
      </w:r>
      <w:r w:rsidRPr="00C02D8E">
        <w:rPr>
          <w:highlight w:val="yellow"/>
        </w:rPr>
        <w:t>xpress</w:t>
      </w:r>
      <w:r w:rsidRPr="00C02D8E">
        <w:rPr>
          <w:rFonts w:hint="eastAsia"/>
          <w:highlight w:val="yellow"/>
        </w:rPr>
        <w:t xml:space="preserve">_info  </w:t>
      </w:r>
      <w:r w:rsidRPr="00C02D8E">
        <w:rPr>
          <w:rFonts w:hint="eastAsia"/>
          <w:highlight w:val="yellow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code_key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代码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irst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C</w:t>
            </w:r>
            <w:r w:rsidRPr="00C02D8E">
              <w:rPr>
                <w:rFonts w:hint="eastAsia"/>
                <w:highlight w:val="yellow"/>
              </w:rPr>
              <w:t>har(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首字母</w:t>
            </w:r>
          </w:p>
        </w:tc>
      </w:tr>
      <w:tr w:rsidR="00007553" w:rsidRPr="00C02D8E" w:rsidTr="00715BE8">
        <w:tc>
          <w:tcPr>
            <w:tcW w:w="18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排序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sy_wechat_material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管理表</w:t>
      </w:r>
      <w:r w:rsidRPr="00C02D8E">
        <w:rPr>
          <w:rFonts w:hint="eastAsia"/>
          <w:b w:val="0"/>
          <w:highlight w:val="yellow"/>
        </w:rPr>
        <w:t>[</w:t>
      </w:r>
      <w:r w:rsidRPr="00C02D8E">
        <w:rPr>
          <w:rFonts w:hint="eastAsia"/>
          <w:b w:val="0"/>
          <w:highlight w:val="yellow"/>
        </w:rPr>
        <w:t>分类</w:t>
      </w:r>
      <w:r w:rsidRPr="00C02D8E">
        <w:rPr>
          <w:rFonts w:hint="eastAsia"/>
          <w:b w:val="0"/>
          <w:highlight w:val="yellow"/>
        </w:rPr>
        <w:t>/</w:t>
      </w:r>
      <w:r w:rsidRPr="00C02D8E">
        <w:rPr>
          <w:rFonts w:hint="eastAsia"/>
          <w:b w:val="0"/>
          <w:highlight w:val="yellow"/>
        </w:rPr>
        <w:t>总表</w:t>
      </w:r>
      <w:r w:rsidRPr="00C02D8E">
        <w:rPr>
          <w:rFonts w:hint="eastAsia"/>
          <w:b w:val="0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 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，如果多图文已逗号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(,)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分割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52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image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）、语音（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voice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）、视频（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video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）和缩略图（</w:t>
            </w:r>
            <w:r w:rsidRPr="00C02D8E"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53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1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，未同步或者同步失败为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0</w:t>
              </w:r>
            </w:ins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当类型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为“图文类型（</w:t>
            </w:r>
            <w:ins w:id="154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highlight w:val="yellow"/>
              </w:rPr>
              <w:t xml:space="preserve"> 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lastRenderedPageBreak/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sy_wechat_atricles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highlight w:val="yellow"/>
        </w:rPr>
        <w:t>微信</w:t>
      </w:r>
      <w:r w:rsidRPr="00C02D8E">
        <w:rPr>
          <w:rFonts w:hint="eastAsia"/>
          <w:b w:val="0"/>
          <w:highlight w:val="yellow"/>
        </w:rPr>
        <w:t>素材</w:t>
      </w:r>
      <w:proofErr w:type="gramEnd"/>
      <w:r w:rsidRPr="00C02D8E">
        <w:rPr>
          <w:rFonts w:hint="eastAsia"/>
          <w:b w:val="0"/>
          <w:highlight w:val="yellow"/>
        </w:rPr>
        <w:t>管理</w:t>
      </w:r>
      <w:r w:rsidRPr="00C02D8E">
        <w:rPr>
          <w:rFonts w:hint="eastAsia"/>
          <w:b w:val="0"/>
          <w:highlight w:val="yellow"/>
        </w:rPr>
        <w:t xml:space="preserve"> - </w:t>
      </w:r>
      <w:r w:rsidRPr="00C02D8E">
        <w:rPr>
          <w:rFonts w:hint="eastAsia"/>
          <w:highlight w:val="yellow"/>
        </w:rPr>
        <w:t>图文列表</w:t>
      </w:r>
      <w:r w:rsidRPr="00C02D8E">
        <w:rPr>
          <w:rFonts w:hint="eastAsia"/>
          <w:highlight w:val="yellow"/>
        </w:rPr>
        <w:t>[</w:t>
      </w:r>
      <w:proofErr w:type="gramStart"/>
      <w:r w:rsidRPr="00C02D8E">
        <w:rPr>
          <w:rFonts w:hint="eastAsia"/>
          <w:highlight w:val="yellow"/>
        </w:rPr>
        <w:t>子表</w:t>
      </w:r>
      <w:proofErr w:type="gramEnd"/>
      <w:r w:rsidRPr="00C02D8E">
        <w:rPr>
          <w:rFonts w:hint="eastAsia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 w:rsidR="00007553" w:rsidRPr="00C02D8E" w:rsidTr="006D52F1">
        <w:trPr>
          <w:trHeight w:val="241"/>
        </w:trPr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highlight w:val="yellow"/>
              </w:rPr>
              <w:t>20)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文消息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才有摘要，多图文此处为空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（必须是永久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mediaID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0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false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，即不显示，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true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，即显示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HTML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标签，必须少于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2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万字符，小于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1M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，且此处会去除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JS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0602C9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、只有当“</w:t>
            </w: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微信素材管理表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articles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微信粉丝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oun</w:t>
            </w:r>
            <w:r w:rsidRPr="00C02D8E"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F82092" w:rsidP="006D52F1">
            <w:pPr>
              <w:rPr>
                <w:highlight w:val="yellow"/>
              </w:rPr>
            </w:pPr>
            <w:hyperlink r:id="rId14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1、本表信息与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微信公众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号中的分组同步，如信息未完全同步，需通过后台手动同步；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_m</w:t>
      </w:r>
      <w:r w:rsidRPr="00C02D8E">
        <w:rPr>
          <w:highlight w:val="yellow"/>
        </w:rPr>
        <w:t>ass</w:t>
      </w:r>
      <w:r w:rsidRPr="00C02D8E">
        <w:rPr>
          <w:rFonts w:hint="eastAsia"/>
          <w:highlight w:val="yellow"/>
        </w:rPr>
        <w:t>_log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微信群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sy_wechat_mass_log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微信群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发信息记录表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用于设定是否向全部用户发送，值为</w:t>
            </w:r>
            <w:r w:rsidRPr="00C02D8E">
              <w:rPr>
                <w:rFonts w:hint="eastAsia"/>
                <w:highlight w:val="yellow"/>
              </w:rPr>
              <w:t>1: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或</w:t>
            </w:r>
            <w:r w:rsidRPr="00C02D8E">
              <w:rPr>
                <w:rFonts w:hint="eastAsia"/>
                <w:highlight w:val="yellow"/>
              </w:rPr>
              <w:t>0: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，选择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该消息群发给所有用户，选择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可根据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发送给指定群组的用户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群发到的分组的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，参加用户管理中用户分组接口，若</w:t>
            </w:r>
            <w:r w:rsidRPr="00C02D8E">
              <w:rPr>
                <w:highlight w:val="yellow"/>
              </w:rPr>
              <w:t>is_to_all</w:t>
            </w:r>
            <w:r w:rsidRPr="00C02D8E">
              <w:rPr>
                <w:highlight w:val="yellow"/>
              </w:rPr>
              <w:t>值为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，可不填写</w:t>
            </w:r>
            <w:r w:rsidRPr="00C02D8E">
              <w:rPr>
                <w:highlight w:val="yellow"/>
              </w:rPr>
              <w:t>group_id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填写图文消息的接收者，一串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列表，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最少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个，</w:t>
            </w:r>
            <w:r w:rsidRPr="00C02D8E">
              <w:rPr>
                <w:highlight w:val="yellow"/>
              </w:rPr>
              <w:lastRenderedPageBreak/>
              <w:t>最多</w:t>
            </w:r>
            <w:r w:rsidRPr="00C02D8E">
              <w:rPr>
                <w:highlight w:val="yellow"/>
              </w:rPr>
              <w:t>10000</w:t>
            </w:r>
            <w:r w:rsidRPr="00C02D8E">
              <w:rPr>
                <w:highlight w:val="yellow"/>
              </w:rPr>
              <w:t>个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用于群发的消息的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群发的消息类型，图文消息为</w:t>
            </w:r>
            <w:r w:rsidRPr="00C02D8E">
              <w:rPr>
                <w:highlight w:val="yellow"/>
              </w:rPr>
              <w:t>mpnews</w:t>
            </w:r>
            <w:r w:rsidRPr="00C02D8E">
              <w:rPr>
                <w:highlight w:val="yellow"/>
              </w:rPr>
              <w:t>，文本消息为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highlight w:val="yellow"/>
              </w:rPr>
              <w:t>，语音为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，音乐为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highlight w:val="yellow"/>
              </w:rPr>
              <w:t>，图片为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，视频为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，卡券为</w:t>
            </w:r>
            <w:r w:rsidRPr="00C02D8E">
              <w:rPr>
                <w:highlight w:val="yellow"/>
              </w:rPr>
              <w:t>wxcard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消息的标题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5000)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消息发送任务的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消息的数据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，该字段只有在群发图文消息时，才会出现。可以用于在图文分析数据接口中，获取到对应的图文消息的数据，是图文分析数据接口中的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字段中的前半部分，详见图文分析数据接口中的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字段的介绍。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推送的</w:t>
            </w:r>
            <w:r w:rsidRPr="00C02D8E">
              <w:rPr>
                <w:highlight w:val="yellow"/>
              </w:rPr>
              <w:t>媒体文件类型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[</w:t>
            </w:r>
            <w:r w:rsidRPr="00C02D8E">
              <w:rPr>
                <w:highlight w:val="yellow"/>
              </w:rPr>
              <w:t>媒体文件类型，分别有图片（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）、语音（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）、视频（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）和缩略图（</w:t>
            </w:r>
            <w:r w:rsidRPr="00C02D8E">
              <w:rPr>
                <w:highlight w:val="yellow"/>
              </w:rPr>
              <w:t>thumb</w:t>
            </w:r>
            <w:r w:rsidRPr="00C02D8E">
              <w:rPr>
                <w:highlight w:val="yellow"/>
              </w:rPr>
              <w:t>），图文消息为</w:t>
            </w:r>
            <w:r w:rsidRPr="00C02D8E">
              <w:rPr>
                <w:highlight w:val="yellow"/>
              </w:rPr>
              <w:t>news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群发信息删除状态（0：已删除；1：未删除；）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公众号群发</w:t>
            </w:r>
            <w:proofErr w:type="gramEnd"/>
            <w:r w:rsidRPr="00C02D8E">
              <w:rPr>
                <w:highlight w:val="yellow"/>
              </w:rPr>
              <w:t>助手的微信号，为</w:t>
            </w:r>
            <w:r w:rsidRPr="00C02D8E">
              <w:rPr>
                <w:highlight w:val="yellow"/>
              </w:rPr>
              <w:t>mphelper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send_s</w:t>
            </w:r>
            <w:r w:rsidRPr="00C02D8E"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 w:rsidRPr="00C02D8E">
              <w:rPr>
                <w:rFonts w:ascii="宋体" w:hAnsi="宋体" w:cs="宋体" w:hint="eastAsia"/>
                <w:kern w:val="0"/>
                <w:szCs w:val="24"/>
                <w:highlight w:val="yellow"/>
              </w:rPr>
              <w:t>果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C02D8E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lastRenderedPageBreak/>
              <w:t xml:space="preserve">err(20002), //涉嫌色情 err(20006), //涉嫌违法犯罪 err(20008), //涉嫌欺诈 err(20013), //涉嫌版权 err(22000), //涉嫌互推(互相宣传) err(21000), //涉嫌其他 </w:t>
            </w:r>
          </w:p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otal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下粉丝数；或者</w:t>
            </w:r>
            <w:r w:rsidRPr="00C02D8E">
              <w:rPr>
                <w:highlight w:val="yellow"/>
              </w:rPr>
              <w:t>openid_list</w:t>
            </w:r>
            <w:r w:rsidRPr="00C02D8E">
              <w:rPr>
                <w:highlight w:val="yellow"/>
              </w:rPr>
              <w:t>中的粉丝数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ilter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过滤（过滤是指特定地区、性别的过滤、用户设置拒收的过滤，用户接收已超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highlight w:val="yellow"/>
              </w:rPr>
              <w:t>条的过滤）后，准备发送的粉丝数，原则上，</w:t>
            </w:r>
            <w:r w:rsidRPr="00C02D8E">
              <w:rPr>
                <w:highlight w:val="yellow"/>
              </w:rPr>
              <w:t>FilterCount = SentCount + ErrorCount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</w:t>
            </w:r>
            <w:r w:rsidRPr="00C02D8E">
              <w:rPr>
                <w:highlight w:val="yellow"/>
              </w:rPr>
              <w:t>ent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发送成功的粉丝数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</w:t>
            </w:r>
            <w:r w:rsidRPr="00C02D8E">
              <w:rPr>
                <w:highlight w:val="yellow"/>
              </w:rPr>
              <w:t>rror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发送失败的粉丝数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发送时间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类型[0:根据分组发送；1：根据openid发送；]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状态[暂未使用]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F82092" w:rsidP="006D52F1">
            <w:pPr>
              <w:rPr>
                <w:highlight w:val="yellow"/>
              </w:rPr>
            </w:pPr>
            <w:hyperlink r:id="rId15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sy_wechat_material_music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-</w:t>
      </w:r>
      <w:r w:rsidRPr="00C02D8E">
        <w:rPr>
          <w:rFonts w:hint="eastAsia"/>
          <w:b w:val="0"/>
          <w:highlight w:val="yellow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sy_wechat_material_music </w:t>
            </w:r>
            <w:r w:rsidRPr="00C02D8E">
              <w:rPr>
                <w:rFonts w:hint="eastAsia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highlight w:val="yellow"/>
              </w:rPr>
              <w:t>-</w:t>
            </w:r>
            <w:r w:rsidRPr="00C02D8E">
              <w:rPr>
                <w:rFonts w:hint="eastAsia"/>
                <w:highlight w:val="yellow"/>
              </w:rPr>
              <w:t>音乐素材管理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lastRenderedPageBreak/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(music: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音乐素材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sy_wechat_watch_send_info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微信用户</w:t>
      </w:r>
      <w:proofErr w:type="gramEnd"/>
      <w:r w:rsidRPr="00C02D8E">
        <w:rPr>
          <w:rFonts w:hint="eastAsia"/>
          <w:b w:val="0"/>
          <w:highlight w:val="yellow"/>
        </w:rPr>
        <w:t>向</w:t>
      </w:r>
      <w:proofErr w:type="gramStart"/>
      <w:r w:rsidRPr="00C02D8E">
        <w:rPr>
          <w:rFonts w:hint="eastAsia"/>
          <w:b w:val="0"/>
          <w:highlight w:val="yellow"/>
        </w:rPr>
        <w:t>公众号发信息</w:t>
      </w:r>
      <w:proofErr w:type="gramEnd"/>
      <w:r w:rsidRPr="00C02D8E">
        <w:rPr>
          <w:rFonts w:hint="eastAsia"/>
          <w:b w:val="0"/>
          <w:highlight w:val="yellow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 w:rsidRPr="00C02D8E">
              <w:rPr>
                <w:rFonts w:hint="eastAsia"/>
                <w:b w:val="0"/>
                <w:bCs w:val="0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微信用户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向</w:t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公众号发信息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记录表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，发信息记录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shortvideo</w:t>
            </w:r>
            <w:r w:rsidRPr="00C02D8E">
              <w:rPr>
                <w:rFonts w:hint="eastAsia"/>
                <w:highlight w:val="yellow"/>
              </w:rPr>
              <w:t>：小视频消息；</w:t>
            </w:r>
            <w:r w:rsidRPr="00C02D8E">
              <w:rPr>
                <w:highlight w:val="yellow"/>
              </w:rPr>
              <w:t>location</w:t>
            </w:r>
            <w:r w:rsidRPr="00C02D8E">
              <w:rPr>
                <w:rFonts w:hint="eastAsia"/>
                <w:highlight w:val="yellow"/>
              </w:rPr>
              <w:t>：地理位置消息；</w:t>
            </w:r>
            <w:r w:rsidRPr="00C02D8E">
              <w:rPr>
                <w:highlight w:val="yellow"/>
              </w:rPr>
              <w:t>link</w:t>
            </w:r>
            <w:r w:rsidRPr="00C02D8E">
              <w:rPr>
                <w:rFonts w:hint="eastAsia"/>
                <w:highlight w:val="yellow"/>
              </w:rPr>
              <w:t>：链接消息；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pStyle w:val="HTML"/>
              <w:rPr>
                <w:rStyle w:val="af"/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位整型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发送方</w:t>
            </w:r>
            <w:proofErr w:type="gramStart"/>
            <w:r w:rsidRPr="00C02D8E">
              <w:rPr>
                <w:highlight w:val="yellow"/>
              </w:rPr>
              <w:t>帐号</w:t>
            </w:r>
            <w:proofErr w:type="gramEnd"/>
            <w:r w:rsidRPr="00C02D8E">
              <w:rPr>
                <w:highlight w:val="yellow"/>
              </w:rPr>
              <w:t>（一个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o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b/>
                <w:bCs/>
                <w:highlight w:val="yellow"/>
              </w:rPr>
              <w:t>开发者</w:t>
            </w:r>
            <w:r w:rsidRPr="00C02D8E">
              <w:rPr>
                <w:highlight w:val="yellow"/>
              </w:rPr>
              <w:t>微信号</w:t>
            </w:r>
            <w:proofErr w:type="gramEnd"/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500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消息描述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消息链接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ic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图片地址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_r</w:t>
            </w:r>
            <w:r w:rsidRPr="00C02D8E">
              <w:rPr>
                <w:highlight w:val="yellow"/>
              </w:rPr>
              <w:t>ormat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语音格式，如</w:t>
            </w:r>
            <w:r w:rsidRPr="00C02D8E">
              <w:rPr>
                <w:highlight w:val="yellow"/>
              </w:rPr>
              <w:t>amr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speex</w:t>
            </w:r>
            <w:r w:rsidRPr="00C02D8E">
              <w:rPr>
                <w:highlight w:val="yellow"/>
              </w:rPr>
              <w:t>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视频消息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，可以调用多媒体文件下载接口拉取数据。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x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地理位置维度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y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地理位置经度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map_s</w:t>
            </w:r>
            <w:r w:rsidRPr="00C02D8E">
              <w:rPr>
                <w:highlight w:val="yellow"/>
              </w:rPr>
              <w:t>cale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地图缩放大小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address_l</w:t>
            </w:r>
            <w:r w:rsidRPr="00C02D8E">
              <w:rPr>
                <w:highlight w:val="yellow"/>
              </w:rPr>
              <w:t>abel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地理位置信息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消息创建时间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member_groups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sy_member_groups     </w:t>
            </w:r>
            <w:r w:rsidRPr="00C02D8E">
              <w:rPr>
                <w:rFonts w:hint="eastAsia"/>
                <w:b/>
                <w:highlight w:val="yellow"/>
              </w:rPr>
              <w:t>会员分组表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F82092" w:rsidP="008142BD">
            <w:pPr>
              <w:rPr>
                <w:highlight w:val="yellow"/>
              </w:rPr>
            </w:pPr>
            <w:hyperlink r:id="rId16" w:tooltip="排序" w:history="1"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8142BD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142BD" w:rsidRPr="00C02D8E" w:rsidTr="00715BE8">
        <w:tc>
          <w:tcPr>
            <w:tcW w:w="10682" w:type="dxa"/>
            <w:gridSpan w:val="6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1、本表为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会员本地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分组表，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与微信分组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表不相同；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220625" w:rsidRPr="00C02D8E" w:rsidRDefault="00220625" w:rsidP="00007553">
      <w:pPr>
        <w:rPr>
          <w:highlight w:val="yellow"/>
        </w:rPr>
      </w:pPr>
    </w:p>
    <w:p w:rsidR="00B356AD" w:rsidRPr="00C02D8E" w:rsidRDefault="0076425A" w:rsidP="00B356A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B356AD" w:rsidRPr="00C02D8E">
        <w:rPr>
          <w:rFonts w:hint="eastAsia"/>
          <w:highlight w:val="yellow"/>
        </w:rPr>
        <w:t>r</w:t>
      </w:r>
      <w:r w:rsidR="00B356AD" w:rsidRPr="00C02D8E">
        <w:rPr>
          <w:highlight w:val="yellow"/>
        </w:rPr>
        <w:t>ceiving</w:t>
      </w:r>
      <w:r w:rsidR="00B356AD" w:rsidRPr="00C02D8E">
        <w:rPr>
          <w:rFonts w:hint="eastAsia"/>
          <w:highlight w:val="yellow"/>
        </w:rPr>
        <w:t>_ad</w:t>
      </w:r>
      <w:r w:rsidR="00B356AD" w:rsidRPr="00C02D8E">
        <w:rPr>
          <w:highlight w:val="yellow"/>
        </w:rPr>
        <w:t xml:space="preserve">dress   </w:t>
      </w:r>
      <w:r w:rsidR="00B356AD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B356AD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C02D8E" w:rsidTr="00715BE8">
        <w:tc>
          <w:tcPr>
            <w:tcW w:w="10682" w:type="dxa"/>
            <w:gridSpan w:val="6"/>
            <w:shd w:val="clear" w:color="auto" w:fill="auto"/>
          </w:tcPr>
          <w:p w:rsidR="00B356AD" w:rsidRPr="00C02D8E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 xml:space="preserve">rceiving_address     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>收货地址表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收货地址</w:t>
            </w:r>
            <w:r w:rsidRPr="00C02D8E">
              <w:rPr>
                <w:rFonts w:hint="eastAsia"/>
                <w:highlight w:val="yellow"/>
              </w:rPr>
              <w:t>ID</w:t>
            </w:r>
            <w:r w:rsidR="006854DA" w:rsidRPr="00C02D8E">
              <w:rPr>
                <w:highlight w:val="yellow"/>
              </w:rPr>
              <w:t>,UUID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发货用户的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后台商家用户的管理员I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收货人姓名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15)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手机号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国家(</w:t>
            </w:r>
            <w:r w:rsidR="00B41198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region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地址-省(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地址-市(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地址-县/区域(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详细地址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邮政编码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用户类型（0：前台会员用户；1：后台商家用户）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类型,默认地址[0：否；1：是；]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状态（0：未审；1：已审；）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C02D8E" w:rsidRDefault="00F82092" w:rsidP="00C04970">
            <w:pPr>
              <w:rPr>
                <w:highlight w:val="yellow"/>
              </w:rPr>
            </w:pPr>
            <w:hyperlink r:id="rId17" w:tooltip="排序" w:history="1"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C04970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C04970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  <w:bookmarkStart w:id="155" w:name="_GoBack"/>
            <w:bookmarkEnd w:id="155"/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465" w:type="dxa"/>
            <w:shd w:val="clear" w:color="auto" w:fill="auto"/>
          </w:tcPr>
          <w:p w:rsidR="00C04970" w:rsidRPr="00DB5A6A" w:rsidRDefault="00C04970" w:rsidP="00C04970"/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Default="007A3A68" w:rsidP="00B356AD"/>
    <w:p w:rsidR="007A3A68" w:rsidRPr="00DB5A6A" w:rsidRDefault="007A3A68" w:rsidP="00B356AD"/>
    <w:p w:rsidR="00043770" w:rsidRPr="00DB5A6A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DB5A6A" w:rsidRDefault="00F5289F" w:rsidP="00E11180"/>
    <w:p w:rsidR="00F5289F" w:rsidRPr="00DB5A6A" w:rsidRDefault="00F5289F" w:rsidP="00E11180"/>
    <w:p w:rsidR="0045260A" w:rsidRPr="00DB5A6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DB5A6A" w:rsidRDefault="001C4C2E" w:rsidP="001C4C2E">
      <w:pPr>
        <w:pStyle w:val="2"/>
      </w:pPr>
      <w:r w:rsidRPr="00DB5A6A">
        <w:rPr>
          <w:rFonts w:hint="eastAsia"/>
        </w:rPr>
        <w:t>商家登录接口</w:t>
      </w:r>
      <w:r w:rsidR="00316A79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3A27" w:rsidRPr="00DB5A6A" w:rsidRDefault="001C4C2E" w:rsidP="006F3A27">
      <w:r w:rsidRPr="00DB5A6A">
        <w:rPr>
          <w:rFonts w:hint="eastAsia"/>
        </w:rPr>
        <w:t>地址：</w:t>
      </w:r>
      <w:r w:rsidR="006F3A27" w:rsidRPr="00DB5A6A">
        <w:t>http://</w:t>
      </w:r>
      <w:r w:rsidR="003F2BDF" w:rsidRPr="00DB5A6A">
        <w:t>suyuan.51upstar.com</w:t>
      </w:r>
      <w:r w:rsidR="006F3A27" w:rsidRPr="00DB5A6A">
        <w:t>/</w:t>
      </w:r>
      <w:r w:rsidR="006934CA" w:rsidRPr="00DB5A6A">
        <w:rPr>
          <w:rFonts w:hint="eastAsia"/>
        </w:rPr>
        <w:t>admin.php/</w:t>
      </w:r>
      <w:r w:rsidR="002617CE" w:rsidRPr="00DB5A6A">
        <w:t>sinterface</w:t>
      </w:r>
      <w:r w:rsidR="006F3A27" w:rsidRPr="00DB5A6A">
        <w:t>/</w:t>
      </w:r>
      <w:r w:rsidR="002E07EE" w:rsidRPr="00DB5A6A">
        <w:rPr>
          <w:rFonts w:hint="eastAsia"/>
        </w:rPr>
        <w:t>b</w:t>
      </w:r>
      <w:r w:rsidR="002E07EE" w:rsidRPr="00DB5A6A">
        <w:t>usiness</w:t>
      </w:r>
      <w:r w:rsidR="006F3A27" w:rsidRPr="00DB5A6A">
        <w:t>/</w:t>
      </w:r>
      <w:r w:rsidR="002617CE" w:rsidRPr="00DB5A6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DB5A6A" w:rsidTr="00B33488">
        <w:tc>
          <w:tcPr>
            <w:tcW w:w="9747" w:type="dxa"/>
            <w:gridSpan w:val="4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B33488">
        <w:tc>
          <w:tcPr>
            <w:tcW w:w="0" w:type="auto"/>
            <w:hideMark/>
          </w:tcPr>
          <w:p w:rsidR="006F3A27" w:rsidRPr="00DB5A6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="001C4C2E" w:rsidRPr="00DB5A6A">
              <w:rPr>
                <w:rFonts w:hint="eastAsia"/>
              </w:rPr>
              <w:t>名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1C4C2E" w:rsidP="00B33488">
            <w:r w:rsidRPr="00DB5A6A">
              <w:rPr>
                <w:rFonts w:hint="eastAsia"/>
              </w:rPr>
              <w:t>密码</w:t>
            </w:r>
          </w:p>
        </w:tc>
      </w:tr>
      <w:tr w:rsidR="00AA2DFC" w:rsidRPr="00DB5A6A" w:rsidTr="00B33488">
        <w:tc>
          <w:tcPr>
            <w:tcW w:w="0" w:type="auto"/>
          </w:tcPr>
          <w:p w:rsidR="006F3A27" w:rsidRPr="00DB5A6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</w:rPr>
            </w:pPr>
          </w:p>
        </w:tc>
      </w:tr>
    </w:tbl>
    <w:p w:rsidR="006F3A27" w:rsidRPr="00DB5A6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E1111A">
        <w:tc>
          <w:tcPr>
            <w:tcW w:w="10147" w:type="dxa"/>
            <w:gridSpan w:val="2"/>
          </w:tcPr>
          <w:p w:rsidR="006F3A27" w:rsidRPr="00DB5A6A" w:rsidRDefault="006F3A27" w:rsidP="00D52057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="00D52057" w:rsidRPr="00DB5A6A">
              <w:rPr>
                <w:rFonts w:hint="eastAsia"/>
                <w:bCs/>
              </w:rPr>
              <w:t>HTML</w:t>
            </w:r>
            <w:r w:rsidR="00D52057"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E1111A">
        <w:tc>
          <w:tcPr>
            <w:tcW w:w="0" w:type="auto"/>
          </w:tcPr>
          <w:p w:rsidR="00E1111A" w:rsidRPr="00DB5A6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DB5A6A" w:rsidRDefault="00E1111A" w:rsidP="00B33488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DB5A6A" w:rsidRDefault="00764DCD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DB5A6A">
              <w:rPr>
                <w:rFonts w:hint="eastAsia"/>
                <w:shd w:val="pct15" w:color="auto" w:fill="FFFFFF"/>
              </w:rPr>
              <w:t>[6</w:t>
            </w:r>
            <w:r w:rsidR="00F4462E" w:rsidRPr="00DB5A6A">
              <w:rPr>
                <w:rFonts w:hint="eastAsia"/>
                <w:shd w:val="pct15" w:color="auto" w:fill="FFFFFF"/>
              </w:rPr>
              <w:t>个</w:t>
            </w:r>
            <w:r w:rsidR="00F4462E" w:rsidRPr="00DB5A6A">
              <w:rPr>
                <w:rFonts w:hint="eastAsia"/>
                <w:shd w:val="pct15" w:color="auto" w:fill="FFFFFF"/>
              </w:rPr>
              <w:t>#</w:t>
            </w:r>
            <w:r w:rsidR="00F4462E"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DB5A6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DB5A6A">
              <w:rPr>
                <w:rFonts w:hint="eastAsia"/>
                <w:shd w:val="pct15" w:color="auto" w:fill="FFFFFF"/>
              </w:rPr>
              <w:t>ID</w:t>
            </w:r>
            <w:r w:rsidR="00392EEE" w:rsidRPr="00DB5A6A">
              <w:rPr>
                <w:rFonts w:hint="eastAsia"/>
                <w:shd w:val="pct15" w:color="auto" w:fill="FFFFFF"/>
              </w:rPr>
              <w:t>|</w:t>
            </w:r>
            <w:r w:rsidR="00392EEE" w:rsidRPr="00DB5A6A">
              <w:rPr>
                <w:rFonts w:hint="eastAsia"/>
                <w:shd w:val="pct15" w:color="auto" w:fill="FFFFFF"/>
              </w:rPr>
              <w:t>用户名</w:t>
            </w:r>
            <w:r w:rsidR="00F4462E" w:rsidRPr="00DB5A6A">
              <w:rPr>
                <w:rFonts w:hint="eastAsia"/>
                <w:shd w:val="pct15" w:color="auto" w:fill="FFFFFF"/>
              </w:rPr>
              <w:t>]</w:t>
            </w:r>
          </w:p>
          <w:p w:rsidR="00F4462E" w:rsidRPr="00DB5A6A" w:rsidRDefault="00F4462E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DB5A6A" w:rsidRDefault="00F45169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  <w:r w:rsidR="00455845" w:rsidRPr="00DB5A6A">
              <w:rPr>
                <w:rFonts w:hint="eastAsia"/>
                <w:shd w:val="pct15" w:color="auto" w:fill="FFFFFF"/>
              </w:rPr>
              <w:t>|</w:t>
            </w:r>
            <w:r w:rsidR="00455845" w:rsidRPr="00DB5A6A">
              <w:rPr>
                <w:rFonts w:hint="eastAsia"/>
                <w:b/>
                <w:bCs/>
              </w:rPr>
              <w:t>username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DB5A6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F75E51">
      <w:pPr>
        <w:pStyle w:val="2"/>
      </w:pPr>
      <w:r w:rsidRPr="00DB5A6A">
        <w:rPr>
          <w:rFonts w:hint="eastAsia"/>
        </w:rPr>
        <w:t>产品模版查询接口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0878" w:rsidRPr="00DB5A6A" w:rsidRDefault="006F0878" w:rsidP="006F0878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Pr="00DB5A6A">
        <w:t>/sinterface/</w:t>
      </w:r>
      <w:r w:rsidR="00BD6908" w:rsidRPr="00DB5A6A">
        <w:rPr>
          <w:rFonts w:hint="eastAsia"/>
        </w:rPr>
        <w:t>p</w:t>
      </w:r>
      <w:r w:rsidR="00BD6908" w:rsidRPr="00DB5A6A">
        <w:t>roducttemplate</w:t>
      </w:r>
      <w:r w:rsidRPr="00DB5A6A">
        <w:t>/</w:t>
      </w:r>
      <w:r w:rsidR="00BD6908" w:rsidRPr="00DB5A6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DB5A6A" w:rsidTr="00D248AD">
        <w:tc>
          <w:tcPr>
            <w:tcW w:w="9747" w:type="dxa"/>
            <w:gridSpan w:val="4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F0878">
        <w:tc>
          <w:tcPr>
            <w:tcW w:w="0" w:type="auto"/>
            <w:hideMark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F0878">
        <w:tc>
          <w:tcPr>
            <w:tcW w:w="0" w:type="auto"/>
          </w:tcPr>
          <w:p w:rsidR="006F0878" w:rsidRPr="00DB5A6A" w:rsidRDefault="006F0878" w:rsidP="006F087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DB5A6A" w:rsidRDefault="00DA5BEB" w:rsidP="00D248AD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I</w:t>
            </w:r>
            <w:r w:rsidRPr="00DB5A6A">
              <w:rPr>
                <w:rStyle w:val="af"/>
                <w:rFonts w:hint="eastAsia"/>
              </w:rPr>
              <w:t>nt(</w:t>
            </w:r>
            <w:proofErr w:type="gramEnd"/>
            <w:r w:rsidRPr="00DB5A6A">
              <w:rPr>
                <w:rStyle w:val="af"/>
                <w:rFonts w:hint="eastAsia"/>
              </w:rPr>
              <w:t>11)</w:t>
            </w: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AA2DFC" w:rsidRPr="00DB5A6A" w:rsidTr="006F0878">
        <w:tc>
          <w:tcPr>
            <w:tcW w:w="0" w:type="auto"/>
          </w:tcPr>
          <w:p w:rsidR="006F0878" w:rsidRPr="00DB5A6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</w:rPr>
            </w:pPr>
          </w:p>
        </w:tc>
      </w:tr>
    </w:tbl>
    <w:p w:rsidR="006F0878" w:rsidRPr="00DB5A6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D248AD">
        <w:tc>
          <w:tcPr>
            <w:tcW w:w="10147" w:type="dxa"/>
            <w:gridSpan w:val="2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Pr="00DB5A6A">
              <w:rPr>
                <w:rFonts w:hint="eastAsia"/>
                <w:bCs/>
              </w:rPr>
              <w:t>HTML</w:t>
            </w:r>
            <w:r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D248AD">
        <w:tc>
          <w:tcPr>
            <w:tcW w:w="0" w:type="auto"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号开头和结束，内容为模版</w:t>
            </w:r>
            <w:r w:rsidRPr="00DB5A6A">
              <w:rPr>
                <w:rFonts w:hint="eastAsia"/>
                <w:shd w:val="pct15" w:color="auto" w:fill="FFFFFF"/>
              </w:rPr>
              <w:t>ID|</w:t>
            </w:r>
            <w:r w:rsidRPr="00DB5A6A">
              <w:rPr>
                <w:rFonts w:hint="eastAsia"/>
                <w:shd w:val="pct15" w:color="auto" w:fill="FFFFFF"/>
              </w:rPr>
              <w:t>模版名称</w:t>
            </w:r>
            <w:r w:rsidRPr="00DB5A6A">
              <w:rPr>
                <w:rFonts w:hint="eastAsia"/>
                <w:shd w:val="pct15" w:color="auto" w:fill="FFFFFF"/>
              </w:rPr>
              <w:t>+</w:t>
            </w:r>
            <w:r w:rsidR="00577866" w:rsidRPr="00DB5A6A">
              <w:rPr>
                <w:rFonts w:hint="eastAsia"/>
                <w:shd w:val="pct15" w:color="auto" w:fill="FFFFFF"/>
              </w:rPr>
              <w:t>逗号</w:t>
            </w:r>
            <w:r w:rsidR="00577866"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310805" w:rsidRPr="00DB5A6A" w:rsidRDefault="00310805" w:rsidP="00310805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shd w:val="pct15" w:color="auto" w:fill="FFFFFF"/>
              </w:rPr>
              <w:t>…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DB5A6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DB5A6A" w:rsidRDefault="004A542B" w:rsidP="004A542B">
      <w:pPr>
        <w:pStyle w:val="2"/>
      </w:pPr>
      <w:r w:rsidRPr="00DB5A6A">
        <w:rPr>
          <w:rFonts w:hint="eastAsia"/>
        </w:rPr>
        <w:lastRenderedPageBreak/>
        <w:t>产品码上传接口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A436D2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A436D2" w:rsidRPr="00DB5A6A">
        <w:t>/sinterface/</w:t>
      </w:r>
      <w:r w:rsidR="00A436D2" w:rsidRPr="00DB5A6A">
        <w:rPr>
          <w:rFonts w:hint="eastAsia"/>
        </w:rPr>
        <w:t>p</w:t>
      </w:r>
      <w:r w:rsidR="00A436D2" w:rsidRPr="00DB5A6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DB5A6A" w:rsidTr="00D5660E">
        <w:tc>
          <w:tcPr>
            <w:tcW w:w="10173" w:type="dxa"/>
            <w:gridSpan w:val="4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5660E">
        <w:tc>
          <w:tcPr>
            <w:tcW w:w="0" w:type="auto"/>
            <w:hideMark/>
          </w:tcPr>
          <w:p w:rsidR="004A542B" w:rsidRPr="00DB5A6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440DE2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B33937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D5660E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2617CE">
            <w:r w:rsidRPr="00DB5A6A">
              <w:rPr>
                <w:rFonts w:hint="eastAsia"/>
              </w:rPr>
              <w:t>模板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r w:rsidRPr="00DB5A6A">
              <w:rPr>
                <w:rFonts w:hint="eastAsia"/>
              </w:rPr>
              <w:t>上市时间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DB5A6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码数</w:t>
            </w:r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DB5A6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6B1013">
        <w:tc>
          <w:tcPr>
            <w:tcW w:w="10494" w:type="dxa"/>
            <w:gridSpan w:val="2"/>
          </w:tcPr>
          <w:p w:rsidR="004A542B" w:rsidRPr="00DB5A6A" w:rsidRDefault="004A542B" w:rsidP="006B101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</w:t>
            </w:r>
            <w:r w:rsidR="006B1013" w:rsidRPr="00DB5A6A">
              <w:rPr>
                <w:rFonts w:hint="eastAsia"/>
                <w:shd w:val="pct15" w:color="auto" w:fill="FFFFFF"/>
              </w:rPr>
              <w:t>上传</w:t>
            </w:r>
            <w:r w:rsidRPr="00DB5A6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6B1013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DB5A6A" w:rsidRDefault="006B1013" w:rsidP="006B101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【上传</w:t>
            </w:r>
            <w:r w:rsidR="001F4CCB" w:rsidRPr="00DB5A6A">
              <w:rPr>
                <w:rFonts w:hint="eastAsia"/>
                <w:shd w:val="pct15" w:color="auto" w:fill="FFFFFF"/>
              </w:rPr>
              <w:t>失败</w:t>
            </w:r>
            <w:r w:rsidRPr="00DB5A6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DB5A6A" w:rsidRDefault="004A542B" w:rsidP="004A542B"/>
    <w:p w:rsidR="006B198B" w:rsidRPr="00DB5A6A" w:rsidRDefault="006B198B" w:rsidP="00F75E51">
      <w:pPr>
        <w:pStyle w:val="2"/>
      </w:pPr>
      <w:r w:rsidRPr="00DB5A6A">
        <w:rPr>
          <w:rFonts w:hint="eastAsia"/>
        </w:rPr>
        <w:t>产品码查询接口</w:t>
      </w:r>
      <w:r w:rsidRPr="00DB5A6A">
        <w:rPr>
          <w:rFonts w:hint="eastAsia"/>
        </w:rPr>
        <w:t>[C++</w:t>
      </w:r>
      <w:r w:rsidRPr="00DB5A6A">
        <w:rPr>
          <w:rFonts w:hint="eastAsia"/>
        </w:rPr>
        <w:t>版</w:t>
      </w:r>
      <w:r w:rsidRPr="00DB5A6A">
        <w:t>]</w:t>
      </w:r>
    </w:p>
    <w:p w:rsidR="006B198B" w:rsidRPr="00DB5A6A" w:rsidRDefault="006B198B" w:rsidP="006B198B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DB5A6A" w:rsidTr="00F776EF">
        <w:tc>
          <w:tcPr>
            <w:tcW w:w="10600" w:type="dxa"/>
            <w:gridSpan w:val="4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  <w:hideMark/>
          </w:tcPr>
          <w:p w:rsidR="006B198B" w:rsidRPr="00DB5A6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产品码</w:t>
            </w:r>
            <w:r w:rsidRPr="00DB5A6A">
              <w:rPr>
                <w:rFonts w:hint="eastAsia"/>
                <w:b/>
                <w:bCs/>
              </w:rPr>
              <w:t>id</w:t>
            </w:r>
            <w:r w:rsidR="00936F99" w:rsidRPr="00DB5A6A">
              <w:rPr>
                <w:rFonts w:hint="eastAsia"/>
                <w:b/>
                <w:bCs/>
              </w:rPr>
              <w:t>（</w:t>
            </w:r>
            <w:r w:rsidR="00936F99" w:rsidRPr="00DB5A6A">
              <w:rPr>
                <w:rFonts w:hint="eastAsia"/>
              </w:rPr>
              <w:t xml:space="preserve">sy_product_code </w:t>
            </w:r>
            <w:r w:rsidR="00936F99" w:rsidRPr="00DB5A6A">
              <w:rPr>
                <w:rFonts w:hint="eastAsia"/>
              </w:rPr>
              <w:t>产品码表的</w:t>
            </w:r>
            <w:r w:rsidR="00936F99" w:rsidRPr="00DB5A6A">
              <w:rPr>
                <w:rFonts w:hint="eastAsia"/>
              </w:rPr>
              <w:t>product_code_id</w:t>
            </w:r>
            <w:r w:rsidR="00936F99"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r w:rsidRPr="00DB5A6A">
              <w:rPr>
                <w:rFonts w:hint="eastAsia"/>
              </w:rPr>
              <w:t>码序号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  <w:tr w:rsidR="00F776EF" w:rsidRPr="00DB5A6A" w:rsidTr="009F2A43">
        <w:tc>
          <w:tcPr>
            <w:tcW w:w="0" w:type="auto"/>
            <w:vAlign w:val="center"/>
          </w:tcPr>
          <w:p w:rsidR="00F776EF" w:rsidRPr="00DB5A6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</w:tbl>
    <w:p w:rsidR="006B198B" w:rsidRPr="00DB5A6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9F2A43">
        <w:tc>
          <w:tcPr>
            <w:tcW w:w="10494" w:type="dxa"/>
            <w:gridSpan w:val="2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以自定义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  <w:r w:rsidRPr="00DB5A6A">
              <w:rPr>
                <w:rFonts w:hint="eastAsia"/>
                <w:shd w:val="pct15" w:color="auto" w:fill="FFFFFF"/>
              </w:rPr>
              <w:t>内容展示产品信息，</w:t>
            </w:r>
            <w:r w:rsidRPr="00DB5A6A">
              <w:rPr>
                <w:rFonts w:hint="eastAsia"/>
                <w:shd w:val="pct15" w:color="auto" w:fill="FFFFFF"/>
              </w:rPr>
              <w:t>HTML5</w:t>
            </w:r>
            <w:r w:rsidRPr="00DB5A6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DB5A6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index.php</w:t>
      </w:r>
      <w:r w:rsidRPr="00DB5A6A">
        <w:t>/</w:t>
      </w:r>
      <w:r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p w:rsidR="006B198B" w:rsidRPr="00DB5A6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DB5A6A" w:rsidRDefault="006B198B" w:rsidP="004A542B"/>
    <w:p w:rsidR="006B198B" w:rsidRPr="00DB5A6A" w:rsidRDefault="006B198B" w:rsidP="004A542B"/>
    <w:p w:rsidR="004A542B" w:rsidRPr="00DB5A6A" w:rsidRDefault="004A542B" w:rsidP="004A542B">
      <w:pPr>
        <w:pStyle w:val="2"/>
      </w:pPr>
      <w:r w:rsidRPr="00DB5A6A">
        <w:rPr>
          <w:rFonts w:hint="eastAsia"/>
        </w:rPr>
        <w:t>产品码查询接口</w:t>
      </w:r>
      <w:r w:rsidR="002D5965" w:rsidRPr="00DB5A6A">
        <w:rPr>
          <w:rFonts w:hint="eastAsia"/>
        </w:rPr>
        <w:t>[</w:t>
      </w:r>
      <w:r w:rsidR="002D5965" w:rsidRPr="00DB5A6A">
        <w:rPr>
          <w:rFonts w:hint="eastAsia"/>
        </w:rPr>
        <w:t>通用版</w:t>
      </w:r>
      <w:r w:rsidR="002D5965" w:rsidRPr="00DB5A6A">
        <w:t>]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306574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306574" w:rsidRPr="00DB5A6A">
        <w:t>/sinterface/</w:t>
      </w:r>
      <w:r w:rsidR="00306574" w:rsidRPr="00DB5A6A">
        <w:rPr>
          <w:rFonts w:hint="eastAsia"/>
        </w:rPr>
        <w:t>p</w:t>
      </w:r>
      <w:r w:rsidR="00306574" w:rsidRPr="00DB5A6A">
        <w:t>roduc</w:t>
      </w:r>
      <w:r w:rsidR="00DB14E2" w:rsidRPr="00DB5A6A">
        <w:t>t</w:t>
      </w:r>
      <w:r w:rsidR="00306574" w:rsidRPr="00DB5A6A">
        <w:t>/</w:t>
      </w:r>
      <w:r w:rsidR="00DB14E2" w:rsidRPr="00DB5A6A">
        <w:t>in</w:t>
      </w:r>
      <w:r w:rsidR="00DB14E2"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DB5A6A" w:rsidTr="00031160">
        <w:tc>
          <w:tcPr>
            <w:tcW w:w="10443" w:type="dxa"/>
            <w:gridSpan w:val="4"/>
          </w:tcPr>
          <w:p w:rsidR="000717AC" w:rsidRPr="00DB5A6A" w:rsidRDefault="000717AC" w:rsidP="00E53C8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="00E53C86"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39491E">
        <w:tc>
          <w:tcPr>
            <w:tcW w:w="0" w:type="auto"/>
            <w:hideMark/>
          </w:tcPr>
          <w:p w:rsidR="000717AC" w:rsidRPr="00DB5A6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DB5A6A" w:rsidRDefault="00A06274" w:rsidP="002617CE">
            <w:r w:rsidRPr="00DB5A6A">
              <w:rPr>
                <w:rFonts w:hint="eastAsia"/>
              </w:rPr>
              <w:t>产品</w:t>
            </w:r>
            <w:r w:rsidR="00DE2D96" w:rsidRPr="00DB5A6A">
              <w:rPr>
                <w:rFonts w:hint="eastAsia"/>
              </w:rPr>
              <w:t>码</w:t>
            </w:r>
            <w:r w:rsidR="00FF0EE1" w:rsidRPr="00DB5A6A">
              <w:rPr>
                <w:rFonts w:hint="eastAsia"/>
              </w:rPr>
              <w:t>详细</w:t>
            </w:r>
            <w:r w:rsidR="00031160" w:rsidRPr="00DB5A6A">
              <w:rPr>
                <w:rFonts w:hint="eastAsia"/>
              </w:rPr>
              <w:t>id</w:t>
            </w:r>
            <w:r w:rsidR="00F4726B" w:rsidRPr="00DB5A6A">
              <w:t>(</w:t>
            </w:r>
            <w:r w:rsidR="00F4726B" w:rsidRPr="00DB5A6A">
              <w:rPr>
                <w:rFonts w:hint="eastAsia"/>
              </w:rPr>
              <w:t xml:space="preserve">sy_product_code_info </w:t>
            </w:r>
            <w:r w:rsidR="00F4726B" w:rsidRPr="00DB5A6A">
              <w:rPr>
                <w:rFonts w:hint="eastAsia"/>
              </w:rPr>
              <w:t>产品码详细表的</w:t>
            </w:r>
            <w:r w:rsidR="00F4726B" w:rsidRPr="00DB5A6A">
              <w:rPr>
                <w:rFonts w:hint="eastAsia"/>
              </w:rPr>
              <w:t>product_code_info_id</w:t>
            </w:r>
            <w:r w:rsidR="00F4726B" w:rsidRPr="00DB5A6A">
              <w:t>)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  <w:tr w:rsidR="00031160" w:rsidRPr="00DB5A6A" w:rsidTr="0039491E">
        <w:tc>
          <w:tcPr>
            <w:tcW w:w="0" w:type="auto"/>
            <w:vAlign w:val="center"/>
          </w:tcPr>
          <w:p w:rsidR="00031160" w:rsidRPr="00DB5A6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</w:tbl>
    <w:p w:rsidR="000717AC" w:rsidRPr="00DB5A6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2617CE">
        <w:tc>
          <w:tcPr>
            <w:tcW w:w="10494" w:type="dxa"/>
            <w:gridSpan w:val="2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="008A3D1F" w:rsidRPr="00DB5A6A">
              <w:rPr>
                <w:rFonts w:hint="eastAsia"/>
                <w:shd w:val="pct15" w:color="auto" w:fill="FFFFFF"/>
              </w:rPr>
              <w:t>,</w:t>
            </w:r>
            <w:r w:rsidR="008A3D1F" w:rsidRPr="00DB5A6A">
              <w:rPr>
                <w:rFonts w:hint="eastAsia"/>
                <w:shd w:val="pct15" w:color="auto" w:fill="FFFFFF"/>
              </w:rPr>
              <w:t>以自定义</w:t>
            </w:r>
            <w:r w:rsidR="008A3D1F" w:rsidRPr="00DB5A6A">
              <w:rPr>
                <w:rFonts w:hint="eastAsia"/>
                <w:shd w:val="pct15" w:color="auto" w:fill="FFFFFF"/>
              </w:rPr>
              <w:t>HTML</w:t>
            </w:r>
            <w:r w:rsidR="008A3D1F" w:rsidRPr="00DB5A6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DB5A6A">
              <w:rPr>
                <w:rFonts w:hint="eastAsia"/>
                <w:shd w:val="pct15" w:color="auto" w:fill="FFFFFF"/>
              </w:rPr>
              <w:t>，</w:t>
            </w:r>
            <w:r w:rsidR="00576F95" w:rsidRPr="00DB5A6A">
              <w:rPr>
                <w:rFonts w:hint="eastAsia"/>
                <w:shd w:val="pct15" w:color="auto" w:fill="FFFFFF"/>
              </w:rPr>
              <w:t>HTML5</w:t>
            </w:r>
            <w:r w:rsidR="00576F95" w:rsidRPr="00DB5A6A">
              <w:rPr>
                <w:rFonts w:hint="eastAsia"/>
                <w:shd w:val="pct15" w:color="auto" w:fill="FFFFFF"/>
              </w:rPr>
              <w:t>页面显示产品详细</w:t>
            </w:r>
            <w:r w:rsidRPr="00DB5A6A">
              <w:rPr>
                <w:rFonts w:hint="eastAsia"/>
                <w:shd w:val="pct15" w:color="auto" w:fill="FFFFFF"/>
              </w:rPr>
              <w:t>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334751" w:rsidRPr="00DB5A6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DB5A6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="00742D5E" w:rsidRPr="00DB5A6A">
        <w:rPr>
          <w:rFonts w:hint="eastAsia"/>
        </w:rPr>
        <w:t>index</w:t>
      </w:r>
      <w:r w:rsidRPr="00DB5A6A">
        <w:rPr>
          <w:rFonts w:hint="eastAsia"/>
        </w:rPr>
        <w:t>.php</w:t>
      </w:r>
      <w:r w:rsidRPr="00DB5A6A">
        <w:t>/</w:t>
      </w:r>
      <w:r w:rsidR="00742D5E"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  <w:r w:rsidR="0091072C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DB5A6A">
        <w:rPr>
          <w:rFonts w:hint="eastAsia"/>
        </w:rPr>
        <w:t>index.php</w:t>
      </w:r>
      <w:r w:rsidR="00742D5E" w:rsidRPr="00DB5A6A">
        <w:t>/</w:t>
      </w:r>
      <w:r w:rsidR="00742D5E" w:rsidRPr="00DB5A6A">
        <w:rPr>
          <w:rFonts w:hint="eastAsia"/>
        </w:rPr>
        <w:t>index</w:t>
      </w:r>
      <w:r w:rsidR="00742D5E" w:rsidRPr="00DB5A6A">
        <w:t>/</w:t>
      </w:r>
      <w:r w:rsidR="00742D5E" w:rsidRPr="00DB5A6A">
        <w:rPr>
          <w:rFonts w:hint="eastAsia"/>
        </w:rPr>
        <w:t>p</w:t>
      </w:r>
      <w:r w:rsidR="00742D5E" w:rsidRPr="00DB5A6A">
        <w:t>roduct/in</w:t>
      </w:r>
      <w:r w:rsidR="00742D5E" w:rsidRPr="00DB5A6A">
        <w:rPr>
          <w:rFonts w:hint="eastAsia"/>
        </w:rPr>
        <w:t>dex</w:t>
      </w:r>
      <w:r w:rsidR="00742D5E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DB5A6A" w:rsidRDefault="00222842" w:rsidP="00F75E51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综合统计接口</w:t>
      </w:r>
    </w:p>
    <w:p w:rsidR="00222842" w:rsidRPr="00DB5A6A" w:rsidRDefault="00222842" w:rsidP="00222842">
      <w:r w:rsidRPr="00DB5A6A">
        <w:rPr>
          <w:rFonts w:hint="eastAsia"/>
        </w:rPr>
        <w:t>地址：</w:t>
      </w:r>
      <w:r w:rsidRPr="00DB5A6A">
        <w:t>http://</w:t>
      </w:r>
      <w:r w:rsidR="00956F43" w:rsidRPr="00DB5A6A">
        <w:t>zhuisu.sindns.com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="00DA537E" w:rsidRPr="00DB5A6A">
        <w:t>dcolligate</w:t>
      </w:r>
      <w:r w:rsidRPr="00DB5A6A">
        <w:t>/</w:t>
      </w:r>
      <w:r w:rsidR="00DA537E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F75E51">
        <w:tc>
          <w:tcPr>
            <w:tcW w:w="10443" w:type="dxa"/>
            <w:gridSpan w:val="4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F4B02">
        <w:tc>
          <w:tcPr>
            <w:tcW w:w="0" w:type="auto"/>
            <w:hideMark/>
          </w:tcPr>
          <w:p w:rsidR="00222842" w:rsidRPr="00DB5A6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F4B02">
        <w:tc>
          <w:tcPr>
            <w:tcW w:w="0" w:type="auto"/>
          </w:tcPr>
          <w:p w:rsidR="00222842" w:rsidRPr="00DB5A6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22842" w:rsidRPr="00DB5A6A" w:rsidRDefault="00222842" w:rsidP="00F75E51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DB5A6A" w:rsidRDefault="00B370FE" w:rsidP="00F75E5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22842" w:rsidRPr="00DB5A6A" w:rsidTr="00DF4B02">
        <w:tc>
          <w:tcPr>
            <w:tcW w:w="0" w:type="auto"/>
            <w:vAlign w:val="center"/>
          </w:tcPr>
          <w:p w:rsidR="00222842" w:rsidRPr="00DB5A6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</w:rPr>
            </w:pPr>
          </w:p>
        </w:tc>
      </w:tr>
    </w:tbl>
    <w:p w:rsidR="00222842" w:rsidRPr="00DB5A6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A5AFB" w:rsidRPr="00DB5A6A" w:rsidRDefault="00EA5AFB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222842" w:rsidRPr="00DB5A6A" w:rsidRDefault="00EA5AFB" w:rsidP="00F75E51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</w:t>
            </w:r>
            <w:r w:rsidR="00C65D42" w:rsidRPr="00DB5A6A">
              <w:rPr>
                <w:rFonts w:hint="eastAsia"/>
              </w:rPr>
              <w:t>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504609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BE0C23" w:rsidP="00F75E51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="00532D8F" w:rsidRPr="00DB5A6A">
              <w:t>JSON</w:t>
            </w:r>
            <w:r w:rsidR="00532D8F"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DB5A6A" w:rsidRDefault="00532D8F" w:rsidP="00532D8F">
            <w:r w:rsidRPr="00DB5A6A">
              <w:t>{</w:t>
            </w:r>
          </w:p>
          <w:p w:rsidR="00EA5AFB" w:rsidRPr="00DB5A6A" w:rsidRDefault="00EA5AFB" w:rsidP="00532D8F">
            <w:r w:rsidRPr="00DB5A6A">
              <w:t>code:0,</w:t>
            </w:r>
          </w:p>
          <w:p w:rsidR="00EA5AFB" w:rsidRPr="00DB5A6A" w:rsidRDefault="00EA5AFB" w:rsidP="00532D8F">
            <w:r w:rsidRPr="00DB5A6A">
              <w:t>msg:’’,</w:t>
            </w:r>
          </w:p>
          <w:p w:rsidR="00532D8F" w:rsidRPr="00DB5A6A" w:rsidRDefault="00532D8F" w:rsidP="00532D8F">
            <w:r w:rsidRPr="00DB5A6A">
              <w:tab/>
              <w:t>data: {</w:t>
            </w: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DB5A6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="000261C9" w:rsidRPr="00DB5A6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  <w:proofErr w:type="gramEnd"/>
          </w:p>
          <w:p w:rsidR="000261C9" w:rsidRPr="00DB5A6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DB5A6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DB5A6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DB5A6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DB5A6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DB5A6A" w:rsidRDefault="00532D8F" w:rsidP="00532D8F">
            <w:r w:rsidRPr="00DB5A6A">
              <w:tab/>
              <w:t>}</w:t>
            </w:r>
          </w:p>
          <w:p w:rsidR="00222842" w:rsidRPr="00DB5A6A" w:rsidRDefault="00532D8F" w:rsidP="00532D8F">
            <w:r w:rsidRPr="00DB5A6A">
              <w:t>}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5E51BC" w:rsidP="00F75E51">
            <w:r w:rsidRPr="00DB5A6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如今天是周三，周一至周三都可以查到数据，周四的本周数据显示为</w:t>
            </w:r>
            <w:r w:rsidRPr="00DB5A6A">
              <w:rPr>
                <w:rFonts w:hint="eastAsia"/>
              </w:rPr>
              <w:t>0</w:t>
            </w:r>
            <w:r w:rsidRPr="00DB5A6A">
              <w:t xml:space="preserve"> </w:t>
            </w:r>
            <w:r w:rsidRPr="00DB5A6A">
              <w:rPr>
                <w:rFonts w:hint="eastAsia"/>
              </w:rPr>
              <w:t>；</w:t>
            </w:r>
          </w:p>
        </w:tc>
      </w:tr>
    </w:tbl>
    <w:p w:rsidR="00222842" w:rsidRPr="00DB5A6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DB5A6A">
        <w:t>http://zhuisu.sindns.com/</w:t>
      </w:r>
      <w:r w:rsidR="00956F43" w:rsidRPr="00DB5A6A">
        <w:rPr>
          <w:rFonts w:hint="eastAsia"/>
        </w:rPr>
        <w:t>admin.php</w:t>
      </w:r>
      <w:r w:rsidR="00956F43" w:rsidRPr="00DB5A6A">
        <w:t>/sinterface/</w:t>
      </w:r>
      <w:r w:rsidR="00DA537E" w:rsidRPr="00DB5A6A">
        <w:t>dcolligate</w:t>
      </w:r>
      <w:r w:rsidR="00956F43" w:rsidRPr="00DB5A6A">
        <w:t>/</w:t>
      </w:r>
      <w:r w:rsidR="00DA537E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DB5A6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DB5A6A" w:rsidRDefault="00D04263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实时预警接口</w:t>
      </w:r>
    </w:p>
    <w:p w:rsidR="00D04263" w:rsidRPr="00DB5A6A" w:rsidRDefault="00D04263" w:rsidP="00D04263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dearlywarning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D04263" w:rsidRPr="00DB5A6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D04263" w:rsidRPr="00DB5A6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D04263" w:rsidRPr="00DB5A6A" w:rsidRDefault="00D04263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DB5A6A" w:rsidRDefault="00D04263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D04263" w:rsidRPr="00DB5A6A" w:rsidTr="00685C36">
        <w:tc>
          <w:tcPr>
            <w:tcW w:w="0" w:type="auto"/>
            <w:vAlign w:val="center"/>
          </w:tcPr>
          <w:p w:rsidR="00D04263" w:rsidRPr="00DB5A6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</w:rPr>
            </w:pPr>
          </w:p>
        </w:tc>
      </w:tr>
    </w:tbl>
    <w:p w:rsidR="00D04263" w:rsidRPr="00DB5A6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DB5A6A" w:rsidRDefault="00D04263" w:rsidP="00685C36">
            <w:r w:rsidRPr="00DB5A6A">
              <w:t>{</w:t>
            </w:r>
          </w:p>
          <w:p w:rsidR="00D04263" w:rsidRPr="00DB5A6A" w:rsidRDefault="00D04263" w:rsidP="00685C36">
            <w:r w:rsidRPr="00DB5A6A">
              <w:t>code:0,</w:t>
            </w:r>
          </w:p>
          <w:p w:rsidR="00D04263" w:rsidRPr="00DB5A6A" w:rsidRDefault="00D04263" w:rsidP="00685C36">
            <w:r w:rsidRPr="00DB5A6A">
              <w:t>msg:’’,</w:t>
            </w:r>
          </w:p>
          <w:p w:rsidR="00D04263" w:rsidRPr="00DB5A6A" w:rsidRDefault="00D04263" w:rsidP="00685C36">
            <w:r w:rsidRPr="00DB5A6A">
              <w:tab/>
              <w:t>data: 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E80CDD" w:rsidRPr="00DB5A6A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gramEnd"/>
          </w:p>
          <w:p w:rsidR="001E00C4" w:rsidRPr="00DB5A6A" w:rsidRDefault="001E00C4" w:rsidP="001E00C4"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DB5A6A" w:rsidRDefault="00D04263" w:rsidP="00685C36">
            <w:r w:rsidRPr="00DB5A6A">
              <w:tab/>
              <w:t>}</w:t>
            </w:r>
          </w:p>
          <w:p w:rsidR="00D04263" w:rsidRPr="00DB5A6A" w:rsidRDefault="00D04263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DB5A6A" w:rsidRDefault="00D04263" w:rsidP="00685C36"/>
        </w:tc>
      </w:tr>
    </w:tbl>
    <w:p w:rsidR="00D04263" w:rsidRPr="00DB5A6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earlywarning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DB5A6A" w:rsidRDefault="00E80CDD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扫码记录</w:t>
      </w:r>
      <w:proofErr w:type="gramEnd"/>
      <w:r w:rsidRPr="00DB5A6A">
        <w:rPr>
          <w:rFonts w:hint="eastAsia"/>
        </w:rPr>
        <w:t>接口</w:t>
      </w:r>
    </w:p>
    <w:p w:rsidR="00E80CDD" w:rsidRPr="00DB5A6A" w:rsidRDefault="00E80CDD" w:rsidP="00E80CDD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dscanrecord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E80CDD" w:rsidRPr="00DB5A6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E80CDD" w:rsidRPr="00DB5A6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E80CDD" w:rsidRPr="00DB5A6A" w:rsidRDefault="00E80CDD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DB5A6A" w:rsidRDefault="00E80CDD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E80CDD" w:rsidRPr="00DB5A6A" w:rsidTr="00685C36">
        <w:tc>
          <w:tcPr>
            <w:tcW w:w="0" w:type="auto"/>
            <w:vAlign w:val="center"/>
          </w:tcPr>
          <w:p w:rsidR="00E80CDD" w:rsidRPr="00DB5A6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</w:rPr>
            </w:pPr>
          </w:p>
        </w:tc>
      </w:tr>
    </w:tbl>
    <w:p w:rsidR="00E80CDD" w:rsidRPr="00DB5A6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DB5A6A" w:rsidRDefault="00E80CDD" w:rsidP="00685C36">
            <w:r w:rsidRPr="00DB5A6A">
              <w:t>{</w:t>
            </w:r>
          </w:p>
          <w:p w:rsidR="00E80CDD" w:rsidRPr="00DB5A6A" w:rsidRDefault="00E80CDD" w:rsidP="00685C36">
            <w:r w:rsidRPr="00DB5A6A">
              <w:t>code:0,</w:t>
            </w:r>
          </w:p>
          <w:p w:rsidR="00E80CDD" w:rsidRPr="00DB5A6A" w:rsidRDefault="00E80CDD" w:rsidP="00685C36">
            <w:r w:rsidRPr="00DB5A6A">
              <w:t>msg:’’,</w:t>
            </w:r>
          </w:p>
          <w:p w:rsidR="00E80CDD" w:rsidRPr="00DB5A6A" w:rsidRDefault="00E80CDD" w:rsidP="00685C36">
            <w:r w:rsidRPr="00DB5A6A">
              <w:tab/>
              <w:t>data: {</w:t>
            </w:r>
          </w:p>
          <w:p w:rsidR="00E80CDD" w:rsidRPr="00DB5A6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DB5A6A" w:rsidRDefault="00E80CDD" w:rsidP="00685C36"/>
          <w:p w:rsidR="00E80CDD" w:rsidRPr="00DB5A6A" w:rsidRDefault="00E80CDD" w:rsidP="00685C36">
            <w:r w:rsidRPr="00DB5A6A">
              <w:tab/>
              <w:t>}</w:t>
            </w:r>
          </w:p>
          <w:p w:rsidR="00E80CDD" w:rsidRPr="00DB5A6A" w:rsidRDefault="00E80CDD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DB5A6A" w:rsidRDefault="00E80CDD" w:rsidP="00685C36"/>
        </w:tc>
      </w:tr>
    </w:tbl>
    <w:p w:rsidR="00E80CDD" w:rsidRPr="00DB5A6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scanrecord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DB5A6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DB5A6A" w:rsidRDefault="00A65E82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扫码排行</w:t>
      </w:r>
      <w:proofErr w:type="gramEnd"/>
      <w:r w:rsidRPr="00DB5A6A">
        <w:rPr>
          <w:rFonts w:hint="eastAsia"/>
        </w:rPr>
        <w:t>接口</w:t>
      </w:r>
    </w:p>
    <w:p w:rsidR="00A65E82" w:rsidRPr="00DB5A6A" w:rsidRDefault="00A65E82" w:rsidP="00A65E82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dscanrank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lastRenderedPageBreak/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A65E82" w:rsidRPr="00DB5A6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A65E82" w:rsidRPr="00DB5A6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A65E82" w:rsidRPr="00DB5A6A" w:rsidRDefault="00A65E82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DB5A6A" w:rsidRDefault="00A65E82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A65E82" w:rsidRPr="00DB5A6A" w:rsidTr="00685C36">
        <w:tc>
          <w:tcPr>
            <w:tcW w:w="0" w:type="auto"/>
            <w:vAlign w:val="center"/>
          </w:tcPr>
          <w:p w:rsidR="00A65E82" w:rsidRPr="00DB5A6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</w:rPr>
            </w:pPr>
          </w:p>
        </w:tc>
      </w:tr>
    </w:tbl>
    <w:p w:rsidR="00A65E82" w:rsidRPr="00DB5A6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DB5A6A" w:rsidRDefault="00A65E82" w:rsidP="00685C36">
            <w:r w:rsidRPr="00DB5A6A">
              <w:t>{</w:t>
            </w:r>
          </w:p>
          <w:p w:rsidR="00A65E82" w:rsidRPr="00DB5A6A" w:rsidRDefault="00A65E82" w:rsidP="00685C36">
            <w:r w:rsidRPr="00DB5A6A">
              <w:t>code:0,</w:t>
            </w:r>
          </w:p>
          <w:p w:rsidR="00A65E82" w:rsidRPr="00DB5A6A" w:rsidRDefault="00A65E82" w:rsidP="00685C36">
            <w:r w:rsidRPr="00DB5A6A">
              <w:t>msg:’’,</w:t>
            </w:r>
          </w:p>
          <w:p w:rsidR="00A65E82" w:rsidRPr="00DB5A6A" w:rsidRDefault="00A65E82" w:rsidP="00685C36">
            <w:r w:rsidRPr="00DB5A6A">
              <w:tab/>
              <w:t>data: {</w:t>
            </w:r>
          </w:p>
          <w:p w:rsidR="00946A87" w:rsidRPr="00DB5A6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DB5A6A" w:rsidRDefault="00A65E82" w:rsidP="00685C36"/>
          <w:p w:rsidR="00946A87" w:rsidRPr="00DB5A6A" w:rsidRDefault="00946A87" w:rsidP="00685C36"/>
          <w:p w:rsidR="00A65E82" w:rsidRPr="00DB5A6A" w:rsidRDefault="00A65E82" w:rsidP="00685C36">
            <w:r w:rsidRPr="00DB5A6A">
              <w:tab/>
              <w:t>}</w:t>
            </w:r>
          </w:p>
          <w:p w:rsidR="00A65E82" w:rsidRPr="00DB5A6A" w:rsidRDefault="00A65E82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DB5A6A" w:rsidRDefault="00A65E82" w:rsidP="00685C36"/>
        </w:tc>
      </w:tr>
    </w:tbl>
    <w:p w:rsidR="00A65E82" w:rsidRPr="00DB5A6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scanrank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DB5A6A" w:rsidRDefault="00647610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地图数据接口</w:t>
      </w:r>
    </w:p>
    <w:p w:rsidR="00647610" w:rsidRPr="00DB5A6A" w:rsidRDefault="00647610" w:rsidP="00647610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dmapdate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647610" w:rsidRPr="00DB5A6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647610" w:rsidRPr="00DB5A6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lastRenderedPageBreak/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647610" w:rsidRPr="00DB5A6A" w:rsidRDefault="00647610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DB5A6A" w:rsidRDefault="00647610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647610" w:rsidRPr="00DB5A6A" w:rsidTr="00685C36">
        <w:tc>
          <w:tcPr>
            <w:tcW w:w="0" w:type="auto"/>
            <w:vAlign w:val="center"/>
          </w:tcPr>
          <w:p w:rsidR="00647610" w:rsidRPr="00DB5A6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</w:rPr>
            </w:pPr>
          </w:p>
        </w:tc>
      </w:tr>
    </w:tbl>
    <w:p w:rsidR="00647610" w:rsidRPr="00DB5A6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DB5A6A" w:rsidRDefault="00647610" w:rsidP="00685C36">
            <w:r w:rsidRPr="00DB5A6A">
              <w:t>{</w:t>
            </w:r>
          </w:p>
          <w:p w:rsidR="00647610" w:rsidRPr="00DB5A6A" w:rsidRDefault="00647610" w:rsidP="00685C36">
            <w:r w:rsidRPr="00DB5A6A">
              <w:t>code:0,</w:t>
            </w:r>
          </w:p>
          <w:p w:rsidR="00647610" w:rsidRPr="00DB5A6A" w:rsidRDefault="00647610" w:rsidP="00685C36">
            <w:r w:rsidRPr="00DB5A6A">
              <w:t>msg:’’,</w:t>
            </w:r>
          </w:p>
          <w:p w:rsidR="00647610" w:rsidRPr="00DB5A6A" w:rsidRDefault="00647610" w:rsidP="00685C36">
            <w:r w:rsidRPr="00DB5A6A">
              <w:tab/>
              <w:t>data: {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DB5A6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DB5A6A" w:rsidRDefault="00647610" w:rsidP="00685C36"/>
          <w:p w:rsidR="00647610" w:rsidRPr="00DB5A6A" w:rsidRDefault="00647610" w:rsidP="00685C36">
            <w:r w:rsidRPr="00DB5A6A">
              <w:tab/>
              <w:t>}</w:t>
            </w:r>
          </w:p>
          <w:p w:rsidR="00647610" w:rsidRPr="00DB5A6A" w:rsidRDefault="00647610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/>
        </w:tc>
        <w:tc>
          <w:tcPr>
            <w:tcW w:w="9031" w:type="dxa"/>
          </w:tcPr>
          <w:p w:rsidR="00F7650F" w:rsidRPr="00DB5A6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DB5A6A" w:rsidRDefault="00647610" w:rsidP="00685C36"/>
        </w:tc>
      </w:tr>
    </w:tbl>
    <w:p w:rsidR="00647610" w:rsidRPr="00DB5A6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/sinterface/dmap</w:t>
      </w:r>
      <w:r w:rsidR="0011314A" w:rsidRPr="00DB5A6A">
        <w:t>date</w:t>
      </w:r>
      <w:r w:rsidRPr="00DB5A6A">
        <w:t>/</w:t>
      </w:r>
      <w:r w:rsidR="0011314A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DB5A6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5F3D38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今日溯源数量</w:t>
      </w:r>
    </w:p>
    <w:p w:rsidR="005F3D38" w:rsidRPr="00DB5A6A" w:rsidRDefault="005F3D38" w:rsidP="005F3D38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05169A" w:rsidRPr="00DB5A6A">
        <w:t>dtraceabilitytoday</w:t>
      </w:r>
      <w:r w:rsidRPr="00DB5A6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DB5A6A" w:rsidTr="00C025DF">
        <w:tc>
          <w:tcPr>
            <w:tcW w:w="10443" w:type="dxa"/>
            <w:gridSpan w:val="4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DB5A6A" w:rsidTr="00C025DF">
        <w:tc>
          <w:tcPr>
            <w:tcW w:w="0" w:type="auto"/>
            <w:hideMark/>
          </w:tcPr>
          <w:p w:rsidR="005F3D38" w:rsidRPr="00DB5A6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DB5A6A" w:rsidTr="00C025DF">
        <w:tc>
          <w:tcPr>
            <w:tcW w:w="0" w:type="auto"/>
          </w:tcPr>
          <w:p w:rsidR="005F3D38" w:rsidRPr="00DB5A6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5F3D38" w:rsidRPr="00DB5A6A" w:rsidRDefault="005F3D38" w:rsidP="00C025DF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DB5A6A" w:rsidRDefault="005F3D38" w:rsidP="00C025DF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5F3D38" w:rsidRPr="00DB5A6A" w:rsidTr="00C025DF">
        <w:tc>
          <w:tcPr>
            <w:tcW w:w="0" w:type="auto"/>
            <w:vAlign w:val="center"/>
          </w:tcPr>
          <w:p w:rsidR="005F3D38" w:rsidRPr="00DB5A6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</w:rPr>
            </w:pPr>
          </w:p>
        </w:tc>
      </w:tr>
    </w:tbl>
    <w:p w:rsidR="005F3D38" w:rsidRPr="00DB5A6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DB5A6A" w:rsidRDefault="005F3D38" w:rsidP="00C025DF">
            <w:r w:rsidRPr="00DB5A6A">
              <w:t>{</w:t>
            </w:r>
          </w:p>
          <w:p w:rsidR="005F3D38" w:rsidRPr="00DB5A6A" w:rsidRDefault="005F3D38" w:rsidP="00C025DF">
            <w:r w:rsidRPr="00DB5A6A">
              <w:t>code:0,</w:t>
            </w:r>
          </w:p>
          <w:p w:rsidR="005F3D38" w:rsidRPr="00DB5A6A" w:rsidRDefault="005F3D38" w:rsidP="00C025DF">
            <w:r w:rsidRPr="00DB5A6A">
              <w:t>msg:’’,</w:t>
            </w:r>
          </w:p>
          <w:p w:rsidR="005F3D38" w:rsidRPr="00DB5A6A" w:rsidRDefault="005F3D38" w:rsidP="00C025DF">
            <w:r w:rsidRPr="00DB5A6A">
              <w:tab/>
              <w:t>data: {</w:t>
            </w:r>
          </w:p>
          <w:p w:rsidR="005F3D38" w:rsidRPr="00DB5A6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DB5A6A">
              <w:rPr>
                <w:rFonts w:hint="eastAsia"/>
              </w:rPr>
              <w:t>今日溯源数量</w:t>
            </w:r>
          </w:p>
          <w:p w:rsidR="005F3D38" w:rsidRPr="00DB5A6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DB5A6A" w:rsidRDefault="005F3D38" w:rsidP="00C025DF">
            <w:r w:rsidRPr="00DB5A6A">
              <w:tab/>
              <w:t>}</w:t>
            </w:r>
          </w:p>
          <w:p w:rsidR="005F3D38" w:rsidRPr="00DB5A6A" w:rsidRDefault="005F3D38" w:rsidP="00C025DF">
            <w:r w:rsidRPr="00DB5A6A">
              <w:t>}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DB5A6A" w:rsidRDefault="005F3D38" w:rsidP="00C025DF"/>
        </w:tc>
      </w:tr>
    </w:tbl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670526" w:rsidRPr="00DB5A6A">
        <w:t>dtraceabilitytoday</w:t>
      </w:r>
      <w:r w:rsidRPr="00DB5A6A">
        <w:t>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DB5A6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DB5A6A" w:rsidRDefault="000F5FBB" w:rsidP="000F5FBB">
      <w:pPr>
        <w:pStyle w:val="1"/>
      </w:pPr>
      <w:r w:rsidRPr="00DB5A6A">
        <w:rPr>
          <w:rFonts w:hint="eastAsia"/>
        </w:rPr>
        <w:t>数据库中使用的存储过程</w:t>
      </w:r>
    </w:p>
    <w:p w:rsidR="000F5FBB" w:rsidRPr="00DB5A6A" w:rsidRDefault="000F5FBB" w:rsidP="000F5FBB"/>
    <w:p w:rsidR="00592B91" w:rsidRPr="00DB5A6A" w:rsidRDefault="00592B91" w:rsidP="000F5FBB"/>
    <w:p w:rsidR="0045260A" w:rsidRPr="00DB5A6A" w:rsidRDefault="0045260A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2212F6">
      <w:pPr>
        <w:pStyle w:val="1"/>
      </w:pPr>
      <w:r w:rsidRPr="00DB5A6A">
        <w:rPr>
          <w:rFonts w:hint="eastAsia"/>
        </w:rPr>
        <w:t>数据库中使用的</w:t>
      </w:r>
      <w:r w:rsidRPr="00DB5A6A">
        <w:rPr>
          <w:rFonts w:hint="eastAsia"/>
        </w:rPr>
        <w:t>MSYQL</w:t>
      </w:r>
      <w:r w:rsidRPr="00DB5A6A">
        <w:rPr>
          <w:rFonts w:hint="eastAsia"/>
        </w:rPr>
        <w:t>自定义函数</w:t>
      </w:r>
    </w:p>
    <w:p w:rsidR="002212F6" w:rsidRPr="00DB5A6A" w:rsidRDefault="002212F6" w:rsidP="002212F6"/>
    <w:p w:rsidR="002212F6" w:rsidRPr="00DB5A6A" w:rsidRDefault="002212F6" w:rsidP="000F5FBB"/>
    <w:p w:rsidR="002212F6" w:rsidRPr="00DB5A6A" w:rsidRDefault="002212F6" w:rsidP="000F5FBB"/>
    <w:p w:rsidR="00563A80" w:rsidRPr="00DB5A6A" w:rsidRDefault="00563A80" w:rsidP="00563A80">
      <w:pPr>
        <w:pStyle w:val="1"/>
      </w:pPr>
      <w:r w:rsidRPr="00DB5A6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092" w:rsidRDefault="00F82092" w:rsidP="006A02AA">
      <w:pPr>
        <w:spacing w:line="240" w:lineRule="auto"/>
      </w:pPr>
      <w:r>
        <w:separator/>
      </w:r>
    </w:p>
  </w:endnote>
  <w:endnote w:type="continuationSeparator" w:id="0">
    <w:p w:rsidR="00F82092" w:rsidRDefault="00F82092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092" w:rsidRDefault="00F82092" w:rsidP="006A02AA">
      <w:pPr>
        <w:spacing w:line="240" w:lineRule="auto"/>
      </w:pPr>
      <w:r>
        <w:separator/>
      </w:r>
    </w:p>
  </w:footnote>
  <w:footnote w:type="continuationSeparator" w:id="0">
    <w:p w:rsidR="00F82092" w:rsidRDefault="00F82092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B80"/>
    <w:rsid w:val="00862080"/>
    <w:rsid w:val="008620B7"/>
    <w:rsid w:val="0086336C"/>
    <w:rsid w:val="00863660"/>
    <w:rsid w:val="00863CE6"/>
    <w:rsid w:val="00864A52"/>
    <w:rsid w:val="008650EE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2EA"/>
    <w:rsid w:val="00FC6D8B"/>
    <w:rsid w:val="00FC7001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E31C7E-913F-4117-AF79-4364408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2EE2D-0B70-4263-B47A-930ED677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51</Pages>
  <Words>5690</Words>
  <Characters>32436</Characters>
  <Application>Microsoft Office Word</Application>
  <DocSecurity>0</DocSecurity>
  <Lines>270</Lines>
  <Paragraphs>76</Paragraphs>
  <ScaleCrop>false</ScaleCrop>
  <Company>Toshiba</Company>
  <LinksUpToDate>false</LinksUpToDate>
  <CharactersWithSpaces>38050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70</cp:revision>
  <dcterms:created xsi:type="dcterms:W3CDTF">2019-04-16T04:03:00Z</dcterms:created>
  <dcterms:modified xsi:type="dcterms:W3CDTF">2019-04-16T07:48:00Z</dcterms:modified>
</cp:coreProperties>
</file>